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C5C23" w14:textId="77777777" w:rsidR="0053196B" w:rsidRPr="00915E2E" w:rsidRDefault="0053196B" w:rsidP="00C7640A">
      <w:pPr>
        <w:pStyle w:val="Body"/>
        <w:jc w:val="center"/>
        <w:rPr>
          <w:rFonts w:asciiTheme="minorHAnsi" w:hAnsiTheme="minorHAnsi"/>
        </w:rPr>
      </w:pPr>
    </w:p>
    <w:p w14:paraId="6DD76CE0" w14:textId="77777777" w:rsidR="0053196B" w:rsidRPr="00915E2E" w:rsidRDefault="0053196B" w:rsidP="00234501">
      <w:pPr>
        <w:pStyle w:val="Body"/>
        <w:rPr>
          <w:rFonts w:asciiTheme="minorHAnsi" w:hAnsiTheme="minorHAnsi"/>
        </w:rPr>
      </w:pPr>
    </w:p>
    <w:p w14:paraId="7C78B61F" w14:textId="77777777" w:rsidR="0053196B" w:rsidRPr="00915E2E" w:rsidRDefault="0053196B" w:rsidP="00234501">
      <w:pPr>
        <w:pStyle w:val="Body"/>
        <w:rPr>
          <w:rFonts w:asciiTheme="minorHAnsi" w:hAnsiTheme="minorHAnsi"/>
        </w:rPr>
      </w:pPr>
    </w:p>
    <w:p w14:paraId="3DEFC111" w14:textId="77777777" w:rsidR="0053196B" w:rsidRPr="00915E2E" w:rsidRDefault="0053196B">
      <w:pPr>
        <w:pStyle w:val="Body"/>
        <w:rPr>
          <w:rFonts w:asciiTheme="minorHAnsi" w:hAnsiTheme="minorHAnsi"/>
        </w:rPr>
      </w:pPr>
    </w:p>
    <w:p w14:paraId="31CE821E" w14:textId="77777777" w:rsidR="0053196B" w:rsidRPr="00915E2E" w:rsidRDefault="0053196B">
      <w:pPr>
        <w:pStyle w:val="Body"/>
        <w:rPr>
          <w:rFonts w:asciiTheme="minorHAnsi" w:hAnsiTheme="minorHAnsi"/>
        </w:rPr>
      </w:pPr>
    </w:p>
    <w:p w14:paraId="5A6283AD" w14:textId="77777777" w:rsidR="0053196B" w:rsidRPr="00915E2E" w:rsidRDefault="0053196B">
      <w:pPr>
        <w:pStyle w:val="Body"/>
        <w:rPr>
          <w:rFonts w:asciiTheme="minorHAnsi" w:hAnsiTheme="minorHAnsi"/>
        </w:rPr>
      </w:pPr>
    </w:p>
    <w:p w14:paraId="10626854" w14:textId="77777777" w:rsidR="0053196B" w:rsidRPr="00915E2E" w:rsidRDefault="0053196B">
      <w:pPr>
        <w:pStyle w:val="Body"/>
        <w:rPr>
          <w:rFonts w:asciiTheme="minorHAnsi" w:hAnsiTheme="minorHAnsi"/>
        </w:rPr>
      </w:pPr>
    </w:p>
    <w:p w14:paraId="2A49283F" w14:textId="77777777" w:rsidR="0053196B" w:rsidRPr="00915E2E" w:rsidRDefault="0053196B">
      <w:pPr>
        <w:pStyle w:val="Body"/>
        <w:rPr>
          <w:rFonts w:asciiTheme="minorHAnsi" w:hAnsiTheme="minorHAnsi"/>
        </w:rPr>
      </w:pPr>
    </w:p>
    <w:p w14:paraId="5399C889" w14:textId="77777777" w:rsidR="0053196B" w:rsidRPr="00915E2E" w:rsidRDefault="0053196B">
      <w:pPr>
        <w:pStyle w:val="Body"/>
        <w:rPr>
          <w:rFonts w:asciiTheme="minorHAnsi" w:hAnsiTheme="minorHAnsi"/>
        </w:rPr>
      </w:pPr>
    </w:p>
    <w:p w14:paraId="4DAF0CD4" w14:textId="77777777" w:rsidR="0053196B" w:rsidRPr="00915E2E" w:rsidRDefault="0053196B">
      <w:pPr>
        <w:pStyle w:val="Body"/>
        <w:rPr>
          <w:rFonts w:asciiTheme="minorHAnsi" w:hAnsiTheme="minorHAnsi"/>
        </w:rPr>
      </w:pPr>
    </w:p>
    <w:p w14:paraId="4F8C11C8" w14:textId="77777777" w:rsidR="0053196B" w:rsidRPr="00915E2E" w:rsidRDefault="0053196B">
      <w:pPr>
        <w:pStyle w:val="Body"/>
        <w:rPr>
          <w:rFonts w:asciiTheme="minorHAnsi" w:hAnsiTheme="minorHAnsi"/>
        </w:rPr>
      </w:pPr>
    </w:p>
    <w:p w14:paraId="4B930DA8" w14:textId="77777777" w:rsidR="0053196B" w:rsidRPr="00915E2E" w:rsidRDefault="002D07FA">
      <w:pPr>
        <w:pStyle w:val="Body"/>
        <w:rPr>
          <w:rFonts w:asciiTheme="minorHAnsi" w:hAnsiTheme="minorHAnsi"/>
        </w:rPr>
      </w:pPr>
      <w:r>
        <w:rPr>
          <w:rFonts w:asciiTheme="minorHAnsi" w:hAnsiTheme="minorHAnsi"/>
          <w:noProof/>
          <w:lang w:eastAsia="ja-JP"/>
        </w:rPr>
        <mc:AlternateContent>
          <mc:Choice Requires="wps">
            <w:drawing>
              <wp:anchor distT="0" distB="0" distL="114300" distR="114300" simplePos="0" relativeHeight="251657216" behindDoc="0" locked="0" layoutInCell="0" allowOverlap="1" wp14:anchorId="2D2A3E46" wp14:editId="71D2E352">
                <wp:simplePos x="0" y="0"/>
                <wp:positionH relativeFrom="column">
                  <wp:posOffset>3560445</wp:posOffset>
                </wp:positionH>
                <wp:positionV relativeFrom="paragraph">
                  <wp:posOffset>5097780</wp:posOffset>
                </wp:positionV>
                <wp:extent cx="2363470" cy="379730"/>
                <wp:effectExtent l="0" t="0" r="17780" b="1270"/>
                <wp:wrapNone/>
                <wp:docPr id="4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CB11C" w14:textId="46086AB9" w:rsidR="00205AF6" w:rsidRDefault="00205AF6">
                            <w:pPr>
                              <w:pStyle w:val="Body"/>
                              <w:numPr>
                                <w:ins w:id="0" w:author="Unknown"/>
                              </w:numPr>
                              <w:tabs>
                                <w:tab w:val="left" w:pos="0"/>
                              </w:tabs>
                              <w:spacing w:line="240" w:lineRule="auto"/>
                              <w:rPr>
                                <w:sz w:val="16"/>
                                <w:szCs w:val="16"/>
                              </w:rPr>
                            </w:pPr>
                            <w:r>
                              <w:rPr>
                                <w:sz w:val="16"/>
                                <w:szCs w:val="16"/>
                              </w:rPr>
                              <w:t>FOR TOSHIBA USE ONLY</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A3E46" id="_x0000_t202" coordsize="21600,21600" o:spt="202" path="m,l,21600r21600,l21600,xe">
                <v:stroke joinstyle="miter"/>
                <v:path gradientshapeok="t" o:connecttype="rect"/>
              </v:shapetype>
              <v:shape id="Text Box 48" o:spid="_x0000_s1026" type="#_x0000_t202" style="position:absolute;margin-left:280.35pt;margin-top:401.4pt;width:186.1pt;height:2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" o:allowincell="f" filled="f" stroked="f">
                <v:textbox inset=",,0">
                  <w:txbxContent>
                    <w:p w14:paraId="6C7CB11C" w14:textId="46086AB9" w:rsidR="00205AF6" w:rsidRDefault="00205AF6">
                      <w:pPr>
                        <w:pStyle w:val="Body"/>
                        <w:numPr>
                          <w:ins w:id="1" w:author="Unknown"/>
                        </w:numPr>
                        <w:tabs>
                          <w:tab w:val="left" w:pos="0"/>
                        </w:tabs>
                        <w:spacing w:line="240" w:lineRule="auto"/>
                        <w:rPr>
                          <w:sz w:val="16"/>
                          <w:szCs w:val="16"/>
                        </w:rPr>
                      </w:pPr>
                      <w:r>
                        <w:rPr>
                          <w:sz w:val="16"/>
                          <w:szCs w:val="16"/>
                        </w:rPr>
                        <w:t>FOR TOSHIBA USE ONLY</w:t>
                      </w:r>
                    </w:p>
                  </w:txbxContent>
                </v:textbox>
              </v:shape>
            </w:pict>
          </mc:Fallback>
        </mc:AlternateContent>
      </w:r>
      <w:r>
        <w:rPr>
          <w:rFonts w:asciiTheme="minorHAnsi" w:hAnsiTheme="minorHAnsi"/>
          <w:noProof/>
          <w:lang w:eastAsia="ja-JP"/>
        </w:rPr>
        <mc:AlternateContent>
          <mc:Choice Requires="wps">
            <w:drawing>
              <wp:anchor distT="0" distB="0" distL="114300" distR="114300" simplePos="0" relativeHeight="251658240" behindDoc="0" locked="0" layoutInCell="1" allowOverlap="1" wp14:anchorId="4D2B02C1" wp14:editId="4267C39D">
                <wp:simplePos x="0" y="0"/>
                <wp:positionH relativeFrom="column">
                  <wp:posOffset>3560445</wp:posOffset>
                </wp:positionH>
                <wp:positionV relativeFrom="paragraph">
                  <wp:posOffset>4312920</wp:posOffset>
                </wp:positionV>
                <wp:extent cx="2363470" cy="828040"/>
                <wp:effectExtent l="0" t="0" r="17780" b="0"/>
                <wp:wrapNone/>
                <wp:docPr id="4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8514D" w14:textId="77777777" w:rsidR="00205AF6" w:rsidRPr="00B04D17" w:rsidRDefault="00205AF6">
                            <w:pPr>
                              <w:pStyle w:val="Body"/>
                              <w:rPr>
                                <w:color w:val="FF0000"/>
                                <w:sz w:val="16"/>
                                <w:szCs w:val="16"/>
                              </w:rPr>
                            </w:pPr>
                            <w:r w:rsidRPr="00B04D17">
                              <w:rPr>
                                <w:color w:val="FF0000"/>
                                <w:sz w:val="16"/>
                                <w:szCs w:val="16"/>
                              </w:rPr>
                              <w:t>Not Approved by Document Control.</w:t>
                            </w:r>
                            <w:r w:rsidRPr="00B04D17">
                              <w:rPr>
                                <w:color w:val="FF0000"/>
                                <w:sz w:val="16"/>
                                <w:szCs w:val="16"/>
                              </w:rPr>
                              <w:br/>
                              <w:t>For Review Only.</w:t>
                            </w:r>
                          </w:p>
                          <w:p w14:paraId="0B33D3E3" w14:textId="6B32DA29" w:rsidR="00205AF6" w:rsidRPr="00B04D17" w:rsidRDefault="00205AF6">
                            <w:pPr>
                              <w:pStyle w:val="Body"/>
                              <w:rPr>
                                <w:color w:val="FF0000"/>
                                <w:sz w:val="16"/>
                                <w:szCs w:val="16"/>
                              </w:rPr>
                            </w:pPr>
                            <w:r w:rsidRPr="00B04D17">
                              <w:rPr>
                                <w:color w:val="FF0000"/>
                                <w:sz w:val="16"/>
                                <w:szCs w:val="16"/>
                              </w:rPr>
                              <w:t xml:space="preserve">MARVELL </w:t>
                            </w:r>
                            <w:r w:rsidR="008A2E3E">
                              <w:rPr>
                                <w:color w:val="FF0000"/>
                                <w:sz w:val="16"/>
                                <w:szCs w:val="16"/>
                              </w:rPr>
                              <w:t>PROPRIETARY</w:t>
                            </w:r>
                            <w:r w:rsidRPr="00B04D17">
                              <w:rPr>
                                <w:color w:val="FF0000"/>
                                <w:sz w:val="16"/>
                                <w:szCs w:val="16"/>
                              </w:rPr>
                              <w:t xml:space="preserve"> USE ONLY</w:t>
                            </w:r>
                          </w:p>
                          <w:p w14:paraId="5E5467EE" w14:textId="79DEB034" w:rsidR="00205AF6" w:rsidRPr="00B04D17" w:rsidRDefault="00205AF6">
                            <w:pPr>
                              <w:pStyle w:val="Body"/>
                              <w:rPr>
                                <w:sz w:val="16"/>
                                <w:szCs w:val="16"/>
                              </w:rPr>
                            </w:pPr>
                            <w:r>
                              <w:rPr>
                                <w:color w:val="FF0000"/>
                                <w:sz w:val="16"/>
                                <w:szCs w:val="16"/>
                              </w:rPr>
                              <w:fldChar w:fldCharType="begin"/>
                            </w:r>
                            <w:r>
                              <w:rPr>
                                <w:color w:val="FF0000"/>
                                <w:sz w:val="16"/>
                                <w:szCs w:val="16"/>
                              </w:rPr>
                              <w:instrText xml:space="preserve"> DOCPROPERTY  Comments  \* MERGEFORMAT </w:instrText>
                            </w:r>
                            <w:r>
                              <w:rPr>
                                <w:color w:val="FF0000"/>
                                <w:sz w:val="16"/>
                                <w:szCs w:val="16"/>
                              </w:rPr>
                              <w:fldChar w:fldCharType="separate"/>
                            </w:r>
                            <w:r>
                              <w:rPr>
                                <w:color w:val="FF0000"/>
                                <w:sz w:val="16"/>
                                <w:szCs w:val="16"/>
                              </w:rPr>
                              <w:t>DISTRIBUTE</w:t>
                            </w:r>
                            <w:r>
                              <w:rPr>
                                <w:color w:val="FF0000"/>
                                <w:sz w:val="16"/>
                                <w:szCs w:val="16"/>
                              </w:rPr>
                              <w:fldChar w:fldCharType="end"/>
                            </w:r>
                            <w:r>
                              <w:rPr>
                                <w:color w:val="FF0000"/>
                                <w:sz w:val="16"/>
                                <w:szCs w:val="16"/>
                              </w:rPr>
                              <w:t xml:space="preserve"> TO TOSHIBA</w:t>
                            </w:r>
                            <w:r w:rsidR="008A2E3E">
                              <w:rPr>
                                <w:color w:val="FF0000"/>
                                <w:sz w:val="16"/>
                                <w:szCs w:val="16"/>
                              </w:rPr>
                              <w:t xml:space="preserve"> ONLY</w:t>
                            </w:r>
                            <w:r w:rsidRPr="00B04D17">
                              <w:rPr>
                                <w:color w:val="FF0000"/>
                                <w:sz w:val="16"/>
                                <w:szCs w:val="16"/>
                              </w:rPr>
                              <w:t xml:space="preserve"> </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B02C1" id="_x0000_t202" coordsize="21600,21600" o:spt="202" path="m,l,21600r21600,l21600,xe">
                <v:stroke joinstyle="miter"/>
                <v:path gradientshapeok="t" o:connecttype="rect"/>
              </v:shapetype>
              <v:shape id="Text Box 49" o:spid="_x0000_s1027" type="#_x0000_t202" style="position:absolute;margin-left:280.35pt;margin-top:339.6pt;width:186.1pt;height:6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" filled="f" stroked="f">
                <v:textbox inset=",,0">
                  <w:txbxContent>
                    <w:p w14:paraId="4458514D" w14:textId="77777777" w:rsidR="00205AF6" w:rsidRPr="00B04D17" w:rsidRDefault="00205AF6">
                      <w:pPr>
                        <w:pStyle w:val="Body"/>
                        <w:rPr>
                          <w:color w:val="FF0000"/>
                          <w:sz w:val="16"/>
                          <w:szCs w:val="16"/>
                        </w:rPr>
                      </w:pPr>
                      <w:r w:rsidRPr="00B04D17">
                        <w:rPr>
                          <w:color w:val="FF0000"/>
                          <w:sz w:val="16"/>
                          <w:szCs w:val="16"/>
                        </w:rPr>
                        <w:t>Not Approved by Document Control.</w:t>
                      </w:r>
                      <w:r w:rsidRPr="00B04D17">
                        <w:rPr>
                          <w:color w:val="FF0000"/>
                          <w:sz w:val="16"/>
                          <w:szCs w:val="16"/>
                        </w:rPr>
                        <w:br/>
                        <w:t>For Review Only.</w:t>
                      </w:r>
                    </w:p>
                    <w:p w14:paraId="0B33D3E3" w14:textId="6B32DA29" w:rsidR="00205AF6" w:rsidRPr="00B04D17" w:rsidRDefault="00205AF6">
                      <w:pPr>
                        <w:pStyle w:val="Body"/>
                        <w:rPr>
                          <w:color w:val="FF0000"/>
                          <w:sz w:val="16"/>
                          <w:szCs w:val="16"/>
                        </w:rPr>
                      </w:pPr>
                      <w:r w:rsidRPr="00B04D17">
                        <w:rPr>
                          <w:color w:val="FF0000"/>
                          <w:sz w:val="16"/>
                          <w:szCs w:val="16"/>
                        </w:rPr>
                        <w:t xml:space="preserve">MARVELL </w:t>
                      </w:r>
                      <w:r w:rsidR="008A2E3E">
                        <w:rPr>
                          <w:color w:val="FF0000"/>
                          <w:sz w:val="16"/>
                          <w:szCs w:val="16"/>
                        </w:rPr>
                        <w:t>PROPRIETARY</w:t>
                      </w:r>
                      <w:r w:rsidRPr="00B04D17">
                        <w:rPr>
                          <w:color w:val="FF0000"/>
                          <w:sz w:val="16"/>
                          <w:szCs w:val="16"/>
                        </w:rPr>
                        <w:t xml:space="preserve"> USE ONLY</w:t>
                      </w:r>
                    </w:p>
                    <w:p w14:paraId="5E5467EE" w14:textId="79DEB034" w:rsidR="00205AF6" w:rsidRPr="00B04D17" w:rsidRDefault="00205AF6">
                      <w:pPr>
                        <w:pStyle w:val="Body"/>
                        <w:rPr>
                          <w:sz w:val="16"/>
                          <w:szCs w:val="16"/>
                        </w:rPr>
                      </w:pPr>
                      <w:r>
                        <w:rPr>
                          <w:color w:val="FF0000"/>
                          <w:sz w:val="16"/>
                          <w:szCs w:val="16"/>
                        </w:rPr>
                        <w:fldChar w:fldCharType="begin"/>
                      </w:r>
                      <w:r>
                        <w:rPr>
                          <w:color w:val="FF0000"/>
                          <w:sz w:val="16"/>
                          <w:szCs w:val="16"/>
                        </w:rPr>
                        <w:instrText xml:space="preserve"> DOCPROPERTY  Comments  \* MERGEFORMAT </w:instrText>
                      </w:r>
                      <w:r>
                        <w:rPr>
                          <w:color w:val="FF0000"/>
                          <w:sz w:val="16"/>
                          <w:szCs w:val="16"/>
                        </w:rPr>
                        <w:fldChar w:fldCharType="separate"/>
                      </w:r>
                      <w:r>
                        <w:rPr>
                          <w:color w:val="FF0000"/>
                          <w:sz w:val="16"/>
                          <w:szCs w:val="16"/>
                        </w:rPr>
                        <w:t>DISTRIBUTE</w:t>
                      </w:r>
                      <w:r>
                        <w:rPr>
                          <w:color w:val="FF0000"/>
                          <w:sz w:val="16"/>
                          <w:szCs w:val="16"/>
                        </w:rPr>
                        <w:fldChar w:fldCharType="end"/>
                      </w:r>
                      <w:r>
                        <w:rPr>
                          <w:color w:val="FF0000"/>
                          <w:sz w:val="16"/>
                          <w:szCs w:val="16"/>
                        </w:rPr>
                        <w:t xml:space="preserve"> TO TOSHIBA</w:t>
                      </w:r>
                      <w:r w:rsidR="008A2E3E">
                        <w:rPr>
                          <w:color w:val="FF0000"/>
                          <w:sz w:val="16"/>
                          <w:szCs w:val="16"/>
                        </w:rPr>
                        <w:t xml:space="preserve"> ONLY</w:t>
                      </w:r>
                      <w:r w:rsidRPr="00B04D17">
                        <w:rPr>
                          <w:color w:val="FF0000"/>
                          <w:sz w:val="16"/>
                          <w:szCs w:val="16"/>
                        </w:rPr>
                        <w:t xml:space="preserve"> </w:t>
                      </w:r>
                    </w:p>
                  </w:txbxContent>
                </v:textbox>
              </v:shape>
            </w:pict>
          </mc:Fallback>
        </mc:AlternateContent>
      </w:r>
    </w:p>
    <w:p w14:paraId="637FC45D" w14:textId="77777777" w:rsidR="0053196B" w:rsidRPr="00915E2E" w:rsidRDefault="0053196B">
      <w:pPr>
        <w:pStyle w:val="Body"/>
        <w:rPr>
          <w:rFonts w:asciiTheme="minorHAnsi" w:hAnsiTheme="minorHAnsi"/>
        </w:rPr>
      </w:pPr>
    </w:p>
    <w:tbl>
      <w:tblPr>
        <w:tblW w:w="0" w:type="auto"/>
        <w:tblInd w:w="108" w:type="dxa"/>
        <w:tblLayout w:type="fixed"/>
        <w:tblLook w:val="0000" w:firstRow="0" w:lastRow="0" w:firstColumn="0" w:lastColumn="0" w:noHBand="0" w:noVBand="0"/>
      </w:tblPr>
      <w:tblGrid>
        <w:gridCol w:w="5423"/>
      </w:tblGrid>
      <w:tr w:rsidR="0053196B" w:rsidRPr="00915E2E" w14:paraId="7441FF1E" w14:textId="77777777" w:rsidTr="00E51D9C">
        <w:trPr>
          <w:cantSplit/>
          <w:trHeight w:val="80"/>
        </w:trPr>
        <w:tc>
          <w:tcPr>
            <w:tcW w:w="5423" w:type="dxa"/>
          </w:tcPr>
          <w:p w14:paraId="379D17ED" w14:textId="59F6F8F6" w:rsidR="0053196B" w:rsidRPr="00E02FFF" w:rsidRDefault="0053196B" w:rsidP="00EE5CDF">
            <w:pPr>
              <w:pStyle w:val="Title-Level1"/>
              <w:rPr>
                <w:rFonts w:asciiTheme="minorHAnsi" w:hAnsiTheme="minorHAnsi"/>
                <w:sz w:val="34"/>
                <w:szCs w:val="34"/>
              </w:rPr>
            </w:pPr>
            <w:r w:rsidRPr="00E02FFF">
              <w:rPr>
                <w:rFonts w:asciiTheme="minorHAnsi" w:hAnsiTheme="minorHAnsi"/>
                <w:sz w:val="34"/>
                <w:szCs w:val="34"/>
              </w:rPr>
              <w:t>1</w:t>
            </w:r>
            <w:r w:rsidR="00D367D4" w:rsidRPr="00E02FFF">
              <w:rPr>
                <w:rFonts w:asciiTheme="minorHAnsi" w:hAnsiTheme="minorHAnsi"/>
                <w:sz w:val="34"/>
                <w:szCs w:val="34"/>
              </w:rPr>
              <w:t>2</w:t>
            </w:r>
            <w:r w:rsidRPr="00E02FFF">
              <w:rPr>
                <w:rFonts w:asciiTheme="minorHAnsi" w:hAnsiTheme="minorHAnsi"/>
                <w:sz w:val="34"/>
                <w:szCs w:val="34"/>
              </w:rPr>
              <w:t xml:space="preserve">FFC </w:t>
            </w:r>
            <w:r w:rsidR="00EF1E67" w:rsidRPr="00E02FFF">
              <w:rPr>
                <w:rFonts w:asciiTheme="minorHAnsi" w:hAnsiTheme="minorHAnsi"/>
                <w:sz w:val="34"/>
                <w:szCs w:val="34"/>
              </w:rPr>
              <w:t>COMPHY_28G_PIPE4_X</w:t>
            </w:r>
            <w:r w:rsidR="00780CF0">
              <w:rPr>
                <w:rFonts w:asciiTheme="minorHAnsi" w:hAnsiTheme="minorHAnsi"/>
                <w:sz w:val="34"/>
                <w:szCs w:val="34"/>
              </w:rPr>
              <w:t>4</w:t>
            </w:r>
          </w:p>
          <w:p w14:paraId="20ABA768" w14:textId="79D363BD" w:rsidR="0053196B" w:rsidRPr="00E02FFF" w:rsidRDefault="0053196B" w:rsidP="00F57587">
            <w:pPr>
              <w:pStyle w:val="Title-Level1"/>
              <w:rPr>
                <w:rStyle w:val="Bold"/>
                <w:rFonts w:asciiTheme="minorHAnsi" w:hAnsiTheme="minorHAnsi" w:cs="Arial"/>
                <w:sz w:val="32"/>
                <w:szCs w:val="32"/>
              </w:rPr>
            </w:pPr>
          </w:p>
        </w:tc>
      </w:tr>
      <w:tr w:rsidR="0053196B" w:rsidRPr="00915E2E" w14:paraId="4C1208EA" w14:textId="77777777" w:rsidTr="00E51D9C">
        <w:trPr>
          <w:cantSplit/>
        </w:trPr>
        <w:tc>
          <w:tcPr>
            <w:tcW w:w="5423" w:type="dxa"/>
          </w:tcPr>
          <w:p w14:paraId="22E526E6" w14:textId="77777777" w:rsidR="0053196B" w:rsidRPr="00915E2E" w:rsidRDefault="0053196B" w:rsidP="00FA447E">
            <w:pPr>
              <w:pStyle w:val="Title-Level2"/>
              <w:spacing w:after="120" w:line="380" w:lineRule="exact"/>
              <w:rPr>
                <w:rFonts w:asciiTheme="minorHAnsi" w:hAnsiTheme="minorHAnsi"/>
              </w:rPr>
            </w:pPr>
          </w:p>
        </w:tc>
      </w:tr>
      <w:tr w:rsidR="0053196B" w:rsidRPr="00915E2E" w14:paraId="1C13ACFA" w14:textId="77777777" w:rsidTr="00E51D9C">
        <w:trPr>
          <w:cantSplit/>
        </w:trPr>
        <w:tc>
          <w:tcPr>
            <w:tcW w:w="5423" w:type="dxa"/>
          </w:tcPr>
          <w:p w14:paraId="6AECDE29" w14:textId="009BF592" w:rsidR="0053196B" w:rsidRPr="00915E2E" w:rsidRDefault="001B3E81" w:rsidP="005367BF">
            <w:pPr>
              <w:pStyle w:val="Title-Level3"/>
              <w:rPr>
                <w:rFonts w:asciiTheme="minorHAnsi" w:hAnsiTheme="minorHAnsi"/>
              </w:rPr>
            </w:pPr>
            <w:r>
              <w:rPr>
                <w:rFonts w:asciiTheme="minorHAnsi" w:hAnsiTheme="minorHAnsi"/>
              </w:rPr>
              <w:t>FW Application Note</w:t>
            </w:r>
          </w:p>
        </w:tc>
      </w:tr>
      <w:tr w:rsidR="0053196B" w:rsidRPr="00915E2E" w14:paraId="58681053" w14:textId="77777777" w:rsidTr="00E51D9C">
        <w:trPr>
          <w:cantSplit/>
        </w:trPr>
        <w:tc>
          <w:tcPr>
            <w:tcW w:w="5423" w:type="dxa"/>
          </w:tcPr>
          <w:p w14:paraId="39DFC3D2" w14:textId="77777777" w:rsidR="0053196B" w:rsidRPr="00915E2E" w:rsidRDefault="0053196B" w:rsidP="00D67C77">
            <w:pPr>
              <w:pStyle w:val="Title-Level4"/>
              <w:rPr>
                <w:rFonts w:asciiTheme="minorHAnsi" w:hAnsiTheme="minorHAnsi"/>
              </w:rPr>
            </w:pPr>
            <w:r w:rsidRPr="00915E2E">
              <w:rPr>
                <w:rFonts w:asciiTheme="minorHAnsi" w:hAnsiTheme="minorHAnsi"/>
              </w:rPr>
              <w:t>Central Engineering Applications Group</w:t>
            </w:r>
          </w:p>
        </w:tc>
      </w:tr>
    </w:tbl>
    <w:p w14:paraId="2B473378" w14:textId="77777777" w:rsidR="0053196B" w:rsidRPr="00915E2E" w:rsidRDefault="0053196B">
      <w:pPr>
        <w:pStyle w:val="Body"/>
        <w:rPr>
          <w:rFonts w:asciiTheme="minorHAnsi" w:hAnsiTheme="minorHAnsi"/>
        </w:rPr>
      </w:pPr>
    </w:p>
    <w:p w14:paraId="658E4AF9" w14:textId="77777777" w:rsidR="0053196B" w:rsidRPr="00915E2E" w:rsidRDefault="0053196B">
      <w:pPr>
        <w:pStyle w:val="Body"/>
        <w:rPr>
          <w:rFonts w:asciiTheme="minorHAnsi" w:hAnsiTheme="minorHAnsi"/>
        </w:rPr>
      </w:pPr>
    </w:p>
    <w:p w14:paraId="1EDF1E22" w14:textId="77777777" w:rsidR="0053196B" w:rsidRPr="00915E2E" w:rsidRDefault="0053196B">
      <w:pPr>
        <w:pStyle w:val="Body"/>
        <w:rPr>
          <w:rFonts w:asciiTheme="minorHAnsi" w:hAnsiTheme="minorHAnsi"/>
        </w:rPr>
      </w:pPr>
    </w:p>
    <w:p w14:paraId="7093B280" w14:textId="77777777" w:rsidR="0053196B" w:rsidRPr="00915E2E" w:rsidRDefault="0053196B">
      <w:pPr>
        <w:pStyle w:val="Body"/>
        <w:rPr>
          <w:rFonts w:asciiTheme="minorHAnsi" w:hAnsiTheme="minorHAnsi"/>
        </w:rPr>
      </w:pPr>
    </w:p>
    <w:p w14:paraId="6D33C285" w14:textId="77777777" w:rsidR="0053196B" w:rsidRPr="00915E2E" w:rsidRDefault="0053196B">
      <w:pPr>
        <w:pStyle w:val="Body"/>
        <w:rPr>
          <w:rFonts w:asciiTheme="minorHAnsi" w:hAnsiTheme="minorHAnsi"/>
        </w:rPr>
      </w:pPr>
      <w:r w:rsidRPr="00915E2E">
        <w:rPr>
          <w:rFonts w:asciiTheme="minorHAnsi" w:hAnsiTheme="minorHAnsi"/>
        </w:rPr>
        <w:br w:type="page"/>
      </w:r>
      <w:r w:rsidRPr="00915E2E">
        <w:rPr>
          <w:rFonts w:asciiTheme="minorHAnsi" w:hAnsiTheme="minorHAnsi"/>
          <w:sz w:val="16"/>
          <w:szCs w:val="16"/>
        </w:rPr>
        <w:lastRenderedPageBreak/>
        <w:t>INTERNAL</w:t>
      </w:r>
    </w:p>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firstRow="0" w:lastRow="0" w:firstColumn="0" w:lastColumn="0" w:noHBand="0" w:noVBand="0"/>
      </w:tblPr>
      <w:tblGrid>
        <w:gridCol w:w="900"/>
        <w:gridCol w:w="3842"/>
        <w:gridCol w:w="4618"/>
      </w:tblGrid>
      <w:tr w:rsidR="0053196B" w:rsidRPr="00915E2E" w14:paraId="0B6B0684" w14:textId="77777777" w:rsidTr="00700EF0">
        <w:trPr>
          <w:cantSplit/>
        </w:trPr>
        <w:tc>
          <w:tcPr>
            <w:tcW w:w="9360" w:type="dxa"/>
            <w:gridSpan w:val="3"/>
          </w:tcPr>
          <w:p w14:paraId="75BA696A" w14:textId="77777777" w:rsidR="0053196B" w:rsidRPr="00915E2E" w:rsidRDefault="0053196B" w:rsidP="00AB0514">
            <w:pPr>
              <w:pStyle w:val="Heading"/>
              <w:rPr>
                <w:rFonts w:asciiTheme="minorHAnsi" w:hAnsiTheme="minorHAnsi"/>
              </w:rPr>
            </w:pPr>
            <w:r w:rsidRPr="00915E2E">
              <w:rPr>
                <w:rFonts w:asciiTheme="minorHAnsi" w:hAnsiTheme="minorHAnsi"/>
              </w:rPr>
              <w:t>Document Conventions</w:t>
            </w:r>
          </w:p>
        </w:tc>
      </w:tr>
      <w:tr w:rsidR="0053196B" w:rsidRPr="00915E2E" w14:paraId="49CDF8CD" w14:textId="77777777" w:rsidTr="00700EF0">
        <w:trPr>
          <w:cantSplit/>
        </w:trPr>
        <w:tc>
          <w:tcPr>
            <w:tcW w:w="900" w:type="dxa"/>
          </w:tcPr>
          <w:p w14:paraId="23E5A4EF" w14:textId="77777777" w:rsidR="0053196B" w:rsidRPr="00915E2E" w:rsidRDefault="004B4B6D">
            <w:pPr>
              <w:pStyle w:val="NoteFigure"/>
              <w:spacing w:before="60" w:after="60"/>
              <w:jc w:val="center"/>
              <w:rPr>
                <w:rFonts w:asciiTheme="minorHAnsi" w:hAnsiTheme="minorHAnsi"/>
              </w:rPr>
            </w:pPr>
            <w:r w:rsidRPr="00915E2E">
              <w:rPr>
                <w:rFonts w:asciiTheme="minorHAnsi" w:hAnsiTheme="minorHAnsi"/>
                <w:noProof/>
                <w:lang w:eastAsia="ja-JP" w:bidi="ar-SA"/>
              </w:rPr>
              <w:drawing>
                <wp:inline distT="0" distB="0" distL="0" distR="0" wp14:anchorId="0022B91B" wp14:editId="21C83D92">
                  <wp:extent cx="322580" cy="322580"/>
                  <wp:effectExtent l="0" t="0" r="1270" b="127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 cy="322580"/>
                          </a:xfrm>
                          <a:prstGeom prst="rect">
                            <a:avLst/>
                          </a:prstGeom>
                          <a:noFill/>
                          <a:ln>
                            <a:noFill/>
                          </a:ln>
                        </pic:spPr>
                      </pic:pic>
                    </a:graphicData>
                  </a:graphic>
                </wp:inline>
              </w:drawing>
            </w:r>
          </w:p>
        </w:tc>
        <w:tc>
          <w:tcPr>
            <w:tcW w:w="8460" w:type="dxa"/>
            <w:gridSpan w:val="2"/>
            <w:vAlign w:val="center"/>
          </w:tcPr>
          <w:p w14:paraId="3BF53A65" w14:textId="77777777" w:rsidR="0053196B" w:rsidRPr="00915E2E" w:rsidRDefault="0053196B">
            <w:pPr>
              <w:pStyle w:val="Body"/>
              <w:rPr>
                <w:rFonts w:asciiTheme="minorHAnsi" w:hAnsiTheme="minorHAnsi"/>
              </w:rPr>
            </w:pPr>
            <w:r w:rsidRPr="00915E2E">
              <w:rPr>
                <w:rStyle w:val="Bold"/>
                <w:rFonts w:asciiTheme="minorHAnsi" w:hAnsiTheme="minorHAnsi" w:cs="Arial"/>
              </w:rPr>
              <w:t>Note:</w:t>
            </w:r>
            <w:r w:rsidRPr="00915E2E">
              <w:rPr>
                <w:rFonts w:asciiTheme="minorHAnsi" w:hAnsiTheme="minorHAnsi"/>
              </w:rPr>
              <w:t xml:space="preserve"> Provides related information or information of special importance.</w:t>
            </w:r>
          </w:p>
        </w:tc>
      </w:tr>
      <w:tr w:rsidR="0053196B" w:rsidRPr="00915E2E" w14:paraId="6032E987" w14:textId="77777777" w:rsidTr="00700EF0">
        <w:trPr>
          <w:cantSplit/>
        </w:trPr>
        <w:tc>
          <w:tcPr>
            <w:tcW w:w="900" w:type="dxa"/>
            <w:vAlign w:val="bottom"/>
          </w:tcPr>
          <w:p w14:paraId="7DCEAE94" w14:textId="77777777" w:rsidR="0053196B" w:rsidRPr="00915E2E" w:rsidRDefault="004B4B6D">
            <w:pPr>
              <w:pStyle w:val="CautionFigure"/>
              <w:rPr>
                <w:rFonts w:asciiTheme="minorHAnsi" w:hAnsiTheme="minorHAnsi"/>
              </w:rPr>
            </w:pPr>
            <w:r w:rsidRPr="00915E2E">
              <w:rPr>
                <w:rFonts w:asciiTheme="minorHAnsi" w:hAnsiTheme="minorHAnsi"/>
                <w:noProof/>
                <w:lang w:eastAsia="ja-JP"/>
              </w:rPr>
              <w:drawing>
                <wp:inline distT="0" distB="0" distL="0" distR="0" wp14:anchorId="2E0F6C58" wp14:editId="19EED439">
                  <wp:extent cx="401955" cy="438785"/>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 cy="438785"/>
                          </a:xfrm>
                          <a:prstGeom prst="rect">
                            <a:avLst/>
                          </a:prstGeom>
                          <a:noFill/>
                          <a:ln>
                            <a:noFill/>
                          </a:ln>
                        </pic:spPr>
                      </pic:pic>
                    </a:graphicData>
                  </a:graphic>
                </wp:inline>
              </w:drawing>
            </w:r>
          </w:p>
        </w:tc>
        <w:tc>
          <w:tcPr>
            <w:tcW w:w="8460" w:type="dxa"/>
            <w:gridSpan w:val="2"/>
            <w:vAlign w:val="center"/>
          </w:tcPr>
          <w:p w14:paraId="7D0C695C" w14:textId="77777777" w:rsidR="0053196B" w:rsidRPr="00915E2E" w:rsidRDefault="0053196B">
            <w:pPr>
              <w:pStyle w:val="Body"/>
              <w:rPr>
                <w:rFonts w:asciiTheme="minorHAnsi" w:hAnsiTheme="minorHAnsi"/>
              </w:rPr>
            </w:pPr>
            <w:r w:rsidRPr="00915E2E">
              <w:rPr>
                <w:rStyle w:val="Bold"/>
                <w:rFonts w:asciiTheme="minorHAnsi" w:hAnsiTheme="minorHAnsi" w:cs="Arial"/>
              </w:rPr>
              <w:t>Caution:</w:t>
            </w:r>
            <w:r w:rsidRPr="00915E2E">
              <w:rPr>
                <w:rFonts w:asciiTheme="minorHAnsi" w:hAnsiTheme="minorHAnsi"/>
              </w:rPr>
              <w:t xml:space="preserve"> Indicates potential damage to hardware or software, or loss of data.</w:t>
            </w:r>
          </w:p>
        </w:tc>
      </w:tr>
      <w:tr w:rsidR="0053196B" w:rsidRPr="00915E2E" w14:paraId="3D7A00D4" w14:textId="77777777" w:rsidTr="00700EF0">
        <w:trPr>
          <w:cantSplit/>
        </w:trPr>
        <w:tc>
          <w:tcPr>
            <w:tcW w:w="900" w:type="dxa"/>
          </w:tcPr>
          <w:p w14:paraId="1C35CAAB" w14:textId="77777777" w:rsidR="0053196B" w:rsidRPr="00915E2E" w:rsidRDefault="004B4B6D">
            <w:pPr>
              <w:pStyle w:val="WarningFigure"/>
              <w:spacing w:before="60" w:after="60"/>
              <w:jc w:val="center"/>
              <w:rPr>
                <w:rFonts w:asciiTheme="minorHAnsi" w:hAnsiTheme="minorHAnsi"/>
              </w:rPr>
            </w:pPr>
            <w:r w:rsidRPr="00915E2E">
              <w:rPr>
                <w:rFonts w:asciiTheme="minorHAnsi" w:hAnsiTheme="minorHAnsi"/>
                <w:noProof/>
                <w:lang w:eastAsia="ja-JP" w:bidi="ar-SA"/>
              </w:rPr>
              <w:drawing>
                <wp:inline distT="0" distB="0" distL="0" distR="0" wp14:anchorId="721C8460" wp14:editId="7A503B70">
                  <wp:extent cx="132080" cy="343535"/>
                  <wp:effectExtent l="0" t="0" r="1270" b="0"/>
                  <wp:docPr id="28" name="Picture 3" descr="War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080" cy="343535"/>
                          </a:xfrm>
                          <a:prstGeom prst="rect">
                            <a:avLst/>
                          </a:prstGeom>
                          <a:noFill/>
                          <a:ln>
                            <a:noFill/>
                          </a:ln>
                        </pic:spPr>
                      </pic:pic>
                    </a:graphicData>
                  </a:graphic>
                </wp:inline>
              </w:drawing>
            </w:r>
          </w:p>
        </w:tc>
        <w:tc>
          <w:tcPr>
            <w:tcW w:w="8460" w:type="dxa"/>
            <w:gridSpan w:val="2"/>
            <w:vAlign w:val="center"/>
          </w:tcPr>
          <w:p w14:paraId="56ACC7CE" w14:textId="77777777" w:rsidR="0053196B" w:rsidRPr="00915E2E" w:rsidRDefault="0053196B">
            <w:pPr>
              <w:pStyle w:val="Body"/>
              <w:rPr>
                <w:rFonts w:asciiTheme="minorHAnsi" w:hAnsiTheme="minorHAnsi"/>
              </w:rPr>
            </w:pPr>
            <w:r w:rsidRPr="00915E2E">
              <w:rPr>
                <w:rStyle w:val="Bold"/>
                <w:rFonts w:asciiTheme="minorHAnsi" w:hAnsiTheme="minorHAnsi" w:cs="Arial"/>
              </w:rPr>
              <w:t>Warning:</w:t>
            </w:r>
            <w:r w:rsidRPr="00915E2E">
              <w:rPr>
                <w:rFonts w:asciiTheme="minorHAnsi" w:hAnsiTheme="minorHAnsi"/>
              </w:rPr>
              <w:t xml:space="preserve"> Indicates a risk of personal injury.</w:t>
            </w:r>
          </w:p>
        </w:tc>
      </w:tr>
      <w:tr w:rsidR="0053196B" w:rsidRPr="00915E2E" w14:paraId="6FF770DC" w14:textId="77777777" w:rsidTr="00700EF0">
        <w:trPr>
          <w:cantSplit/>
        </w:trPr>
        <w:tc>
          <w:tcPr>
            <w:tcW w:w="9360" w:type="dxa"/>
            <w:gridSpan w:val="3"/>
          </w:tcPr>
          <w:p w14:paraId="0C7E9A70" w14:textId="77777777" w:rsidR="0053196B" w:rsidRPr="00915E2E" w:rsidRDefault="0053196B" w:rsidP="00E8557A">
            <w:pPr>
              <w:pStyle w:val="Heading"/>
              <w:rPr>
                <w:rFonts w:asciiTheme="minorHAnsi" w:hAnsiTheme="minorHAnsi"/>
              </w:rPr>
            </w:pPr>
            <w:r w:rsidRPr="00915E2E">
              <w:rPr>
                <w:rFonts w:asciiTheme="minorHAnsi" w:hAnsiTheme="minorHAnsi"/>
              </w:rPr>
              <w:t>Document Status</w:t>
            </w:r>
          </w:p>
        </w:tc>
      </w:tr>
      <w:tr w:rsidR="0053196B" w:rsidRPr="00915E2E" w14:paraId="0F723978" w14:textId="77777777" w:rsidTr="00B04D17">
        <w:trPr>
          <w:cantSplit/>
          <w:trHeight w:val="533"/>
        </w:trPr>
        <w:tc>
          <w:tcPr>
            <w:tcW w:w="4742" w:type="dxa"/>
            <w:gridSpan w:val="2"/>
            <w:vAlign w:val="center"/>
          </w:tcPr>
          <w:p w14:paraId="02B18E47" w14:textId="77777777" w:rsidR="0053196B" w:rsidRPr="00915E2E" w:rsidRDefault="0053196B" w:rsidP="00A23987">
            <w:pPr>
              <w:pStyle w:val="Body"/>
              <w:spacing w:after="0"/>
              <w:rPr>
                <w:rFonts w:asciiTheme="minorHAnsi" w:hAnsiTheme="minorHAnsi"/>
              </w:rPr>
            </w:pPr>
            <w:r w:rsidRPr="00915E2E">
              <w:rPr>
                <w:rFonts w:asciiTheme="minorHAnsi" w:hAnsiTheme="minorHAnsi"/>
              </w:rPr>
              <w:t xml:space="preserve">Doc Status: </w:t>
            </w:r>
            <w:r w:rsidR="00B54860">
              <w:rPr>
                <w:rFonts w:asciiTheme="minorHAnsi" w:hAnsiTheme="minorHAnsi"/>
              </w:rPr>
              <w:fldChar w:fldCharType="begin"/>
            </w:r>
            <w:r w:rsidR="00B54860">
              <w:rPr>
                <w:rFonts w:asciiTheme="minorHAnsi" w:hAnsiTheme="minorHAnsi"/>
              </w:rPr>
              <w:instrText xml:space="preserve"> DOCPROPERTY  Title  \* MERGEFORMAT </w:instrText>
            </w:r>
            <w:r w:rsidR="00B54860">
              <w:rPr>
                <w:rFonts w:asciiTheme="minorHAnsi" w:hAnsiTheme="minorHAnsi"/>
              </w:rPr>
              <w:fldChar w:fldCharType="separate"/>
            </w:r>
            <w:r w:rsidRPr="00915E2E">
              <w:rPr>
                <w:rFonts w:asciiTheme="minorHAnsi" w:hAnsiTheme="minorHAnsi"/>
              </w:rPr>
              <w:t>Preliminary</w:t>
            </w:r>
            <w:r w:rsidR="00B54860">
              <w:rPr>
                <w:rFonts w:asciiTheme="minorHAnsi" w:hAnsiTheme="minorHAnsi"/>
              </w:rPr>
              <w:fldChar w:fldCharType="end"/>
            </w:r>
          </w:p>
        </w:tc>
        <w:tc>
          <w:tcPr>
            <w:tcW w:w="4618" w:type="dxa"/>
            <w:vAlign w:val="center"/>
          </w:tcPr>
          <w:p w14:paraId="70ABF210" w14:textId="77777777" w:rsidR="0053196B" w:rsidRPr="00915E2E" w:rsidRDefault="0053196B" w:rsidP="00B04D17">
            <w:pPr>
              <w:pStyle w:val="Body"/>
              <w:spacing w:after="0"/>
              <w:rPr>
                <w:rFonts w:asciiTheme="minorHAnsi" w:hAnsiTheme="minorHAnsi"/>
                <w:szCs w:val="16"/>
              </w:rPr>
            </w:pPr>
            <w:r w:rsidRPr="00915E2E">
              <w:rPr>
                <w:rFonts w:asciiTheme="minorHAnsi" w:hAnsiTheme="minorHAnsi"/>
                <w:szCs w:val="16"/>
              </w:rPr>
              <w:t xml:space="preserve">Technical Publication: </w:t>
            </w:r>
            <w:r w:rsidR="002A5BFC" w:rsidRPr="00915E2E">
              <w:rPr>
                <w:rFonts w:asciiTheme="minorHAnsi" w:hAnsiTheme="minorHAnsi"/>
              </w:rPr>
              <w:fldChar w:fldCharType="begin"/>
            </w:r>
            <w:r w:rsidR="00A47C31" w:rsidRPr="00915E2E">
              <w:rPr>
                <w:rFonts w:asciiTheme="minorHAnsi" w:hAnsiTheme="minorHAnsi"/>
              </w:rPr>
              <w:instrText xml:space="preserve"> DOCPROPERTY  Subject  \* MERGEFORMAT </w:instrText>
            </w:r>
            <w:r w:rsidR="002A5BFC" w:rsidRPr="00915E2E">
              <w:rPr>
                <w:rFonts w:asciiTheme="minorHAnsi" w:hAnsiTheme="minorHAnsi"/>
              </w:rPr>
              <w:fldChar w:fldCharType="separate"/>
            </w:r>
            <w:r w:rsidRPr="00915E2E">
              <w:rPr>
                <w:rFonts w:asciiTheme="minorHAnsi" w:hAnsiTheme="minorHAnsi"/>
                <w:szCs w:val="16"/>
              </w:rPr>
              <w:t xml:space="preserve">Int. Rev. </w:t>
            </w:r>
            <w:proofErr w:type="spellStart"/>
            <w:r w:rsidRPr="00915E2E">
              <w:rPr>
                <w:rFonts w:asciiTheme="minorHAnsi" w:hAnsiTheme="minorHAnsi"/>
                <w:szCs w:val="16"/>
              </w:rPr>
              <w:t>x.xx</w:t>
            </w:r>
            <w:proofErr w:type="spellEnd"/>
            <w:r w:rsidR="002A5BFC" w:rsidRPr="00915E2E">
              <w:rPr>
                <w:rFonts w:asciiTheme="minorHAnsi" w:hAnsiTheme="minorHAnsi"/>
                <w:szCs w:val="16"/>
              </w:rPr>
              <w:fldChar w:fldCharType="end"/>
            </w:r>
          </w:p>
        </w:tc>
      </w:tr>
      <w:tr w:rsidR="0053196B" w:rsidRPr="00915E2E" w14:paraId="7D4F2B17" w14:textId="77777777" w:rsidTr="00093BDE">
        <w:trPr>
          <w:cantSplit/>
          <w:trHeight w:val="533"/>
        </w:trPr>
        <w:tc>
          <w:tcPr>
            <w:tcW w:w="9360" w:type="dxa"/>
            <w:gridSpan w:val="3"/>
            <w:vAlign w:val="center"/>
          </w:tcPr>
          <w:p w14:paraId="2C135922" w14:textId="77777777" w:rsidR="0053196B" w:rsidRPr="00915E2E" w:rsidRDefault="0053196B" w:rsidP="00B04D17">
            <w:pPr>
              <w:pStyle w:val="Body"/>
              <w:spacing w:after="0"/>
              <w:rPr>
                <w:rFonts w:asciiTheme="minorHAnsi" w:hAnsiTheme="minorHAnsi"/>
                <w:szCs w:val="16"/>
              </w:rPr>
            </w:pPr>
            <w:r w:rsidRPr="00915E2E">
              <w:rPr>
                <w:rFonts w:asciiTheme="minorHAnsi" w:hAnsiTheme="minorHAnsi"/>
              </w:rPr>
              <w:t xml:space="preserve">This document is based on </w:t>
            </w:r>
            <w:r w:rsidR="00B54860">
              <w:rPr>
                <w:rFonts w:asciiTheme="minorHAnsi" w:hAnsiTheme="minorHAnsi"/>
              </w:rPr>
              <w:fldChar w:fldCharType="begin"/>
            </w:r>
            <w:r w:rsidR="00B54860">
              <w:rPr>
                <w:rFonts w:asciiTheme="minorHAnsi" w:hAnsiTheme="minorHAnsi"/>
              </w:rPr>
              <w:instrText xml:space="preserve"> DOCPROPERTY  "MV Template"  \* MERGEFORMAT </w:instrText>
            </w:r>
            <w:r w:rsidR="00B54860">
              <w:rPr>
                <w:rFonts w:asciiTheme="minorHAnsi" w:hAnsiTheme="minorHAnsi"/>
              </w:rPr>
              <w:fldChar w:fldCharType="separate"/>
            </w:r>
            <w:r w:rsidRPr="00915E2E">
              <w:rPr>
                <w:rFonts w:asciiTheme="minorHAnsi" w:hAnsiTheme="minorHAnsi"/>
              </w:rPr>
              <w:t>template# MV-S200005-05</w:t>
            </w:r>
            <w:r w:rsidR="00B54860">
              <w:rPr>
                <w:rFonts w:asciiTheme="minorHAnsi" w:hAnsiTheme="minorHAnsi"/>
              </w:rPr>
              <w:fldChar w:fldCharType="end"/>
            </w:r>
            <w:r w:rsidRPr="00915E2E">
              <w:rPr>
                <w:rFonts w:asciiTheme="minorHAnsi" w:hAnsiTheme="minorHAnsi"/>
              </w:rPr>
              <w:t>.</w:t>
            </w:r>
          </w:p>
        </w:tc>
      </w:tr>
    </w:tbl>
    <w:p w14:paraId="613504F8" w14:textId="77777777" w:rsidR="0053196B" w:rsidRPr="00915E2E" w:rsidRDefault="0053196B">
      <w:pPr>
        <w:pStyle w:val="Body"/>
        <w:rPr>
          <w:rFonts w:asciiTheme="minorHAnsi" w:hAnsiTheme="minorHAnsi"/>
        </w:rPr>
      </w:pPr>
    </w:p>
    <w:p w14:paraId="4A0C826C" w14:textId="77777777" w:rsidR="0053196B" w:rsidRPr="00915E2E" w:rsidRDefault="0053196B">
      <w:pPr>
        <w:pStyle w:val="Body"/>
        <w:rPr>
          <w:rFonts w:asciiTheme="minorHAnsi" w:hAnsiTheme="minorHAnsi"/>
        </w:rPr>
      </w:pPr>
    </w:p>
    <w:p w14:paraId="5CF44B64" w14:textId="77777777" w:rsidR="0053196B" w:rsidRPr="00915E2E" w:rsidRDefault="0053196B">
      <w:pPr>
        <w:pStyle w:val="Body"/>
        <w:rPr>
          <w:rFonts w:asciiTheme="minorHAnsi" w:hAnsiTheme="minorHAnsi"/>
        </w:rPr>
      </w:pPr>
    </w:p>
    <w:p w14:paraId="22FD1339" w14:textId="77777777" w:rsidR="0053196B" w:rsidRPr="00915E2E" w:rsidRDefault="0053196B">
      <w:pPr>
        <w:pStyle w:val="Body"/>
        <w:rPr>
          <w:rFonts w:asciiTheme="minorHAnsi" w:hAnsiTheme="minorHAnsi"/>
        </w:rPr>
      </w:pPr>
    </w:p>
    <w:p w14:paraId="61D727A7" w14:textId="77777777" w:rsidR="0053196B" w:rsidRPr="00915E2E" w:rsidRDefault="0053196B">
      <w:pPr>
        <w:pStyle w:val="Body"/>
        <w:rPr>
          <w:rFonts w:asciiTheme="minorHAnsi" w:hAnsiTheme="minorHAnsi"/>
        </w:rPr>
      </w:pPr>
    </w:p>
    <w:p w14:paraId="1619297B" w14:textId="77777777" w:rsidR="0053196B" w:rsidRPr="00915E2E" w:rsidRDefault="0053196B">
      <w:pPr>
        <w:pStyle w:val="Body"/>
        <w:rPr>
          <w:rFonts w:asciiTheme="minorHAnsi" w:hAnsiTheme="minorHAnsi"/>
        </w:rPr>
      </w:pPr>
    </w:p>
    <w:p w14:paraId="5E59182B" w14:textId="77777777" w:rsidR="0053196B" w:rsidRPr="00915E2E" w:rsidRDefault="0053196B">
      <w:pPr>
        <w:pStyle w:val="Body"/>
        <w:rPr>
          <w:rFonts w:asciiTheme="minorHAnsi" w:hAnsiTheme="minorHAnsi"/>
        </w:rPr>
      </w:pPr>
    </w:p>
    <w:p w14:paraId="1B010436" w14:textId="77777777" w:rsidR="0053196B" w:rsidRPr="00915E2E" w:rsidRDefault="0053196B" w:rsidP="005C381F">
      <w:pPr>
        <w:pStyle w:val="Body"/>
        <w:pBdr>
          <w:top w:val="single" w:sz="12" w:space="1" w:color="C0C0C0"/>
          <w:bottom w:val="single" w:sz="12" w:space="1" w:color="C0C0C0"/>
        </w:pBdr>
        <w:tabs>
          <w:tab w:val="left" w:pos="0"/>
        </w:tabs>
        <w:rPr>
          <w:rFonts w:asciiTheme="minorHAnsi" w:hAnsiTheme="minorHAnsi"/>
          <w:color w:val="0000FF"/>
        </w:rPr>
      </w:pPr>
      <w:r w:rsidRPr="00915E2E">
        <w:rPr>
          <w:rFonts w:asciiTheme="minorHAnsi" w:hAnsiTheme="minorHAnsi"/>
        </w:rPr>
        <w:t xml:space="preserve">For more information, visit our website at: </w:t>
      </w:r>
      <w:hyperlink r:id="rId11" w:history="1">
        <w:r w:rsidRPr="00915E2E">
          <w:rPr>
            <w:rStyle w:val="Hyperlink"/>
            <w:rFonts w:asciiTheme="minorHAnsi" w:hAnsiTheme="minorHAnsi" w:cs="Arial"/>
          </w:rPr>
          <w:t>http://www.marvell.com</w:t>
        </w:r>
      </w:hyperlink>
    </w:p>
    <w:p w14:paraId="110B5640" w14:textId="77777777" w:rsidR="0053196B" w:rsidRPr="00915E2E" w:rsidRDefault="0053196B" w:rsidP="001E6204">
      <w:pPr>
        <w:pStyle w:val="zDisclaimer"/>
        <w:rPr>
          <w:rFonts w:asciiTheme="minorHAnsi" w:hAnsiTheme="minorHAnsi"/>
          <w:sz w:val="16"/>
          <w:szCs w:val="16"/>
        </w:rPr>
      </w:pPr>
      <w:r w:rsidRPr="00915E2E">
        <w:rPr>
          <w:rFonts w:asciiTheme="minorHAnsi" w:hAnsiTheme="minorHAnsi"/>
          <w:sz w:val="16"/>
          <w:szCs w:val="16"/>
        </w:rPr>
        <w:t>Disclaimer</w:t>
      </w:r>
    </w:p>
    <w:p w14:paraId="7AF8856D"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No part of this document may be reproduced or transmitted in any form or by any means, electronic or mechanical, including photocopying and recording, for any purpose, without the express written permission of Marvell. Marvell retains the right to make changes to this document at any time, without notice. Marvell makes no warranty of any kind, expressed or implied, with regard to any information contained in this document, including, but not limited to, the implied warranties of merchantability or fitness for any particular purpose. Further, Marvell does not warrant the accuracy or completeness of the information, text, graphics, or other items contained within this document. </w:t>
      </w:r>
    </w:p>
    <w:p w14:paraId="2B239EEF"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Marvell products are not designed for use in life-support equipment or applications that would cause a life-threatening situation if any such products failed. Do not use Marvell products in these types of equipment or applications. </w:t>
      </w:r>
    </w:p>
    <w:p w14:paraId="109505E0"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With respect to the products described herein, the user or recipient, in the absence of appropriate </w:t>
      </w:r>
      <w:smartTag w:uri="urn:schemas-microsoft-com:office:smarttags" w:element="country-region">
        <w:smartTag w:uri="urn:schemas-microsoft-com:office:smarttags" w:element="place">
          <w:r w:rsidRPr="00915E2E">
            <w:rPr>
              <w:rFonts w:asciiTheme="minorHAnsi" w:hAnsiTheme="minorHAnsi"/>
              <w:w w:val="100"/>
              <w:sz w:val="16"/>
              <w:szCs w:val="16"/>
            </w:rPr>
            <w:t>U.S.</w:t>
          </w:r>
        </w:smartTag>
      </w:smartTag>
      <w:r w:rsidRPr="00915E2E">
        <w:rPr>
          <w:rFonts w:asciiTheme="minorHAnsi" w:hAnsiTheme="minorHAnsi"/>
          <w:w w:val="100"/>
          <w:sz w:val="16"/>
          <w:szCs w:val="16"/>
        </w:rPr>
        <w:t xml:space="preserve"> government authorization, agrees: </w:t>
      </w:r>
    </w:p>
    <w:p w14:paraId="400F2E0E"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1) Not to re-export or release any such information consisting of technology, software or source code controlled for national security reasons by the U.S. Export Control Regulations ("EAR"), to a national of EAR Country Groups D:1 or E:2; </w:t>
      </w:r>
    </w:p>
    <w:p w14:paraId="21669419"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2) Not to export the direct product of such technology or such software, to EAR Country Groups D:1 or E:2, if such technology or software and direct products thereof are controlled for national security reasons by the EAR; and, </w:t>
      </w:r>
    </w:p>
    <w:p w14:paraId="774C41B8"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3) In the case of technology controlled for national security reasons under the EAR where the direct product of the technology is a complete plant or component of a plant, not to export to EAR Country Groups D:1 or E:2 the direct product of the plant or major component thereof, if such direct product is controlled for national security reasons by the EAR, or is subject to controls under the U.S. Munitions List ("USML"). </w:t>
      </w:r>
    </w:p>
    <w:p w14:paraId="43822A5A" w14:textId="77777777" w:rsidR="0053196B" w:rsidRPr="00915E2E" w:rsidRDefault="0053196B" w:rsidP="001E6204">
      <w:pPr>
        <w:pStyle w:val="DisclaimerText"/>
        <w:spacing w:before="0" w:line="240" w:lineRule="auto"/>
        <w:rPr>
          <w:rFonts w:asciiTheme="minorHAnsi" w:hAnsiTheme="minorHAnsi"/>
          <w:w w:val="100"/>
          <w:sz w:val="16"/>
          <w:szCs w:val="16"/>
        </w:rPr>
      </w:pPr>
      <w:r w:rsidRPr="00915E2E">
        <w:rPr>
          <w:rFonts w:asciiTheme="minorHAnsi" w:hAnsiTheme="minorHAnsi"/>
          <w:w w:val="100"/>
          <w:sz w:val="16"/>
          <w:szCs w:val="16"/>
        </w:rPr>
        <w:t xml:space="preserve">At all times hereunder, the recipient of any such information agrees that they shall be deemed to have manually signed this document in connection with their receipt of any such information. </w:t>
      </w:r>
    </w:p>
    <w:p w14:paraId="739F97EF" w14:textId="6880EE0B" w:rsidR="0053196B" w:rsidRPr="00915E2E" w:rsidRDefault="0053196B" w:rsidP="001E6204">
      <w:pPr>
        <w:pStyle w:val="TableTextL"/>
        <w:spacing w:before="0" w:line="240" w:lineRule="auto"/>
        <w:rPr>
          <w:rFonts w:asciiTheme="minorHAnsi" w:hAnsiTheme="minorHAnsi"/>
          <w:w w:val="100"/>
          <w:sz w:val="16"/>
          <w:szCs w:val="16"/>
        </w:rPr>
      </w:pPr>
      <w:r w:rsidRPr="00915E2E">
        <w:rPr>
          <w:rFonts w:asciiTheme="minorHAnsi" w:hAnsiTheme="minorHAnsi"/>
          <w:w w:val="100"/>
          <w:sz w:val="16"/>
          <w:szCs w:val="16"/>
        </w:rPr>
        <w:t>Copyright © 1999–</w:t>
      </w:r>
      <w:r w:rsidR="002A5BFC" w:rsidRPr="00915E2E">
        <w:rPr>
          <w:rFonts w:asciiTheme="minorHAnsi" w:hAnsiTheme="minorHAnsi"/>
          <w:w w:val="100"/>
          <w:sz w:val="16"/>
          <w:szCs w:val="16"/>
        </w:rPr>
        <w:fldChar w:fldCharType="begin"/>
      </w:r>
      <w:r w:rsidRPr="00915E2E">
        <w:rPr>
          <w:rFonts w:asciiTheme="minorHAnsi" w:hAnsiTheme="minorHAnsi"/>
          <w:w w:val="100"/>
          <w:sz w:val="16"/>
          <w:szCs w:val="16"/>
        </w:rPr>
        <w:instrText xml:space="preserve"> DATE  \@ "M'/'d'/'yy"</w:instrText>
      </w:r>
      <w:r w:rsidR="002A5BFC" w:rsidRPr="00915E2E">
        <w:rPr>
          <w:rFonts w:asciiTheme="minorHAnsi" w:hAnsiTheme="minorHAnsi"/>
          <w:w w:val="100"/>
          <w:sz w:val="16"/>
          <w:szCs w:val="16"/>
        </w:rPr>
        <w:fldChar w:fldCharType="separate"/>
      </w:r>
      <w:r w:rsidR="006F009D">
        <w:rPr>
          <w:rFonts w:asciiTheme="minorHAnsi" w:hAnsiTheme="minorHAnsi"/>
          <w:noProof/>
          <w:w w:val="100"/>
          <w:sz w:val="16"/>
          <w:szCs w:val="16"/>
        </w:rPr>
        <w:t>11/9/18</w:t>
      </w:r>
      <w:r w:rsidR="002A5BFC" w:rsidRPr="00915E2E">
        <w:rPr>
          <w:rFonts w:asciiTheme="minorHAnsi" w:hAnsiTheme="minorHAnsi"/>
          <w:w w:val="100"/>
          <w:sz w:val="16"/>
          <w:szCs w:val="16"/>
        </w:rPr>
        <w:fldChar w:fldCharType="end"/>
      </w:r>
      <w:r w:rsidRPr="00915E2E">
        <w:rPr>
          <w:rFonts w:asciiTheme="minorHAnsi" w:hAnsiTheme="minorHAnsi"/>
          <w:w w:val="100"/>
          <w:sz w:val="16"/>
          <w:szCs w:val="16"/>
        </w:rPr>
        <w:t xml:space="preserve">. Marvell International Ltd. All rights reserved. </w:t>
      </w:r>
      <w:smartTag w:uri="urn:schemas-microsoft-com:office:smarttags" w:element="State">
        <w:r w:rsidRPr="00915E2E">
          <w:rPr>
            <w:rFonts w:asciiTheme="minorHAnsi" w:hAnsiTheme="minorHAnsi"/>
            <w:w w:val="100"/>
            <w:sz w:val="16"/>
            <w:szCs w:val="16"/>
          </w:rPr>
          <w:t>Alaska</w:t>
        </w:r>
      </w:smartTag>
      <w:r w:rsidRPr="00915E2E">
        <w:rPr>
          <w:rFonts w:asciiTheme="minorHAnsi" w:hAnsiTheme="minorHAnsi"/>
          <w:w w:val="100"/>
          <w:sz w:val="16"/>
          <w:szCs w:val="16"/>
        </w:rPr>
        <w:t xml:space="preserve">, ARMADA, </w:t>
      </w:r>
      <w:proofErr w:type="spellStart"/>
      <w:r w:rsidRPr="00915E2E">
        <w:rPr>
          <w:rFonts w:asciiTheme="minorHAnsi" w:hAnsiTheme="minorHAnsi"/>
          <w:w w:val="100"/>
          <w:sz w:val="16"/>
          <w:szCs w:val="16"/>
        </w:rPr>
        <w:t>CarrierSpan</w:t>
      </w:r>
      <w:proofErr w:type="spellEnd"/>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Kinoma</w:t>
      </w:r>
      <w:proofErr w:type="spellEnd"/>
      <w:r w:rsidRPr="00915E2E">
        <w:rPr>
          <w:rFonts w:asciiTheme="minorHAnsi" w:hAnsiTheme="minorHAnsi"/>
          <w:w w:val="100"/>
          <w:sz w:val="16"/>
          <w:szCs w:val="16"/>
        </w:rPr>
        <w:t xml:space="preserve">, </w:t>
      </w:r>
      <w:smartTag w:uri="urn:schemas-microsoft-com:office:smarttags" w:element="Street">
        <w:smartTag w:uri="urn:schemas-microsoft-com:office:smarttags" w:element="address">
          <w:r w:rsidRPr="00915E2E">
            <w:rPr>
              <w:rFonts w:asciiTheme="minorHAnsi" w:hAnsiTheme="minorHAnsi"/>
              <w:w w:val="100"/>
              <w:sz w:val="16"/>
              <w:szCs w:val="16"/>
            </w:rPr>
            <w:t>Link Street</w:t>
          </w:r>
        </w:smartTag>
      </w:smartTag>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LinkCrypt</w:t>
      </w:r>
      <w:proofErr w:type="spellEnd"/>
      <w:r w:rsidRPr="00915E2E">
        <w:rPr>
          <w:rFonts w:asciiTheme="minorHAnsi" w:hAnsiTheme="minorHAnsi"/>
          <w:w w:val="100"/>
          <w:sz w:val="16"/>
          <w:szCs w:val="16"/>
        </w:rPr>
        <w:t xml:space="preserve">, Marvell logo, Marvell, Moving Forward Faster, PISC, </w:t>
      </w:r>
      <w:proofErr w:type="spellStart"/>
      <w:r w:rsidRPr="00915E2E">
        <w:rPr>
          <w:rFonts w:asciiTheme="minorHAnsi" w:hAnsiTheme="minorHAnsi"/>
          <w:w w:val="100"/>
          <w:sz w:val="16"/>
          <w:szCs w:val="16"/>
        </w:rPr>
        <w:t>Prestera</w:t>
      </w:r>
      <w:proofErr w:type="spellEnd"/>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Qdeo</w:t>
      </w:r>
      <w:proofErr w:type="spellEnd"/>
      <w:r w:rsidRPr="00915E2E">
        <w:rPr>
          <w:rFonts w:asciiTheme="minorHAnsi" w:hAnsiTheme="minorHAnsi"/>
          <w:w w:val="100"/>
          <w:sz w:val="16"/>
          <w:szCs w:val="16"/>
        </w:rPr>
        <w:t xml:space="preserve"> (for chips), QDEO logo (for chips), </w:t>
      </w:r>
      <w:proofErr w:type="spellStart"/>
      <w:r w:rsidRPr="00915E2E">
        <w:rPr>
          <w:rFonts w:asciiTheme="minorHAnsi" w:hAnsiTheme="minorHAnsi"/>
          <w:w w:val="100"/>
          <w:sz w:val="16"/>
          <w:szCs w:val="16"/>
        </w:rPr>
        <w:t>QuietVideo</w:t>
      </w:r>
      <w:proofErr w:type="spellEnd"/>
      <w:r w:rsidRPr="00915E2E">
        <w:rPr>
          <w:rFonts w:asciiTheme="minorHAnsi" w:hAnsiTheme="minorHAnsi"/>
          <w:w w:val="100"/>
          <w:sz w:val="16"/>
          <w:szCs w:val="16"/>
        </w:rPr>
        <w:t xml:space="preserve">, Virtual Cable Tester, </w:t>
      </w:r>
      <w:proofErr w:type="spellStart"/>
      <w:r w:rsidRPr="00915E2E">
        <w:rPr>
          <w:rFonts w:asciiTheme="minorHAnsi" w:hAnsiTheme="minorHAnsi"/>
          <w:w w:val="100"/>
          <w:sz w:val="16"/>
          <w:szCs w:val="16"/>
        </w:rPr>
        <w:t>Xelerated</w:t>
      </w:r>
      <w:proofErr w:type="spellEnd"/>
      <w:r w:rsidRPr="00915E2E">
        <w:rPr>
          <w:rFonts w:asciiTheme="minorHAnsi" w:hAnsiTheme="minorHAnsi"/>
          <w:w w:val="100"/>
          <w:sz w:val="16"/>
          <w:szCs w:val="16"/>
        </w:rPr>
        <w:t xml:space="preserve">, and </w:t>
      </w:r>
      <w:smartTag w:uri="urn:schemas-microsoft-com:office:smarttags" w:element="State">
        <w:smartTag w:uri="urn:schemas-microsoft-com:office:smarttags" w:element="place">
          <w:r w:rsidRPr="00915E2E">
            <w:rPr>
              <w:rFonts w:asciiTheme="minorHAnsi" w:hAnsiTheme="minorHAnsi"/>
              <w:w w:val="100"/>
              <w:sz w:val="16"/>
              <w:szCs w:val="16"/>
            </w:rPr>
            <w:t>Yukon</w:t>
          </w:r>
        </w:smartTag>
      </w:smartTag>
      <w:r w:rsidRPr="00915E2E">
        <w:rPr>
          <w:rFonts w:asciiTheme="minorHAnsi" w:hAnsiTheme="minorHAnsi"/>
          <w:w w:val="100"/>
          <w:sz w:val="16"/>
          <w:szCs w:val="16"/>
        </w:rPr>
        <w:t xml:space="preserve"> are registered trademarks of Marvell or its affiliates. </w:t>
      </w:r>
      <w:proofErr w:type="spellStart"/>
      <w:r w:rsidRPr="00915E2E">
        <w:rPr>
          <w:rFonts w:asciiTheme="minorHAnsi" w:hAnsiTheme="minorHAnsi"/>
          <w:w w:val="100"/>
          <w:sz w:val="16"/>
          <w:szCs w:val="16"/>
        </w:rPr>
        <w:t>Avanta</w:t>
      </w:r>
      <w:proofErr w:type="spellEnd"/>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Avastar</w:t>
      </w:r>
      <w:proofErr w:type="spellEnd"/>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DragonFly</w:t>
      </w:r>
      <w:proofErr w:type="spellEnd"/>
      <w:r w:rsidRPr="00915E2E">
        <w:rPr>
          <w:rFonts w:asciiTheme="minorHAnsi" w:hAnsiTheme="minorHAnsi"/>
          <w:w w:val="100"/>
          <w:sz w:val="16"/>
          <w:szCs w:val="16"/>
        </w:rPr>
        <w:t xml:space="preserve">, </w:t>
      </w:r>
      <w:proofErr w:type="spellStart"/>
      <w:r w:rsidRPr="00915E2E">
        <w:rPr>
          <w:rFonts w:asciiTheme="minorHAnsi" w:hAnsiTheme="minorHAnsi"/>
          <w:w w:val="100"/>
          <w:sz w:val="16"/>
          <w:szCs w:val="16"/>
        </w:rPr>
        <w:t>HyperDuo</w:t>
      </w:r>
      <w:proofErr w:type="spellEnd"/>
      <w:r w:rsidRPr="00915E2E">
        <w:rPr>
          <w:rFonts w:asciiTheme="minorHAnsi" w:hAnsiTheme="minorHAnsi"/>
          <w:w w:val="100"/>
          <w:sz w:val="16"/>
          <w:szCs w:val="16"/>
        </w:rPr>
        <w:t xml:space="preserve">, Kirkwood, Marvell Smart, </w:t>
      </w:r>
      <w:proofErr w:type="spellStart"/>
      <w:r w:rsidRPr="00915E2E">
        <w:rPr>
          <w:rFonts w:asciiTheme="minorHAnsi" w:hAnsiTheme="minorHAnsi"/>
          <w:w w:val="100"/>
          <w:sz w:val="16"/>
          <w:szCs w:val="16"/>
        </w:rPr>
        <w:t>Qdeo</w:t>
      </w:r>
      <w:proofErr w:type="spellEnd"/>
      <w:r w:rsidRPr="00915E2E">
        <w:rPr>
          <w:rFonts w:asciiTheme="minorHAnsi" w:hAnsiTheme="minorHAnsi"/>
          <w:w w:val="100"/>
          <w:sz w:val="16"/>
          <w:szCs w:val="16"/>
        </w:rPr>
        <w:t xml:space="preserve">, QDEO logo, The World as YOU See It, </w:t>
      </w:r>
      <w:proofErr w:type="spellStart"/>
      <w:r w:rsidRPr="00915E2E">
        <w:rPr>
          <w:rFonts w:asciiTheme="minorHAnsi" w:hAnsiTheme="minorHAnsi"/>
          <w:w w:val="100"/>
          <w:sz w:val="16"/>
          <w:szCs w:val="16"/>
        </w:rPr>
        <w:t>Vmeta</w:t>
      </w:r>
      <w:proofErr w:type="spellEnd"/>
      <w:r w:rsidRPr="00915E2E">
        <w:rPr>
          <w:rFonts w:asciiTheme="minorHAnsi" w:hAnsiTheme="minorHAnsi"/>
          <w:w w:val="100"/>
          <w:sz w:val="16"/>
          <w:szCs w:val="16"/>
        </w:rPr>
        <w:t xml:space="preserve"> and </w:t>
      </w:r>
      <w:proofErr w:type="spellStart"/>
      <w:r w:rsidRPr="00915E2E">
        <w:rPr>
          <w:rFonts w:asciiTheme="minorHAnsi" w:hAnsiTheme="minorHAnsi"/>
          <w:w w:val="100"/>
          <w:sz w:val="16"/>
          <w:szCs w:val="16"/>
        </w:rPr>
        <w:t>Wirespeed</w:t>
      </w:r>
      <w:proofErr w:type="spellEnd"/>
      <w:r w:rsidRPr="00915E2E">
        <w:rPr>
          <w:rFonts w:asciiTheme="minorHAnsi" w:hAnsiTheme="minorHAnsi"/>
          <w:w w:val="100"/>
          <w:sz w:val="16"/>
          <w:szCs w:val="16"/>
        </w:rPr>
        <w:t xml:space="preserve"> by Design are trademarks of Marvell or its affiliates.</w:t>
      </w:r>
    </w:p>
    <w:p w14:paraId="4C94927A" w14:textId="77777777" w:rsidR="0053196B" w:rsidRPr="00915E2E" w:rsidRDefault="0053196B" w:rsidP="001E6204">
      <w:pPr>
        <w:pStyle w:val="Body"/>
        <w:spacing w:line="240" w:lineRule="auto"/>
        <w:rPr>
          <w:rFonts w:asciiTheme="minorHAnsi" w:hAnsiTheme="minorHAnsi"/>
          <w:sz w:val="16"/>
          <w:szCs w:val="16"/>
        </w:rPr>
        <w:sectPr w:rsidR="0053196B" w:rsidRPr="00915E2E" w:rsidSect="008E5682">
          <w:headerReference w:type="even" r:id="rId12"/>
          <w:headerReference w:type="default" r:id="rId13"/>
          <w:footerReference w:type="even" r:id="rId14"/>
          <w:footerReference w:type="default" r:id="rId15"/>
          <w:pgSz w:w="11907" w:h="16839" w:code="9"/>
          <w:pgMar w:top="2200" w:right="1360" w:bottom="2000" w:left="1240" w:header="920" w:footer="960" w:gutter="0"/>
          <w:cols w:space="720"/>
          <w:docGrid w:linePitch="360"/>
        </w:sectPr>
      </w:pPr>
      <w:r w:rsidRPr="00915E2E">
        <w:rPr>
          <w:rFonts w:asciiTheme="minorHAnsi" w:hAnsiTheme="minorHAnsi"/>
          <w:sz w:val="16"/>
          <w:szCs w:val="16"/>
        </w:rPr>
        <w:t>Patent(s) Pending—Products identified in this document may be covered by one or more Marvell patents and/or patent applications.</w:t>
      </w:r>
    </w:p>
    <w:p w14:paraId="7AC42676" w14:textId="77777777" w:rsidR="0053196B" w:rsidRPr="00915E2E" w:rsidRDefault="0053196B" w:rsidP="002B6FD5">
      <w:pPr>
        <w:pStyle w:val="zGeneratedListTitle"/>
        <w:spacing w:before="0" w:after="0"/>
        <w:rPr>
          <w:rFonts w:asciiTheme="minorHAnsi" w:hAnsiTheme="minorHAnsi"/>
          <w:color w:val="C00000"/>
        </w:rPr>
      </w:pPr>
      <w:bookmarkStart w:id="1" w:name="_Toc169585313"/>
      <w:bookmarkStart w:id="2" w:name="_Toc176767122"/>
      <w:r w:rsidRPr="00915E2E">
        <w:rPr>
          <w:rFonts w:asciiTheme="minorHAnsi" w:hAnsiTheme="minorHAnsi"/>
          <w:color w:val="C00000"/>
        </w:rPr>
        <w:lastRenderedPageBreak/>
        <w:t>Table of Contents</w:t>
      </w:r>
      <w:bookmarkEnd w:id="1"/>
      <w:bookmarkEnd w:id="2"/>
    </w:p>
    <w:p w14:paraId="36973585" w14:textId="3B29BB93" w:rsidR="0041228A" w:rsidRDefault="002A5BFC">
      <w:pPr>
        <w:pStyle w:val="TOC1"/>
        <w:rPr>
          <w:rFonts w:asciiTheme="minorHAnsi" w:eastAsiaTheme="minorEastAsia" w:hAnsiTheme="minorHAnsi" w:cstheme="minorBidi"/>
          <w:b w:val="0"/>
          <w:noProof/>
          <w:sz w:val="22"/>
          <w:szCs w:val="22"/>
          <w:lang w:eastAsia="ja-JP"/>
        </w:rPr>
      </w:pPr>
      <w:r w:rsidRPr="00915E2E">
        <w:rPr>
          <w:rStyle w:val="Bold"/>
          <w:rFonts w:asciiTheme="minorHAnsi" w:hAnsiTheme="minorHAnsi" w:cs="Arial"/>
        </w:rPr>
        <w:fldChar w:fldCharType="begin"/>
      </w:r>
      <w:r w:rsidR="0053196B" w:rsidRPr="00915E2E">
        <w:rPr>
          <w:rStyle w:val="Bold"/>
          <w:rFonts w:asciiTheme="minorHAnsi" w:hAnsiTheme="minorHAnsi" w:cs="Arial"/>
        </w:rPr>
        <w:instrText xml:space="preserve"> TOC \o "1-1" \h \z \t "Heading 2,2,Heading 3,3,Appendix 1,1,Appendix 3,3,Preface Heading 1,1,Preface Heading 2,2,Preface Heading 3,3,Appendix 2,2,Subtitle,2" </w:instrText>
      </w:r>
      <w:r w:rsidRPr="00915E2E">
        <w:rPr>
          <w:rStyle w:val="Bold"/>
          <w:rFonts w:asciiTheme="minorHAnsi" w:hAnsiTheme="minorHAnsi" w:cs="Arial"/>
        </w:rPr>
        <w:fldChar w:fldCharType="separate"/>
      </w:r>
      <w:hyperlink w:anchor="_Toc529467879" w:history="1">
        <w:r w:rsidR="0041228A" w:rsidRPr="00945764">
          <w:rPr>
            <w:rStyle w:val="Hyperlink"/>
            <w:noProof/>
          </w:rPr>
          <w:t>1</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Lane Selection</w:t>
        </w:r>
        <w:r w:rsidR="0041228A">
          <w:rPr>
            <w:noProof/>
            <w:webHidden/>
          </w:rPr>
          <w:tab/>
        </w:r>
        <w:r w:rsidR="0041228A">
          <w:rPr>
            <w:noProof/>
            <w:webHidden/>
          </w:rPr>
          <w:fldChar w:fldCharType="begin"/>
        </w:r>
        <w:r w:rsidR="0041228A">
          <w:rPr>
            <w:noProof/>
            <w:webHidden/>
          </w:rPr>
          <w:instrText xml:space="preserve"> PAGEREF _Toc529467879 \h </w:instrText>
        </w:r>
        <w:r w:rsidR="0041228A">
          <w:rPr>
            <w:noProof/>
            <w:webHidden/>
          </w:rPr>
        </w:r>
        <w:r w:rsidR="0041228A">
          <w:rPr>
            <w:noProof/>
            <w:webHidden/>
          </w:rPr>
          <w:fldChar w:fldCharType="separate"/>
        </w:r>
        <w:r w:rsidR="0005615B">
          <w:rPr>
            <w:noProof/>
            <w:webHidden/>
          </w:rPr>
          <w:t>4</w:t>
        </w:r>
        <w:r w:rsidR="0041228A">
          <w:rPr>
            <w:noProof/>
            <w:webHidden/>
          </w:rPr>
          <w:fldChar w:fldCharType="end"/>
        </w:r>
      </w:hyperlink>
    </w:p>
    <w:p w14:paraId="61ECF67F" w14:textId="77777777" w:rsidR="0041228A" w:rsidRDefault="006F009D">
      <w:pPr>
        <w:pStyle w:val="TOC1"/>
        <w:rPr>
          <w:rFonts w:asciiTheme="minorHAnsi" w:eastAsiaTheme="minorEastAsia" w:hAnsiTheme="minorHAnsi" w:cstheme="minorBidi"/>
          <w:b w:val="0"/>
          <w:noProof/>
          <w:sz w:val="22"/>
          <w:szCs w:val="22"/>
          <w:lang w:eastAsia="ja-JP"/>
        </w:rPr>
      </w:pPr>
      <w:hyperlink w:anchor="_Toc529467880" w:history="1">
        <w:r w:rsidR="0041228A" w:rsidRPr="00945764">
          <w:rPr>
            <w:rStyle w:val="Hyperlink"/>
            <w:noProof/>
          </w:rPr>
          <w:t>2</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CALIBRATION</w:t>
        </w:r>
        <w:r w:rsidR="0041228A">
          <w:rPr>
            <w:noProof/>
            <w:webHidden/>
          </w:rPr>
          <w:tab/>
        </w:r>
        <w:r w:rsidR="0041228A">
          <w:rPr>
            <w:noProof/>
            <w:webHidden/>
          </w:rPr>
          <w:fldChar w:fldCharType="begin"/>
        </w:r>
        <w:r w:rsidR="0041228A">
          <w:rPr>
            <w:noProof/>
            <w:webHidden/>
          </w:rPr>
          <w:instrText xml:space="preserve"> PAGEREF _Toc529467880 \h </w:instrText>
        </w:r>
        <w:r w:rsidR="0041228A">
          <w:rPr>
            <w:noProof/>
            <w:webHidden/>
          </w:rPr>
        </w:r>
        <w:r w:rsidR="0041228A">
          <w:rPr>
            <w:noProof/>
            <w:webHidden/>
          </w:rPr>
          <w:fldChar w:fldCharType="separate"/>
        </w:r>
        <w:r w:rsidR="0005615B">
          <w:rPr>
            <w:noProof/>
            <w:webHidden/>
          </w:rPr>
          <w:t>5</w:t>
        </w:r>
        <w:r w:rsidR="0041228A">
          <w:rPr>
            <w:noProof/>
            <w:webHidden/>
          </w:rPr>
          <w:fldChar w:fldCharType="end"/>
        </w:r>
      </w:hyperlink>
    </w:p>
    <w:p w14:paraId="5AB95567" w14:textId="77777777" w:rsidR="0041228A" w:rsidRDefault="006F009D">
      <w:pPr>
        <w:pStyle w:val="TOC2"/>
        <w:rPr>
          <w:rFonts w:asciiTheme="minorHAnsi" w:eastAsiaTheme="minorEastAsia" w:hAnsiTheme="minorHAnsi" w:cstheme="minorBidi"/>
          <w:noProof/>
          <w:sz w:val="22"/>
          <w:szCs w:val="22"/>
          <w:lang w:eastAsia="ja-JP"/>
        </w:rPr>
      </w:pPr>
      <w:hyperlink w:anchor="_Toc529467881" w:history="1">
        <w:r w:rsidR="0041228A" w:rsidRPr="00945764">
          <w:rPr>
            <w:rStyle w:val="Hyperlink"/>
            <w:rFonts w:cstheme="minorHAnsi"/>
            <w:noProof/>
            <w:snapToGrid w:val="0"/>
            <w:w w:val="0"/>
          </w:rPr>
          <w:t>2.1</w:t>
        </w:r>
        <w:r w:rsidR="0041228A">
          <w:rPr>
            <w:rFonts w:asciiTheme="minorHAnsi" w:eastAsiaTheme="minorEastAsia" w:hAnsiTheme="minorHAnsi" w:cstheme="minorBidi"/>
            <w:noProof/>
            <w:sz w:val="22"/>
            <w:szCs w:val="22"/>
            <w:lang w:eastAsia="ja-JP"/>
          </w:rPr>
          <w:tab/>
        </w:r>
        <w:r w:rsidR="0041228A" w:rsidRPr="00945764">
          <w:rPr>
            <w:rStyle w:val="Hyperlink"/>
            <w:noProof/>
          </w:rPr>
          <w:t>Calibration Blocks Summary</w:t>
        </w:r>
        <w:r w:rsidR="0041228A">
          <w:rPr>
            <w:noProof/>
            <w:webHidden/>
          </w:rPr>
          <w:tab/>
        </w:r>
        <w:r w:rsidR="0041228A">
          <w:rPr>
            <w:noProof/>
            <w:webHidden/>
          </w:rPr>
          <w:fldChar w:fldCharType="begin"/>
        </w:r>
        <w:r w:rsidR="0041228A">
          <w:rPr>
            <w:noProof/>
            <w:webHidden/>
          </w:rPr>
          <w:instrText xml:space="preserve"> PAGEREF _Toc529467881 \h </w:instrText>
        </w:r>
        <w:r w:rsidR="0041228A">
          <w:rPr>
            <w:noProof/>
            <w:webHidden/>
          </w:rPr>
        </w:r>
        <w:r w:rsidR="0041228A">
          <w:rPr>
            <w:noProof/>
            <w:webHidden/>
          </w:rPr>
          <w:fldChar w:fldCharType="separate"/>
        </w:r>
        <w:r w:rsidR="0005615B">
          <w:rPr>
            <w:noProof/>
            <w:webHidden/>
          </w:rPr>
          <w:t>5</w:t>
        </w:r>
        <w:r w:rsidR="0041228A">
          <w:rPr>
            <w:noProof/>
            <w:webHidden/>
          </w:rPr>
          <w:fldChar w:fldCharType="end"/>
        </w:r>
      </w:hyperlink>
    </w:p>
    <w:p w14:paraId="130E4682" w14:textId="77777777" w:rsidR="0041228A" w:rsidRDefault="006F009D">
      <w:pPr>
        <w:pStyle w:val="TOC2"/>
        <w:rPr>
          <w:rFonts w:asciiTheme="minorHAnsi" w:eastAsiaTheme="minorEastAsia" w:hAnsiTheme="minorHAnsi" w:cstheme="minorBidi"/>
          <w:noProof/>
          <w:sz w:val="22"/>
          <w:szCs w:val="22"/>
          <w:lang w:eastAsia="ja-JP"/>
        </w:rPr>
      </w:pPr>
      <w:hyperlink w:anchor="_Toc529467882" w:history="1">
        <w:r w:rsidR="0041228A" w:rsidRPr="00945764">
          <w:rPr>
            <w:rStyle w:val="Hyperlink"/>
            <w:rFonts w:cstheme="minorHAnsi"/>
            <w:noProof/>
            <w:snapToGrid w:val="0"/>
            <w:w w:val="0"/>
          </w:rPr>
          <w:t>2.2</w:t>
        </w:r>
        <w:r w:rsidR="0041228A">
          <w:rPr>
            <w:rFonts w:asciiTheme="minorHAnsi" w:eastAsiaTheme="minorEastAsia" w:hAnsiTheme="minorHAnsi" w:cstheme="minorBidi"/>
            <w:noProof/>
            <w:sz w:val="22"/>
            <w:szCs w:val="22"/>
            <w:lang w:eastAsia="ja-JP"/>
          </w:rPr>
          <w:tab/>
        </w:r>
        <w:r w:rsidR="0041228A" w:rsidRPr="00945764">
          <w:rPr>
            <w:rStyle w:val="Hyperlink"/>
            <w:noProof/>
          </w:rPr>
          <w:t>Calibration Blocks</w:t>
        </w:r>
        <w:r w:rsidR="0041228A">
          <w:rPr>
            <w:noProof/>
            <w:webHidden/>
          </w:rPr>
          <w:tab/>
        </w:r>
        <w:r w:rsidR="0041228A">
          <w:rPr>
            <w:noProof/>
            <w:webHidden/>
          </w:rPr>
          <w:fldChar w:fldCharType="begin"/>
        </w:r>
        <w:r w:rsidR="0041228A">
          <w:rPr>
            <w:noProof/>
            <w:webHidden/>
          </w:rPr>
          <w:instrText xml:space="preserve"> PAGEREF _Toc529467882 \h </w:instrText>
        </w:r>
        <w:r w:rsidR="0041228A">
          <w:rPr>
            <w:noProof/>
            <w:webHidden/>
          </w:rPr>
        </w:r>
        <w:r w:rsidR="0041228A">
          <w:rPr>
            <w:noProof/>
            <w:webHidden/>
          </w:rPr>
          <w:fldChar w:fldCharType="separate"/>
        </w:r>
        <w:r w:rsidR="0005615B">
          <w:rPr>
            <w:noProof/>
            <w:webHidden/>
          </w:rPr>
          <w:t>6</w:t>
        </w:r>
        <w:r w:rsidR="0041228A">
          <w:rPr>
            <w:noProof/>
            <w:webHidden/>
          </w:rPr>
          <w:fldChar w:fldCharType="end"/>
        </w:r>
      </w:hyperlink>
    </w:p>
    <w:p w14:paraId="25B3A6E5" w14:textId="77777777" w:rsidR="0041228A" w:rsidRDefault="006F009D">
      <w:pPr>
        <w:pStyle w:val="TOC3"/>
        <w:rPr>
          <w:rFonts w:asciiTheme="minorHAnsi" w:eastAsiaTheme="minorEastAsia" w:hAnsiTheme="minorHAnsi" w:cstheme="minorBidi"/>
          <w:noProof/>
          <w:sz w:val="22"/>
          <w:szCs w:val="22"/>
          <w:lang w:eastAsia="ja-JP"/>
        </w:rPr>
      </w:pPr>
      <w:hyperlink w:anchor="_Toc529467883" w:history="1">
        <w:r w:rsidR="0041228A" w:rsidRPr="00945764">
          <w:rPr>
            <w:rStyle w:val="Hyperlink"/>
            <w:noProof/>
          </w:rPr>
          <w:t>2.2.1</w:t>
        </w:r>
        <w:r w:rsidR="0041228A">
          <w:rPr>
            <w:rFonts w:asciiTheme="minorHAnsi" w:eastAsiaTheme="minorEastAsia" w:hAnsiTheme="minorHAnsi" w:cstheme="minorBidi"/>
            <w:noProof/>
            <w:sz w:val="22"/>
            <w:szCs w:val="22"/>
            <w:lang w:eastAsia="ja-JP"/>
          </w:rPr>
          <w:tab/>
        </w:r>
        <w:r w:rsidR="0041228A" w:rsidRPr="00945764">
          <w:rPr>
            <w:rStyle w:val="Hyperlink"/>
            <w:noProof/>
          </w:rPr>
          <w:t>Process Calibration</w:t>
        </w:r>
        <w:r w:rsidR="0041228A">
          <w:rPr>
            <w:noProof/>
            <w:webHidden/>
          </w:rPr>
          <w:tab/>
        </w:r>
        <w:r w:rsidR="0041228A">
          <w:rPr>
            <w:noProof/>
            <w:webHidden/>
          </w:rPr>
          <w:fldChar w:fldCharType="begin"/>
        </w:r>
        <w:r w:rsidR="0041228A">
          <w:rPr>
            <w:noProof/>
            <w:webHidden/>
          </w:rPr>
          <w:instrText xml:space="preserve"> PAGEREF _Toc529467883 \h </w:instrText>
        </w:r>
        <w:r w:rsidR="0041228A">
          <w:rPr>
            <w:noProof/>
            <w:webHidden/>
          </w:rPr>
        </w:r>
        <w:r w:rsidR="0041228A">
          <w:rPr>
            <w:noProof/>
            <w:webHidden/>
          </w:rPr>
          <w:fldChar w:fldCharType="separate"/>
        </w:r>
        <w:r w:rsidR="0005615B">
          <w:rPr>
            <w:noProof/>
            <w:webHidden/>
          </w:rPr>
          <w:t>6</w:t>
        </w:r>
        <w:r w:rsidR="0041228A">
          <w:rPr>
            <w:noProof/>
            <w:webHidden/>
          </w:rPr>
          <w:fldChar w:fldCharType="end"/>
        </w:r>
      </w:hyperlink>
    </w:p>
    <w:p w14:paraId="78166579" w14:textId="77777777" w:rsidR="0041228A" w:rsidRDefault="006F009D">
      <w:pPr>
        <w:pStyle w:val="TOC3"/>
        <w:rPr>
          <w:rFonts w:asciiTheme="minorHAnsi" w:eastAsiaTheme="minorEastAsia" w:hAnsiTheme="minorHAnsi" w:cstheme="minorBidi"/>
          <w:noProof/>
          <w:sz w:val="22"/>
          <w:szCs w:val="22"/>
          <w:lang w:eastAsia="ja-JP"/>
        </w:rPr>
      </w:pPr>
      <w:hyperlink w:anchor="_Toc529467884" w:history="1">
        <w:r w:rsidR="0041228A" w:rsidRPr="00945764">
          <w:rPr>
            <w:rStyle w:val="Hyperlink"/>
            <w:noProof/>
          </w:rPr>
          <w:t>2.2.2</w:t>
        </w:r>
        <w:r w:rsidR="0041228A">
          <w:rPr>
            <w:rFonts w:asciiTheme="minorHAnsi" w:eastAsiaTheme="minorEastAsia" w:hAnsiTheme="minorHAnsi" w:cstheme="minorBidi"/>
            <w:noProof/>
            <w:sz w:val="22"/>
            <w:szCs w:val="22"/>
            <w:lang w:eastAsia="ja-JP"/>
          </w:rPr>
          <w:tab/>
        </w:r>
        <w:r w:rsidR="0041228A" w:rsidRPr="00945764">
          <w:rPr>
            <w:rStyle w:val="Hyperlink"/>
            <w:noProof/>
          </w:rPr>
          <w:t>Impedance Calibration</w:t>
        </w:r>
        <w:r w:rsidR="0041228A">
          <w:rPr>
            <w:noProof/>
            <w:webHidden/>
          </w:rPr>
          <w:tab/>
        </w:r>
        <w:r w:rsidR="0041228A">
          <w:rPr>
            <w:noProof/>
            <w:webHidden/>
          </w:rPr>
          <w:fldChar w:fldCharType="begin"/>
        </w:r>
        <w:r w:rsidR="0041228A">
          <w:rPr>
            <w:noProof/>
            <w:webHidden/>
          </w:rPr>
          <w:instrText xml:space="preserve"> PAGEREF _Toc529467884 \h </w:instrText>
        </w:r>
        <w:r w:rsidR="0041228A">
          <w:rPr>
            <w:noProof/>
            <w:webHidden/>
          </w:rPr>
        </w:r>
        <w:r w:rsidR="0041228A">
          <w:rPr>
            <w:noProof/>
            <w:webHidden/>
          </w:rPr>
          <w:fldChar w:fldCharType="separate"/>
        </w:r>
        <w:r w:rsidR="0005615B">
          <w:rPr>
            <w:noProof/>
            <w:webHidden/>
          </w:rPr>
          <w:t>6</w:t>
        </w:r>
        <w:r w:rsidR="0041228A">
          <w:rPr>
            <w:noProof/>
            <w:webHidden/>
          </w:rPr>
          <w:fldChar w:fldCharType="end"/>
        </w:r>
      </w:hyperlink>
    </w:p>
    <w:p w14:paraId="0E3FBB56" w14:textId="77777777" w:rsidR="0041228A" w:rsidRDefault="006F009D">
      <w:pPr>
        <w:pStyle w:val="TOC3"/>
        <w:rPr>
          <w:rFonts w:asciiTheme="minorHAnsi" w:eastAsiaTheme="minorEastAsia" w:hAnsiTheme="minorHAnsi" w:cstheme="minorBidi"/>
          <w:noProof/>
          <w:sz w:val="22"/>
          <w:szCs w:val="22"/>
          <w:lang w:eastAsia="ja-JP"/>
        </w:rPr>
      </w:pPr>
      <w:hyperlink w:anchor="_Toc529467885" w:history="1">
        <w:r w:rsidR="0041228A" w:rsidRPr="00945764">
          <w:rPr>
            <w:rStyle w:val="Hyperlink"/>
            <w:noProof/>
          </w:rPr>
          <w:t>2.2.3</w:t>
        </w:r>
        <w:r w:rsidR="0041228A">
          <w:rPr>
            <w:rFonts w:asciiTheme="minorHAnsi" w:eastAsiaTheme="minorEastAsia" w:hAnsiTheme="minorHAnsi" w:cstheme="minorBidi"/>
            <w:noProof/>
            <w:sz w:val="22"/>
            <w:szCs w:val="22"/>
            <w:lang w:eastAsia="ja-JP"/>
          </w:rPr>
          <w:tab/>
        </w:r>
        <w:r w:rsidR="0041228A" w:rsidRPr="00945764">
          <w:rPr>
            <w:rStyle w:val="Hyperlink"/>
            <w:noProof/>
          </w:rPr>
          <w:t>LCPLL Calibration</w:t>
        </w:r>
        <w:r w:rsidR="0041228A">
          <w:rPr>
            <w:noProof/>
            <w:webHidden/>
          </w:rPr>
          <w:tab/>
        </w:r>
        <w:r w:rsidR="0041228A">
          <w:rPr>
            <w:noProof/>
            <w:webHidden/>
          </w:rPr>
          <w:fldChar w:fldCharType="begin"/>
        </w:r>
        <w:r w:rsidR="0041228A">
          <w:rPr>
            <w:noProof/>
            <w:webHidden/>
          </w:rPr>
          <w:instrText xml:space="preserve"> PAGEREF _Toc529467885 \h </w:instrText>
        </w:r>
        <w:r w:rsidR="0041228A">
          <w:rPr>
            <w:noProof/>
            <w:webHidden/>
          </w:rPr>
        </w:r>
        <w:r w:rsidR="0041228A">
          <w:rPr>
            <w:noProof/>
            <w:webHidden/>
          </w:rPr>
          <w:fldChar w:fldCharType="separate"/>
        </w:r>
        <w:r w:rsidR="0005615B">
          <w:rPr>
            <w:noProof/>
            <w:webHidden/>
          </w:rPr>
          <w:t>7</w:t>
        </w:r>
        <w:r w:rsidR="0041228A">
          <w:rPr>
            <w:noProof/>
            <w:webHidden/>
          </w:rPr>
          <w:fldChar w:fldCharType="end"/>
        </w:r>
      </w:hyperlink>
    </w:p>
    <w:p w14:paraId="3E0286C4" w14:textId="77777777" w:rsidR="0041228A" w:rsidRDefault="006F009D">
      <w:pPr>
        <w:pStyle w:val="TOC3"/>
        <w:rPr>
          <w:rFonts w:asciiTheme="minorHAnsi" w:eastAsiaTheme="minorEastAsia" w:hAnsiTheme="minorHAnsi" w:cstheme="minorBidi"/>
          <w:noProof/>
          <w:sz w:val="22"/>
          <w:szCs w:val="22"/>
          <w:lang w:eastAsia="ja-JP"/>
        </w:rPr>
      </w:pPr>
      <w:hyperlink w:anchor="_Toc529467886" w:history="1">
        <w:r w:rsidR="0041228A" w:rsidRPr="00945764">
          <w:rPr>
            <w:rStyle w:val="Hyperlink"/>
            <w:noProof/>
          </w:rPr>
          <w:t>2.2.4</w:t>
        </w:r>
        <w:r w:rsidR="0041228A">
          <w:rPr>
            <w:rFonts w:asciiTheme="minorHAnsi" w:eastAsiaTheme="minorEastAsia" w:hAnsiTheme="minorHAnsi" w:cstheme="minorBidi"/>
            <w:noProof/>
            <w:sz w:val="22"/>
            <w:szCs w:val="22"/>
            <w:lang w:eastAsia="ja-JP"/>
          </w:rPr>
          <w:tab/>
        </w:r>
        <w:r w:rsidR="0041228A" w:rsidRPr="00945764">
          <w:rPr>
            <w:rStyle w:val="Hyperlink"/>
            <w:noProof/>
          </w:rPr>
          <w:t>Ring PLL</w:t>
        </w:r>
        <w:r w:rsidR="0041228A">
          <w:rPr>
            <w:noProof/>
            <w:webHidden/>
          </w:rPr>
          <w:tab/>
        </w:r>
        <w:r w:rsidR="0041228A">
          <w:rPr>
            <w:noProof/>
            <w:webHidden/>
          </w:rPr>
          <w:fldChar w:fldCharType="begin"/>
        </w:r>
        <w:r w:rsidR="0041228A">
          <w:rPr>
            <w:noProof/>
            <w:webHidden/>
          </w:rPr>
          <w:instrText xml:space="preserve"> PAGEREF _Toc529467886 \h </w:instrText>
        </w:r>
        <w:r w:rsidR="0041228A">
          <w:rPr>
            <w:noProof/>
            <w:webHidden/>
          </w:rPr>
        </w:r>
        <w:r w:rsidR="0041228A">
          <w:rPr>
            <w:noProof/>
            <w:webHidden/>
          </w:rPr>
          <w:fldChar w:fldCharType="separate"/>
        </w:r>
        <w:r w:rsidR="0005615B">
          <w:rPr>
            <w:noProof/>
            <w:webHidden/>
          </w:rPr>
          <w:t>8</w:t>
        </w:r>
        <w:r w:rsidR="0041228A">
          <w:rPr>
            <w:noProof/>
            <w:webHidden/>
          </w:rPr>
          <w:fldChar w:fldCharType="end"/>
        </w:r>
      </w:hyperlink>
    </w:p>
    <w:p w14:paraId="01F8F3B6" w14:textId="77777777" w:rsidR="0041228A" w:rsidRDefault="006F009D">
      <w:pPr>
        <w:pStyle w:val="TOC3"/>
        <w:rPr>
          <w:rFonts w:asciiTheme="minorHAnsi" w:eastAsiaTheme="minorEastAsia" w:hAnsiTheme="minorHAnsi" w:cstheme="minorBidi"/>
          <w:noProof/>
          <w:sz w:val="22"/>
          <w:szCs w:val="22"/>
          <w:lang w:eastAsia="ja-JP"/>
        </w:rPr>
      </w:pPr>
      <w:hyperlink w:anchor="_Toc529467887" w:history="1">
        <w:r w:rsidR="0041228A" w:rsidRPr="00945764">
          <w:rPr>
            <w:rStyle w:val="Hyperlink"/>
            <w:noProof/>
          </w:rPr>
          <w:t>2.2.5</w:t>
        </w:r>
        <w:r w:rsidR="0041228A">
          <w:rPr>
            <w:rFonts w:asciiTheme="minorHAnsi" w:eastAsiaTheme="minorEastAsia" w:hAnsiTheme="minorHAnsi" w:cstheme="minorBidi"/>
            <w:noProof/>
            <w:sz w:val="22"/>
            <w:szCs w:val="22"/>
            <w:lang w:eastAsia="ja-JP"/>
          </w:rPr>
          <w:tab/>
        </w:r>
        <w:r w:rsidR="0041228A" w:rsidRPr="00945764">
          <w:rPr>
            <w:rStyle w:val="Hyperlink"/>
            <w:noProof/>
          </w:rPr>
          <w:t>PLL DCC Calibration</w:t>
        </w:r>
        <w:r w:rsidR="0041228A">
          <w:rPr>
            <w:noProof/>
            <w:webHidden/>
          </w:rPr>
          <w:tab/>
        </w:r>
        <w:r w:rsidR="0041228A">
          <w:rPr>
            <w:noProof/>
            <w:webHidden/>
          </w:rPr>
          <w:fldChar w:fldCharType="begin"/>
        </w:r>
        <w:r w:rsidR="0041228A">
          <w:rPr>
            <w:noProof/>
            <w:webHidden/>
          </w:rPr>
          <w:instrText xml:space="preserve"> PAGEREF _Toc529467887 \h </w:instrText>
        </w:r>
        <w:r w:rsidR="0041228A">
          <w:rPr>
            <w:noProof/>
            <w:webHidden/>
          </w:rPr>
        </w:r>
        <w:r w:rsidR="0041228A">
          <w:rPr>
            <w:noProof/>
            <w:webHidden/>
          </w:rPr>
          <w:fldChar w:fldCharType="separate"/>
        </w:r>
        <w:r w:rsidR="0005615B">
          <w:rPr>
            <w:noProof/>
            <w:webHidden/>
          </w:rPr>
          <w:t>8</w:t>
        </w:r>
        <w:r w:rsidR="0041228A">
          <w:rPr>
            <w:noProof/>
            <w:webHidden/>
          </w:rPr>
          <w:fldChar w:fldCharType="end"/>
        </w:r>
      </w:hyperlink>
    </w:p>
    <w:p w14:paraId="46AA2CD0" w14:textId="77777777" w:rsidR="0041228A" w:rsidRDefault="006F009D">
      <w:pPr>
        <w:pStyle w:val="TOC3"/>
        <w:rPr>
          <w:rFonts w:asciiTheme="minorHAnsi" w:eastAsiaTheme="minorEastAsia" w:hAnsiTheme="minorHAnsi" w:cstheme="minorBidi"/>
          <w:noProof/>
          <w:sz w:val="22"/>
          <w:szCs w:val="22"/>
          <w:lang w:eastAsia="ja-JP"/>
        </w:rPr>
      </w:pPr>
      <w:hyperlink w:anchor="_Toc529467888" w:history="1">
        <w:r w:rsidR="0041228A" w:rsidRPr="00945764">
          <w:rPr>
            <w:rStyle w:val="Hyperlink"/>
            <w:noProof/>
          </w:rPr>
          <w:t>2.2.6</w:t>
        </w:r>
        <w:r w:rsidR="0041228A">
          <w:rPr>
            <w:rFonts w:asciiTheme="minorHAnsi" w:eastAsiaTheme="minorEastAsia" w:hAnsiTheme="minorHAnsi" w:cstheme="minorBidi"/>
            <w:noProof/>
            <w:sz w:val="22"/>
            <w:szCs w:val="22"/>
            <w:lang w:eastAsia="ja-JP"/>
          </w:rPr>
          <w:tab/>
        </w:r>
        <w:r w:rsidR="0041228A" w:rsidRPr="00945764">
          <w:rPr>
            <w:rStyle w:val="Hyperlink"/>
            <w:noProof/>
          </w:rPr>
          <w:t>Tx DCC Calibration</w:t>
        </w:r>
        <w:r w:rsidR="0041228A">
          <w:rPr>
            <w:noProof/>
            <w:webHidden/>
          </w:rPr>
          <w:tab/>
        </w:r>
        <w:r w:rsidR="0041228A">
          <w:rPr>
            <w:noProof/>
            <w:webHidden/>
          </w:rPr>
          <w:fldChar w:fldCharType="begin"/>
        </w:r>
        <w:r w:rsidR="0041228A">
          <w:rPr>
            <w:noProof/>
            <w:webHidden/>
          </w:rPr>
          <w:instrText xml:space="preserve"> PAGEREF _Toc529467888 \h </w:instrText>
        </w:r>
        <w:r w:rsidR="0041228A">
          <w:rPr>
            <w:noProof/>
            <w:webHidden/>
          </w:rPr>
        </w:r>
        <w:r w:rsidR="0041228A">
          <w:rPr>
            <w:noProof/>
            <w:webHidden/>
          </w:rPr>
          <w:fldChar w:fldCharType="separate"/>
        </w:r>
        <w:r w:rsidR="0005615B">
          <w:rPr>
            <w:noProof/>
            <w:webHidden/>
          </w:rPr>
          <w:t>8</w:t>
        </w:r>
        <w:r w:rsidR="0041228A">
          <w:rPr>
            <w:noProof/>
            <w:webHidden/>
          </w:rPr>
          <w:fldChar w:fldCharType="end"/>
        </w:r>
      </w:hyperlink>
    </w:p>
    <w:p w14:paraId="0985FB0A" w14:textId="77777777" w:rsidR="0041228A" w:rsidRDefault="006F009D">
      <w:pPr>
        <w:pStyle w:val="TOC3"/>
        <w:rPr>
          <w:rFonts w:asciiTheme="minorHAnsi" w:eastAsiaTheme="minorEastAsia" w:hAnsiTheme="minorHAnsi" w:cstheme="minorBidi"/>
          <w:noProof/>
          <w:sz w:val="22"/>
          <w:szCs w:val="22"/>
          <w:lang w:eastAsia="ja-JP"/>
        </w:rPr>
      </w:pPr>
      <w:hyperlink w:anchor="_Toc529467889" w:history="1">
        <w:r w:rsidR="0041228A" w:rsidRPr="00945764">
          <w:rPr>
            <w:rStyle w:val="Hyperlink"/>
            <w:noProof/>
          </w:rPr>
          <w:t>2.2.7</w:t>
        </w:r>
        <w:r w:rsidR="0041228A">
          <w:rPr>
            <w:rFonts w:asciiTheme="minorHAnsi" w:eastAsiaTheme="minorEastAsia" w:hAnsiTheme="minorHAnsi" w:cstheme="minorBidi"/>
            <w:noProof/>
            <w:sz w:val="22"/>
            <w:szCs w:val="22"/>
            <w:lang w:eastAsia="ja-JP"/>
          </w:rPr>
          <w:tab/>
        </w:r>
        <w:r w:rsidR="0041228A" w:rsidRPr="00945764">
          <w:rPr>
            <w:rStyle w:val="Hyperlink"/>
            <w:noProof/>
          </w:rPr>
          <w:t>Rx DCC Calibration</w:t>
        </w:r>
        <w:r w:rsidR="0041228A">
          <w:rPr>
            <w:noProof/>
            <w:webHidden/>
          </w:rPr>
          <w:tab/>
        </w:r>
        <w:r w:rsidR="0041228A">
          <w:rPr>
            <w:noProof/>
            <w:webHidden/>
          </w:rPr>
          <w:fldChar w:fldCharType="begin"/>
        </w:r>
        <w:r w:rsidR="0041228A">
          <w:rPr>
            <w:noProof/>
            <w:webHidden/>
          </w:rPr>
          <w:instrText xml:space="preserve"> PAGEREF _Toc529467889 \h </w:instrText>
        </w:r>
        <w:r w:rsidR="0041228A">
          <w:rPr>
            <w:noProof/>
            <w:webHidden/>
          </w:rPr>
        </w:r>
        <w:r w:rsidR="0041228A">
          <w:rPr>
            <w:noProof/>
            <w:webHidden/>
          </w:rPr>
          <w:fldChar w:fldCharType="separate"/>
        </w:r>
        <w:r w:rsidR="0005615B">
          <w:rPr>
            <w:noProof/>
            <w:webHidden/>
          </w:rPr>
          <w:t>9</w:t>
        </w:r>
        <w:r w:rsidR="0041228A">
          <w:rPr>
            <w:noProof/>
            <w:webHidden/>
          </w:rPr>
          <w:fldChar w:fldCharType="end"/>
        </w:r>
      </w:hyperlink>
    </w:p>
    <w:p w14:paraId="73FC6015" w14:textId="77777777" w:rsidR="0041228A" w:rsidRDefault="006F009D">
      <w:pPr>
        <w:pStyle w:val="TOC3"/>
        <w:rPr>
          <w:rFonts w:asciiTheme="minorHAnsi" w:eastAsiaTheme="minorEastAsia" w:hAnsiTheme="minorHAnsi" w:cstheme="minorBidi"/>
          <w:noProof/>
          <w:sz w:val="22"/>
          <w:szCs w:val="22"/>
          <w:lang w:eastAsia="ja-JP"/>
        </w:rPr>
      </w:pPr>
      <w:hyperlink w:anchor="_Toc529467890" w:history="1">
        <w:r w:rsidR="0041228A" w:rsidRPr="00945764">
          <w:rPr>
            <w:rStyle w:val="Hyperlink"/>
            <w:noProof/>
          </w:rPr>
          <w:t>2.2.8</w:t>
        </w:r>
        <w:r w:rsidR="0041228A">
          <w:rPr>
            <w:rFonts w:asciiTheme="minorHAnsi" w:eastAsiaTheme="minorEastAsia" w:hAnsiTheme="minorHAnsi" w:cstheme="minorBidi"/>
            <w:noProof/>
            <w:sz w:val="22"/>
            <w:szCs w:val="22"/>
            <w:lang w:eastAsia="ja-JP"/>
          </w:rPr>
          <w:tab/>
        </w:r>
        <w:r w:rsidR="0041228A" w:rsidRPr="00945764">
          <w:rPr>
            <w:rStyle w:val="Hyperlink"/>
            <w:noProof/>
          </w:rPr>
          <w:t>Align90 Calibration</w:t>
        </w:r>
        <w:r w:rsidR="0041228A">
          <w:rPr>
            <w:noProof/>
            <w:webHidden/>
          </w:rPr>
          <w:tab/>
        </w:r>
        <w:r w:rsidR="0041228A">
          <w:rPr>
            <w:noProof/>
            <w:webHidden/>
          </w:rPr>
          <w:fldChar w:fldCharType="begin"/>
        </w:r>
        <w:r w:rsidR="0041228A">
          <w:rPr>
            <w:noProof/>
            <w:webHidden/>
          </w:rPr>
          <w:instrText xml:space="preserve"> PAGEREF _Toc529467890 \h </w:instrText>
        </w:r>
        <w:r w:rsidR="0041228A">
          <w:rPr>
            <w:noProof/>
            <w:webHidden/>
          </w:rPr>
        </w:r>
        <w:r w:rsidR="0041228A">
          <w:rPr>
            <w:noProof/>
            <w:webHidden/>
          </w:rPr>
          <w:fldChar w:fldCharType="separate"/>
        </w:r>
        <w:r w:rsidR="0005615B">
          <w:rPr>
            <w:noProof/>
            <w:webHidden/>
          </w:rPr>
          <w:t>9</w:t>
        </w:r>
        <w:r w:rsidR="0041228A">
          <w:rPr>
            <w:noProof/>
            <w:webHidden/>
          </w:rPr>
          <w:fldChar w:fldCharType="end"/>
        </w:r>
      </w:hyperlink>
    </w:p>
    <w:p w14:paraId="33FF0156" w14:textId="77777777" w:rsidR="0041228A" w:rsidRDefault="006F009D">
      <w:pPr>
        <w:pStyle w:val="TOC3"/>
        <w:rPr>
          <w:rFonts w:asciiTheme="minorHAnsi" w:eastAsiaTheme="minorEastAsia" w:hAnsiTheme="minorHAnsi" w:cstheme="minorBidi"/>
          <w:noProof/>
          <w:sz w:val="22"/>
          <w:szCs w:val="22"/>
          <w:lang w:eastAsia="ja-JP"/>
        </w:rPr>
      </w:pPr>
      <w:hyperlink w:anchor="_Toc529467891" w:history="1">
        <w:r w:rsidR="0041228A" w:rsidRPr="00945764">
          <w:rPr>
            <w:rStyle w:val="Hyperlink"/>
            <w:noProof/>
          </w:rPr>
          <w:t>2.2.9</w:t>
        </w:r>
        <w:r w:rsidR="0041228A">
          <w:rPr>
            <w:rFonts w:asciiTheme="minorHAnsi" w:eastAsiaTheme="minorEastAsia" w:hAnsiTheme="minorHAnsi" w:cstheme="minorBidi"/>
            <w:noProof/>
            <w:sz w:val="22"/>
            <w:szCs w:val="22"/>
            <w:lang w:eastAsia="ja-JP"/>
          </w:rPr>
          <w:tab/>
        </w:r>
        <w:r w:rsidR="0041228A" w:rsidRPr="00945764">
          <w:rPr>
            <w:rStyle w:val="Hyperlink"/>
            <w:noProof/>
          </w:rPr>
          <w:t>Squelch Calibration</w:t>
        </w:r>
        <w:r w:rsidR="0041228A">
          <w:rPr>
            <w:noProof/>
            <w:webHidden/>
          </w:rPr>
          <w:tab/>
        </w:r>
        <w:r w:rsidR="0041228A">
          <w:rPr>
            <w:noProof/>
            <w:webHidden/>
          </w:rPr>
          <w:fldChar w:fldCharType="begin"/>
        </w:r>
        <w:r w:rsidR="0041228A">
          <w:rPr>
            <w:noProof/>
            <w:webHidden/>
          </w:rPr>
          <w:instrText xml:space="preserve"> PAGEREF _Toc529467891 \h </w:instrText>
        </w:r>
        <w:r w:rsidR="0041228A">
          <w:rPr>
            <w:noProof/>
            <w:webHidden/>
          </w:rPr>
        </w:r>
        <w:r w:rsidR="0041228A">
          <w:rPr>
            <w:noProof/>
            <w:webHidden/>
          </w:rPr>
          <w:fldChar w:fldCharType="separate"/>
        </w:r>
        <w:r w:rsidR="0005615B">
          <w:rPr>
            <w:noProof/>
            <w:webHidden/>
          </w:rPr>
          <w:t>9</w:t>
        </w:r>
        <w:r w:rsidR="0041228A">
          <w:rPr>
            <w:noProof/>
            <w:webHidden/>
          </w:rPr>
          <w:fldChar w:fldCharType="end"/>
        </w:r>
      </w:hyperlink>
    </w:p>
    <w:p w14:paraId="58E315E2" w14:textId="77777777" w:rsidR="0041228A" w:rsidRDefault="006F009D">
      <w:pPr>
        <w:pStyle w:val="TOC3"/>
        <w:rPr>
          <w:rFonts w:asciiTheme="minorHAnsi" w:eastAsiaTheme="minorEastAsia" w:hAnsiTheme="minorHAnsi" w:cstheme="minorBidi"/>
          <w:noProof/>
          <w:sz w:val="22"/>
          <w:szCs w:val="22"/>
          <w:lang w:eastAsia="ja-JP"/>
        </w:rPr>
      </w:pPr>
      <w:hyperlink w:anchor="_Toc529467892" w:history="1">
        <w:r w:rsidR="0041228A" w:rsidRPr="00945764">
          <w:rPr>
            <w:rStyle w:val="Hyperlink"/>
            <w:noProof/>
          </w:rPr>
          <w:t>2.2.10</w:t>
        </w:r>
        <w:r w:rsidR="0041228A">
          <w:rPr>
            <w:rFonts w:asciiTheme="minorHAnsi" w:eastAsiaTheme="minorEastAsia" w:hAnsiTheme="minorHAnsi" w:cstheme="minorBidi"/>
            <w:noProof/>
            <w:sz w:val="22"/>
            <w:szCs w:val="22"/>
            <w:lang w:eastAsia="ja-JP"/>
          </w:rPr>
          <w:tab/>
        </w:r>
        <w:r w:rsidR="0041228A" w:rsidRPr="00945764">
          <w:rPr>
            <w:rStyle w:val="Hyperlink"/>
            <w:noProof/>
          </w:rPr>
          <w:t>Sampler Calibration</w:t>
        </w:r>
        <w:r w:rsidR="0041228A">
          <w:rPr>
            <w:noProof/>
            <w:webHidden/>
          </w:rPr>
          <w:tab/>
        </w:r>
        <w:r w:rsidR="0041228A">
          <w:rPr>
            <w:noProof/>
            <w:webHidden/>
          </w:rPr>
          <w:fldChar w:fldCharType="begin"/>
        </w:r>
        <w:r w:rsidR="0041228A">
          <w:rPr>
            <w:noProof/>
            <w:webHidden/>
          </w:rPr>
          <w:instrText xml:space="preserve"> PAGEREF _Toc529467892 \h </w:instrText>
        </w:r>
        <w:r w:rsidR="0041228A">
          <w:rPr>
            <w:noProof/>
            <w:webHidden/>
          </w:rPr>
        </w:r>
        <w:r w:rsidR="0041228A">
          <w:rPr>
            <w:noProof/>
            <w:webHidden/>
          </w:rPr>
          <w:fldChar w:fldCharType="separate"/>
        </w:r>
        <w:r w:rsidR="0005615B">
          <w:rPr>
            <w:noProof/>
            <w:webHidden/>
          </w:rPr>
          <w:t>10</w:t>
        </w:r>
        <w:r w:rsidR="0041228A">
          <w:rPr>
            <w:noProof/>
            <w:webHidden/>
          </w:rPr>
          <w:fldChar w:fldCharType="end"/>
        </w:r>
      </w:hyperlink>
    </w:p>
    <w:p w14:paraId="1ACB708C" w14:textId="77777777" w:rsidR="0041228A" w:rsidRDefault="006F009D">
      <w:pPr>
        <w:pStyle w:val="TOC3"/>
        <w:rPr>
          <w:rFonts w:asciiTheme="minorHAnsi" w:eastAsiaTheme="minorEastAsia" w:hAnsiTheme="minorHAnsi" w:cstheme="minorBidi"/>
          <w:noProof/>
          <w:sz w:val="22"/>
          <w:szCs w:val="22"/>
          <w:lang w:eastAsia="ja-JP"/>
        </w:rPr>
      </w:pPr>
      <w:hyperlink w:anchor="_Toc529467893" w:history="1">
        <w:r w:rsidR="0041228A" w:rsidRPr="00945764">
          <w:rPr>
            <w:rStyle w:val="Hyperlink"/>
            <w:noProof/>
          </w:rPr>
          <w:t>2.2.11</w:t>
        </w:r>
        <w:r w:rsidR="0041228A">
          <w:rPr>
            <w:rFonts w:asciiTheme="minorHAnsi" w:eastAsiaTheme="minorEastAsia" w:hAnsiTheme="minorHAnsi" w:cstheme="minorBidi"/>
            <w:noProof/>
            <w:sz w:val="22"/>
            <w:szCs w:val="22"/>
            <w:lang w:eastAsia="ja-JP"/>
          </w:rPr>
          <w:tab/>
        </w:r>
        <w:r w:rsidR="0041228A" w:rsidRPr="00945764">
          <w:rPr>
            <w:rStyle w:val="Hyperlink"/>
            <w:noProof/>
          </w:rPr>
          <w:t>VDD Calibration</w:t>
        </w:r>
        <w:r w:rsidR="0041228A">
          <w:rPr>
            <w:noProof/>
            <w:webHidden/>
          </w:rPr>
          <w:tab/>
        </w:r>
        <w:r w:rsidR="0041228A">
          <w:rPr>
            <w:noProof/>
            <w:webHidden/>
          </w:rPr>
          <w:fldChar w:fldCharType="begin"/>
        </w:r>
        <w:r w:rsidR="0041228A">
          <w:rPr>
            <w:noProof/>
            <w:webHidden/>
          </w:rPr>
          <w:instrText xml:space="preserve"> PAGEREF _Toc529467893 \h </w:instrText>
        </w:r>
        <w:r w:rsidR="0041228A">
          <w:rPr>
            <w:noProof/>
            <w:webHidden/>
          </w:rPr>
        </w:r>
        <w:r w:rsidR="0041228A">
          <w:rPr>
            <w:noProof/>
            <w:webHidden/>
          </w:rPr>
          <w:fldChar w:fldCharType="separate"/>
        </w:r>
        <w:r w:rsidR="0005615B">
          <w:rPr>
            <w:noProof/>
            <w:webHidden/>
          </w:rPr>
          <w:t>11</w:t>
        </w:r>
        <w:r w:rsidR="0041228A">
          <w:rPr>
            <w:noProof/>
            <w:webHidden/>
          </w:rPr>
          <w:fldChar w:fldCharType="end"/>
        </w:r>
      </w:hyperlink>
    </w:p>
    <w:p w14:paraId="09A95E7D" w14:textId="77777777" w:rsidR="0041228A" w:rsidRDefault="006F009D">
      <w:pPr>
        <w:pStyle w:val="TOC2"/>
        <w:rPr>
          <w:rFonts w:asciiTheme="minorHAnsi" w:eastAsiaTheme="minorEastAsia" w:hAnsiTheme="minorHAnsi" w:cstheme="minorBidi"/>
          <w:noProof/>
          <w:sz w:val="22"/>
          <w:szCs w:val="22"/>
          <w:lang w:eastAsia="ja-JP"/>
        </w:rPr>
      </w:pPr>
      <w:hyperlink w:anchor="_Toc529467894" w:history="1">
        <w:r w:rsidR="0041228A" w:rsidRPr="00945764">
          <w:rPr>
            <w:rStyle w:val="Hyperlink"/>
            <w:rFonts w:cstheme="minorHAnsi"/>
            <w:noProof/>
            <w:snapToGrid w:val="0"/>
            <w:w w:val="0"/>
          </w:rPr>
          <w:t>2.3</w:t>
        </w:r>
        <w:r w:rsidR="0041228A">
          <w:rPr>
            <w:rFonts w:asciiTheme="minorHAnsi" w:eastAsiaTheme="minorEastAsia" w:hAnsiTheme="minorHAnsi" w:cstheme="minorBidi"/>
            <w:noProof/>
            <w:sz w:val="22"/>
            <w:szCs w:val="22"/>
            <w:lang w:eastAsia="ja-JP"/>
          </w:rPr>
          <w:tab/>
        </w:r>
        <w:r w:rsidR="0041228A" w:rsidRPr="00945764">
          <w:rPr>
            <w:rStyle w:val="Hyperlink"/>
            <w:noProof/>
          </w:rPr>
          <w:t>Other Calibration Registers</w:t>
        </w:r>
        <w:r w:rsidR="0041228A">
          <w:rPr>
            <w:noProof/>
            <w:webHidden/>
          </w:rPr>
          <w:tab/>
        </w:r>
        <w:r w:rsidR="0041228A">
          <w:rPr>
            <w:noProof/>
            <w:webHidden/>
          </w:rPr>
          <w:fldChar w:fldCharType="begin"/>
        </w:r>
        <w:r w:rsidR="0041228A">
          <w:rPr>
            <w:noProof/>
            <w:webHidden/>
          </w:rPr>
          <w:instrText xml:space="preserve"> PAGEREF _Toc529467894 \h </w:instrText>
        </w:r>
        <w:r w:rsidR="0041228A">
          <w:rPr>
            <w:noProof/>
            <w:webHidden/>
          </w:rPr>
        </w:r>
        <w:r w:rsidR="0041228A">
          <w:rPr>
            <w:noProof/>
            <w:webHidden/>
          </w:rPr>
          <w:fldChar w:fldCharType="separate"/>
        </w:r>
        <w:r w:rsidR="0005615B">
          <w:rPr>
            <w:noProof/>
            <w:webHidden/>
          </w:rPr>
          <w:t>12</w:t>
        </w:r>
        <w:r w:rsidR="0041228A">
          <w:rPr>
            <w:noProof/>
            <w:webHidden/>
          </w:rPr>
          <w:fldChar w:fldCharType="end"/>
        </w:r>
      </w:hyperlink>
    </w:p>
    <w:p w14:paraId="419A9AA8" w14:textId="77777777" w:rsidR="0041228A" w:rsidRDefault="006F009D">
      <w:pPr>
        <w:pStyle w:val="TOC1"/>
        <w:rPr>
          <w:rFonts w:asciiTheme="minorHAnsi" w:eastAsiaTheme="minorEastAsia" w:hAnsiTheme="minorHAnsi" w:cstheme="minorBidi"/>
          <w:b w:val="0"/>
          <w:noProof/>
          <w:sz w:val="22"/>
          <w:szCs w:val="22"/>
          <w:lang w:eastAsia="ja-JP"/>
        </w:rPr>
      </w:pPr>
      <w:hyperlink w:anchor="_Toc529467895" w:history="1">
        <w:r w:rsidR="0041228A" w:rsidRPr="00945764">
          <w:rPr>
            <w:rStyle w:val="Hyperlink"/>
            <w:noProof/>
          </w:rPr>
          <w:t>3</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TRX TRAIN</w:t>
        </w:r>
        <w:r w:rsidR="0041228A">
          <w:rPr>
            <w:noProof/>
            <w:webHidden/>
          </w:rPr>
          <w:tab/>
        </w:r>
        <w:r w:rsidR="0041228A">
          <w:rPr>
            <w:noProof/>
            <w:webHidden/>
          </w:rPr>
          <w:fldChar w:fldCharType="begin"/>
        </w:r>
        <w:r w:rsidR="0041228A">
          <w:rPr>
            <w:noProof/>
            <w:webHidden/>
          </w:rPr>
          <w:instrText xml:space="preserve"> PAGEREF _Toc529467895 \h </w:instrText>
        </w:r>
        <w:r w:rsidR="0041228A">
          <w:rPr>
            <w:noProof/>
            <w:webHidden/>
          </w:rPr>
        </w:r>
        <w:r w:rsidR="0041228A">
          <w:rPr>
            <w:noProof/>
            <w:webHidden/>
          </w:rPr>
          <w:fldChar w:fldCharType="separate"/>
        </w:r>
        <w:r w:rsidR="0005615B">
          <w:rPr>
            <w:noProof/>
            <w:webHidden/>
          </w:rPr>
          <w:t>13</w:t>
        </w:r>
        <w:r w:rsidR="0041228A">
          <w:rPr>
            <w:noProof/>
            <w:webHidden/>
          </w:rPr>
          <w:fldChar w:fldCharType="end"/>
        </w:r>
      </w:hyperlink>
    </w:p>
    <w:p w14:paraId="632BF02D" w14:textId="77777777" w:rsidR="0041228A" w:rsidRDefault="006F009D">
      <w:pPr>
        <w:pStyle w:val="TOC2"/>
        <w:rPr>
          <w:rFonts w:asciiTheme="minorHAnsi" w:eastAsiaTheme="minorEastAsia" w:hAnsiTheme="minorHAnsi" w:cstheme="minorBidi"/>
          <w:noProof/>
          <w:sz w:val="22"/>
          <w:szCs w:val="22"/>
          <w:lang w:eastAsia="ja-JP"/>
        </w:rPr>
      </w:pPr>
      <w:hyperlink w:anchor="_Toc529467896" w:history="1">
        <w:r w:rsidR="0041228A" w:rsidRPr="00945764">
          <w:rPr>
            <w:rStyle w:val="Hyperlink"/>
            <w:rFonts w:cstheme="minorHAnsi"/>
            <w:noProof/>
            <w:snapToGrid w:val="0"/>
            <w:w w:val="0"/>
          </w:rPr>
          <w:t>3.1</w:t>
        </w:r>
        <w:r w:rsidR="0041228A">
          <w:rPr>
            <w:rFonts w:asciiTheme="minorHAnsi" w:eastAsiaTheme="minorEastAsia" w:hAnsiTheme="minorHAnsi" w:cstheme="minorBidi"/>
            <w:noProof/>
            <w:sz w:val="22"/>
            <w:szCs w:val="22"/>
            <w:lang w:eastAsia="ja-JP"/>
          </w:rPr>
          <w:tab/>
        </w:r>
        <w:r w:rsidR="0041228A" w:rsidRPr="00945764">
          <w:rPr>
            <w:rStyle w:val="Hyperlink"/>
            <w:noProof/>
          </w:rPr>
          <w:t>TRX Train Flow Chart</w:t>
        </w:r>
        <w:r w:rsidR="0041228A">
          <w:rPr>
            <w:noProof/>
            <w:webHidden/>
          </w:rPr>
          <w:tab/>
        </w:r>
        <w:r w:rsidR="0041228A">
          <w:rPr>
            <w:noProof/>
            <w:webHidden/>
          </w:rPr>
          <w:fldChar w:fldCharType="begin"/>
        </w:r>
        <w:r w:rsidR="0041228A">
          <w:rPr>
            <w:noProof/>
            <w:webHidden/>
          </w:rPr>
          <w:instrText xml:space="preserve"> PAGEREF _Toc529467896 \h </w:instrText>
        </w:r>
        <w:r w:rsidR="0041228A">
          <w:rPr>
            <w:noProof/>
            <w:webHidden/>
          </w:rPr>
        </w:r>
        <w:r w:rsidR="0041228A">
          <w:rPr>
            <w:noProof/>
            <w:webHidden/>
          </w:rPr>
          <w:fldChar w:fldCharType="separate"/>
        </w:r>
        <w:r w:rsidR="0005615B">
          <w:rPr>
            <w:noProof/>
            <w:webHidden/>
          </w:rPr>
          <w:t>13</w:t>
        </w:r>
        <w:r w:rsidR="0041228A">
          <w:rPr>
            <w:noProof/>
            <w:webHidden/>
          </w:rPr>
          <w:fldChar w:fldCharType="end"/>
        </w:r>
      </w:hyperlink>
    </w:p>
    <w:p w14:paraId="27A9E3B0" w14:textId="77777777" w:rsidR="0041228A" w:rsidRDefault="006F009D">
      <w:pPr>
        <w:pStyle w:val="TOC2"/>
        <w:rPr>
          <w:rFonts w:asciiTheme="minorHAnsi" w:eastAsiaTheme="minorEastAsia" w:hAnsiTheme="minorHAnsi" w:cstheme="minorBidi"/>
          <w:noProof/>
          <w:sz w:val="22"/>
          <w:szCs w:val="22"/>
          <w:lang w:eastAsia="ja-JP"/>
        </w:rPr>
      </w:pPr>
      <w:hyperlink w:anchor="_Toc529467897" w:history="1">
        <w:r w:rsidR="0041228A" w:rsidRPr="00945764">
          <w:rPr>
            <w:rStyle w:val="Hyperlink"/>
            <w:rFonts w:cstheme="minorHAnsi"/>
            <w:noProof/>
            <w:snapToGrid w:val="0"/>
            <w:w w:val="0"/>
          </w:rPr>
          <w:t>3.2</w:t>
        </w:r>
        <w:r w:rsidR="0041228A">
          <w:rPr>
            <w:rFonts w:asciiTheme="minorHAnsi" w:eastAsiaTheme="minorEastAsia" w:hAnsiTheme="minorHAnsi" w:cstheme="minorBidi"/>
            <w:noProof/>
            <w:sz w:val="22"/>
            <w:szCs w:val="22"/>
            <w:lang w:eastAsia="ja-JP"/>
          </w:rPr>
          <w:tab/>
        </w:r>
        <w:r w:rsidR="0041228A" w:rsidRPr="00945764">
          <w:rPr>
            <w:rStyle w:val="Hyperlink"/>
            <w:noProof/>
          </w:rPr>
          <w:t>Tx Train Flow Chart</w:t>
        </w:r>
        <w:r w:rsidR="0041228A">
          <w:rPr>
            <w:noProof/>
            <w:webHidden/>
          </w:rPr>
          <w:tab/>
        </w:r>
        <w:r w:rsidR="0041228A">
          <w:rPr>
            <w:noProof/>
            <w:webHidden/>
          </w:rPr>
          <w:fldChar w:fldCharType="begin"/>
        </w:r>
        <w:r w:rsidR="0041228A">
          <w:rPr>
            <w:noProof/>
            <w:webHidden/>
          </w:rPr>
          <w:instrText xml:space="preserve"> PAGEREF _Toc529467897 \h </w:instrText>
        </w:r>
        <w:r w:rsidR="0041228A">
          <w:rPr>
            <w:noProof/>
            <w:webHidden/>
          </w:rPr>
        </w:r>
        <w:r w:rsidR="0041228A">
          <w:rPr>
            <w:noProof/>
            <w:webHidden/>
          </w:rPr>
          <w:fldChar w:fldCharType="separate"/>
        </w:r>
        <w:r w:rsidR="0005615B">
          <w:rPr>
            <w:noProof/>
            <w:webHidden/>
          </w:rPr>
          <w:t>14</w:t>
        </w:r>
        <w:r w:rsidR="0041228A">
          <w:rPr>
            <w:noProof/>
            <w:webHidden/>
          </w:rPr>
          <w:fldChar w:fldCharType="end"/>
        </w:r>
      </w:hyperlink>
    </w:p>
    <w:p w14:paraId="3B909BA6" w14:textId="77777777" w:rsidR="0041228A" w:rsidRDefault="006F009D">
      <w:pPr>
        <w:pStyle w:val="TOC2"/>
        <w:rPr>
          <w:rFonts w:asciiTheme="minorHAnsi" w:eastAsiaTheme="minorEastAsia" w:hAnsiTheme="minorHAnsi" w:cstheme="minorBidi"/>
          <w:noProof/>
          <w:sz w:val="22"/>
          <w:szCs w:val="22"/>
          <w:lang w:eastAsia="ja-JP"/>
        </w:rPr>
      </w:pPr>
      <w:hyperlink w:anchor="_Toc529467898" w:history="1">
        <w:r w:rsidR="0041228A" w:rsidRPr="00945764">
          <w:rPr>
            <w:rStyle w:val="Hyperlink"/>
            <w:rFonts w:cstheme="minorHAnsi"/>
            <w:noProof/>
            <w:snapToGrid w:val="0"/>
            <w:w w:val="0"/>
          </w:rPr>
          <w:t>3.3</w:t>
        </w:r>
        <w:r w:rsidR="0041228A">
          <w:rPr>
            <w:rFonts w:asciiTheme="minorHAnsi" w:eastAsiaTheme="minorEastAsia" w:hAnsiTheme="minorHAnsi" w:cstheme="minorBidi"/>
            <w:noProof/>
            <w:sz w:val="22"/>
            <w:szCs w:val="22"/>
            <w:lang w:eastAsia="ja-JP"/>
          </w:rPr>
          <w:tab/>
        </w:r>
        <w:r w:rsidR="0041228A" w:rsidRPr="00945764">
          <w:rPr>
            <w:rStyle w:val="Hyperlink"/>
            <w:noProof/>
          </w:rPr>
          <w:t>Rx Train Flow Chart</w:t>
        </w:r>
        <w:r w:rsidR="0041228A">
          <w:rPr>
            <w:noProof/>
            <w:webHidden/>
          </w:rPr>
          <w:tab/>
        </w:r>
        <w:r w:rsidR="0041228A">
          <w:rPr>
            <w:noProof/>
            <w:webHidden/>
          </w:rPr>
          <w:fldChar w:fldCharType="begin"/>
        </w:r>
        <w:r w:rsidR="0041228A">
          <w:rPr>
            <w:noProof/>
            <w:webHidden/>
          </w:rPr>
          <w:instrText xml:space="preserve"> PAGEREF _Toc529467898 \h </w:instrText>
        </w:r>
        <w:r w:rsidR="0041228A">
          <w:rPr>
            <w:noProof/>
            <w:webHidden/>
          </w:rPr>
        </w:r>
        <w:r w:rsidR="0041228A">
          <w:rPr>
            <w:noProof/>
            <w:webHidden/>
          </w:rPr>
          <w:fldChar w:fldCharType="separate"/>
        </w:r>
        <w:r w:rsidR="0005615B">
          <w:rPr>
            <w:noProof/>
            <w:webHidden/>
          </w:rPr>
          <w:t>14</w:t>
        </w:r>
        <w:r w:rsidR="0041228A">
          <w:rPr>
            <w:noProof/>
            <w:webHidden/>
          </w:rPr>
          <w:fldChar w:fldCharType="end"/>
        </w:r>
      </w:hyperlink>
    </w:p>
    <w:p w14:paraId="35AFF870" w14:textId="77777777" w:rsidR="0041228A" w:rsidRDefault="006F009D">
      <w:pPr>
        <w:pStyle w:val="TOC3"/>
        <w:rPr>
          <w:rFonts w:asciiTheme="minorHAnsi" w:eastAsiaTheme="minorEastAsia" w:hAnsiTheme="minorHAnsi" w:cstheme="minorBidi"/>
          <w:noProof/>
          <w:sz w:val="22"/>
          <w:szCs w:val="22"/>
          <w:lang w:eastAsia="ja-JP"/>
        </w:rPr>
      </w:pPr>
      <w:hyperlink w:anchor="_Toc529467899" w:history="1">
        <w:r w:rsidR="0041228A" w:rsidRPr="00945764">
          <w:rPr>
            <w:rStyle w:val="Hyperlink"/>
            <w:noProof/>
          </w:rPr>
          <w:t>3.3.1</w:t>
        </w:r>
        <w:r w:rsidR="0041228A">
          <w:rPr>
            <w:rFonts w:asciiTheme="minorHAnsi" w:eastAsiaTheme="minorEastAsia" w:hAnsiTheme="minorHAnsi" w:cstheme="minorBidi"/>
            <w:noProof/>
            <w:sz w:val="22"/>
            <w:szCs w:val="22"/>
            <w:lang w:eastAsia="ja-JP"/>
          </w:rPr>
          <w:tab/>
        </w:r>
        <w:r w:rsidR="0041228A" w:rsidRPr="00945764">
          <w:rPr>
            <w:rStyle w:val="Hyperlink"/>
            <w:noProof/>
          </w:rPr>
          <w:t>Train Algorithm Control</w:t>
        </w:r>
        <w:r w:rsidR="0041228A">
          <w:rPr>
            <w:noProof/>
            <w:webHidden/>
          </w:rPr>
          <w:tab/>
        </w:r>
        <w:r w:rsidR="0041228A">
          <w:rPr>
            <w:noProof/>
            <w:webHidden/>
          </w:rPr>
          <w:fldChar w:fldCharType="begin"/>
        </w:r>
        <w:r w:rsidR="0041228A">
          <w:rPr>
            <w:noProof/>
            <w:webHidden/>
          </w:rPr>
          <w:instrText xml:space="preserve"> PAGEREF _Toc529467899 \h </w:instrText>
        </w:r>
        <w:r w:rsidR="0041228A">
          <w:rPr>
            <w:noProof/>
            <w:webHidden/>
          </w:rPr>
        </w:r>
        <w:r w:rsidR="0041228A">
          <w:rPr>
            <w:noProof/>
            <w:webHidden/>
          </w:rPr>
          <w:fldChar w:fldCharType="separate"/>
        </w:r>
        <w:r w:rsidR="0005615B">
          <w:rPr>
            <w:noProof/>
            <w:webHidden/>
          </w:rPr>
          <w:t>15</w:t>
        </w:r>
        <w:r w:rsidR="0041228A">
          <w:rPr>
            <w:noProof/>
            <w:webHidden/>
          </w:rPr>
          <w:fldChar w:fldCharType="end"/>
        </w:r>
      </w:hyperlink>
    </w:p>
    <w:p w14:paraId="3ADA9EF4" w14:textId="77777777" w:rsidR="0041228A" w:rsidRDefault="006F009D">
      <w:pPr>
        <w:pStyle w:val="TOC3"/>
        <w:rPr>
          <w:rFonts w:asciiTheme="minorHAnsi" w:eastAsiaTheme="minorEastAsia" w:hAnsiTheme="minorHAnsi" w:cstheme="minorBidi"/>
          <w:noProof/>
          <w:sz w:val="22"/>
          <w:szCs w:val="22"/>
          <w:lang w:eastAsia="ja-JP"/>
        </w:rPr>
      </w:pPr>
      <w:hyperlink w:anchor="_Toc529467900" w:history="1">
        <w:r w:rsidR="0041228A" w:rsidRPr="00945764">
          <w:rPr>
            <w:rStyle w:val="Hyperlink"/>
            <w:noProof/>
          </w:rPr>
          <w:t>3.3.2</w:t>
        </w:r>
        <w:r w:rsidR="0041228A">
          <w:rPr>
            <w:rFonts w:asciiTheme="minorHAnsi" w:eastAsiaTheme="minorEastAsia" w:hAnsiTheme="minorHAnsi" w:cstheme="minorBidi"/>
            <w:noProof/>
            <w:sz w:val="22"/>
            <w:szCs w:val="22"/>
            <w:lang w:eastAsia="ja-JP"/>
          </w:rPr>
          <w:tab/>
        </w:r>
        <w:r w:rsidR="0041228A" w:rsidRPr="00945764">
          <w:rPr>
            <w:rStyle w:val="Hyperlink"/>
            <w:noProof/>
          </w:rPr>
          <w:t>Training Timer Registers</w:t>
        </w:r>
        <w:r w:rsidR="0041228A">
          <w:rPr>
            <w:noProof/>
            <w:webHidden/>
          </w:rPr>
          <w:tab/>
        </w:r>
        <w:r w:rsidR="0041228A">
          <w:rPr>
            <w:noProof/>
            <w:webHidden/>
          </w:rPr>
          <w:fldChar w:fldCharType="begin"/>
        </w:r>
        <w:r w:rsidR="0041228A">
          <w:rPr>
            <w:noProof/>
            <w:webHidden/>
          </w:rPr>
          <w:instrText xml:space="preserve"> PAGEREF _Toc529467900 \h </w:instrText>
        </w:r>
        <w:r w:rsidR="0041228A">
          <w:rPr>
            <w:noProof/>
            <w:webHidden/>
          </w:rPr>
        </w:r>
        <w:r w:rsidR="0041228A">
          <w:rPr>
            <w:noProof/>
            <w:webHidden/>
          </w:rPr>
          <w:fldChar w:fldCharType="separate"/>
        </w:r>
        <w:r w:rsidR="0005615B">
          <w:rPr>
            <w:noProof/>
            <w:webHidden/>
          </w:rPr>
          <w:t>20</w:t>
        </w:r>
        <w:r w:rsidR="0041228A">
          <w:rPr>
            <w:noProof/>
            <w:webHidden/>
          </w:rPr>
          <w:fldChar w:fldCharType="end"/>
        </w:r>
      </w:hyperlink>
    </w:p>
    <w:p w14:paraId="7010CE4E" w14:textId="77777777" w:rsidR="0041228A" w:rsidRDefault="006F009D">
      <w:pPr>
        <w:pStyle w:val="TOC3"/>
        <w:rPr>
          <w:rFonts w:asciiTheme="minorHAnsi" w:eastAsiaTheme="minorEastAsia" w:hAnsiTheme="minorHAnsi" w:cstheme="minorBidi"/>
          <w:noProof/>
          <w:sz w:val="22"/>
          <w:szCs w:val="22"/>
          <w:lang w:eastAsia="ja-JP"/>
        </w:rPr>
      </w:pPr>
      <w:hyperlink w:anchor="_Toc529467901" w:history="1">
        <w:r w:rsidR="0041228A" w:rsidRPr="00945764">
          <w:rPr>
            <w:rStyle w:val="Hyperlink"/>
            <w:noProof/>
          </w:rPr>
          <w:t>3.3.3</w:t>
        </w:r>
        <w:r w:rsidR="0041228A">
          <w:rPr>
            <w:rFonts w:asciiTheme="minorHAnsi" w:eastAsiaTheme="minorEastAsia" w:hAnsiTheme="minorHAnsi" w:cstheme="minorBidi"/>
            <w:noProof/>
            <w:sz w:val="22"/>
            <w:szCs w:val="22"/>
            <w:lang w:eastAsia="ja-JP"/>
          </w:rPr>
          <w:tab/>
        </w:r>
        <w:r w:rsidR="0041228A" w:rsidRPr="00945764">
          <w:rPr>
            <w:rStyle w:val="Hyperlink"/>
            <w:noProof/>
          </w:rPr>
          <w:t>SAS Train Error</w:t>
        </w:r>
        <w:r w:rsidR="0041228A">
          <w:rPr>
            <w:noProof/>
            <w:webHidden/>
          </w:rPr>
          <w:tab/>
        </w:r>
        <w:r w:rsidR="0041228A">
          <w:rPr>
            <w:noProof/>
            <w:webHidden/>
          </w:rPr>
          <w:fldChar w:fldCharType="begin"/>
        </w:r>
        <w:r w:rsidR="0041228A">
          <w:rPr>
            <w:noProof/>
            <w:webHidden/>
          </w:rPr>
          <w:instrText xml:space="preserve"> PAGEREF _Toc529467901 \h </w:instrText>
        </w:r>
        <w:r w:rsidR="0041228A">
          <w:rPr>
            <w:noProof/>
            <w:webHidden/>
          </w:rPr>
        </w:r>
        <w:r w:rsidR="0041228A">
          <w:rPr>
            <w:noProof/>
            <w:webHidden/>
          </w:rPr>
          <w:fldChar w:fldCharType="separate"/>
        </w:r>
        <w:r w:rsidR="0005615B">
          <w:rPr>
            <w:noProof/>
            <w:webHidden/>
          </w:rPr>
          <w:t>21</w:t>
        </w:r>
        <w:r w:rsidR="0041228A">
          <w:rPr>
            <w:noProof/>
            <w:webHidden/>
          </w:rPr>
          <w:fldChar w:fldCharType="end"/>
        </w:r>
      </w:hyperlink>
    </w:p>
    <w:p w14:paraId="4FC7741B" w14:textId="77777777" w:rsidR="0041228A" w:rsidRDefault="006F009D">
      <w:pPr>
        <w:pStyle w:val="TOC1"/>
        <w:rPr>
          <w:rFonts w:asciiTheme="minorHAnsi" w:eastAsiaTheme="minorEastAsia" w:hAnsiTheme="minorHAnsi" w:cstheme="minorBidi"/>
          <w:b w:val="0"/>
          <w:noProof/>
          <w:sz w:val="22"/>
          <w:szCs w:val="22"/>
          <w:lang w:eastAsia="ja-JP"/>
        </w:rPr>
      </w:pPr>
      <w:hyperlink w:anchor="_Toc529467902" w:history="1">
        <w:r w:rsidR="0041228A" w:rsidRPr="00945764">
          <w:rPr>
            <w:rStyle w:val="Hyperlink"/>
            <w:noProof/>
          </w:rPr>
          <w:t>4</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Command Interface</w:t>
        </w:r>
        <w:r w:rsidR="0041228A">
          <w:rPr>
            <w:noProof/>
            <w:webHidden/>
          </w:rPr>
          <w:tab/>
        </w:r>
        <w:r w:rsidR="0041228A">
          <w:rPr>
            <w:noProof/>
            <w:webHidden/>
          </w:rPr>
          <w:fldChar w:fldCharType="begin"/>
        </w:r>
        <w:r w:rsidR="0041228A">
          <w:rPr>
            <w:noProof/>
            <w:webHidden/>
          </w:rPr>
          <w:instrText xml:space="preserve"> PAGEREF _Toc529467902 \h </w:instrText>
        </w:r>
        <w:r w:rsidR="0041228A">
          <w:rPr>
            <w:noProof/>
            <w:webHidden/>
          </w:rPr>
        </w:r>
        <w:r w:rsidR="0041228A">
          <w:rPr>
            <w:noProof/>
            <w:webHidden/>
          </w:rPr>
          <w:fldChar w:fldCharType="separate"/>
        </w:r>
        <w:r w:rsidR="0005615B">
          <w:rPr>
            <w:noProof/>
            <w:webHidden/>
          </w:rPr>
          <w:t>22</w:t>
        </w:r>
        <w:r w:rsidR="0041228A">
          <w:rPr>
            <w:noProof/>
            <w:webHidden/>
          </w:rPr>
          <w:fldChar w:fldCharType="end"/>
        </w:r>
      </w:hyperlink>
    </w:p>
    <w:p w14:paraId="31BE0DB2" w14:textId="77777777" w:rsidR="0041228A" w:rsidRDefault="006F009D">
      <w:pPr>
        <w:pStyle w:val="TOC2"/>
        <w:rPr>
          <w:rFonts w:asciiTheme="minorHAnsi" w:eastAsiaTheme="minorEastAsia" w:hAnsiTheme="minorHAnsi" w:cstheme="minorBidi"/>
          <w:noProof/>
          <w:sz w:val="22"/>
          <w:szCs w:val="22"/>
          <w:lang w:eastAsia="ja-JP"/>
        </w:rPr>
      </w:pPr>
      <w:hyperlink w:anchor="_Toc529467903" w:history="1">
        <w:r w:rsidR="0041228A" w:rsidRPr="00945764">
          <w:rPr>
            <w:rStyle w:val="Hyperlink"/>
            <w:rFonts w:cstheme="minorHAnsi"/>
            <w:noProof/>
            <w:snapToGrid w:val="0"/>
            <w:w w:val="0"/>
          </w:rPr>
          <w:t>4.1</w:t>
        </w:r>
        <w:r w:rsidR="0041228A">
          <w:rPr>
            <w:rFonts w:asciiTheme="minorHAnsi" w:eastAsiaTheme="minorEastAsia" w:hAnsiTheme="minorHAnsi" w:cstheme="minorBidi"/>
            <w:noProof/>
            <w:sz w:val="22"/>
            <w:szCs w:val="22"/>
            <w:lang w:eastAsia="ja-JP"/>
          </w:rPr>
          <w:tab/>
        </w:r>
        <w:r w:rsidR="0041228A" w:rsidRPr="00945764">
          <w:rPr>
            <w:rStyle w:val="Hyperlink"/>
            <w:noProof/>
          </w:rPr>
          <w:t>Timing Diagram</w:t>
        </w:r>
        <w:r w:rsidR="0041228A">
          <w:rPr>
            <w:noProof/>
            <w:webHidden/>
          </w:rPr>
          <w:tab/>
        </w:r>
        <w:r w:rsidR="0041228A">
          <w:rPr>
            <w:noProof/>
            <w:webHidden/>
          </w:rPr>
          <w:fldChar w:fldCharType="begin"/>
        </w:r>
        <w:r w:rsidR="0041228A">
          <w:rPr>
            <w:noProof/>
            <w:webHidden/>
          </w:rPr>
          <w:instrText xml:space="preserve"> PAGEREF _Toc529467903 \h </w:instrText>
        </w:r>
        <w:r w:rsidR="0041228A">
          <w:rPr>
            <w:noProof/>
            <w:webHidden/>
          </w:rPr>
        </w:r>
        <w:r w:rsidR="0041228A">
          <w:rPr>
            <w:noProof/>
            <w:webHidden/>
          </w:rPr>
          <w:fldChar w:fldCharType="separate"/>
        </w:r>
        <w:r w:rsidR="0005615B">
          <w:rPr>
            <w:noProof/>
            <w:webHidden/>
          </w:rPr>
          <w:t>22</w:t>
        </w:r>
        <w:r w:rsidR="0041228A">
          <w:rPr>
            <w:noProof/>
            <w:webHidden/>
          </w:rPr>
          <w:fldChar w:fldCharType="end"/>
        </w:r>
      </w:hyperlink>
    </w:p>
    <w:p w14:paraId="63202FFE" w14:textId="77777777" w:rsidR="0041228A" w:rsidRDefault="006F009D">
      <w:pPr>
        <w:pStyle w:val="TOC2"/>
        <w:rPr>
          <w:rFonts w:asciiTheme="minorHAnsi" w:eastAsiaTheme="minorEastAsia" w:hAnsiTheme="minorHAnsi" w:cstheme="minorBidi"/>
          <w:noProof/>
          <w:sz w:val="22"/>
          <w:szCs w:val="22"/>
          <w:lang w:eastAsia="ja-JP"/>
        </w:rPr>
      </w:pPr>
      <w:hyperlink w:anchor="_Toc529467904" w:history="1">
        <w:r w:rsidR="0041228A" w:rsidRPr="00945764">
          <w:rPr>
            <w:rStyle w:val="Hyperlink"/>
            <w:rFonts w:cstheme="minorHAnsi"/>
            <w:noProof/>
            <w:snapToGrid w:val="0"/>
            <w:w w:val="0"/>
          </w:rPr>
          <w:t>4.2</w:t>
        </w:r>
        <w:r w:rsidR="0041228A">
          <w:rPr>
            <w:rFonts w:asciiTheme="minorHAnsi" w:eastAsiaTheme="minorEastAsia" w:hAnsiTheme="minorHAnsi" w:cstheme="minorBidi"/>
            <w:noProof/>
            <w:sz w:val="22"/>
            <w:szCs w:val="22"/>
            <w:lang w:eastAsia="ja-JP"/>
          </w:rPr>
          <w:tab/>
        </w:r>
        <w:r w:rsidR="0041228A" w:rsidRPr="00945764">
          <w:rPr>
            <w:rStyle w:val="Hyperlink"/>
            <w:noProof/>
          </w:rPr>
          <w:t>Sequence</w:t>
        </w:r>
        <w:r w:rsidR="0041228A">
          <w:rPr>
            <w:noProof/>
            <w:webHidden/>
          </w:rPr>
          <w:tab/>
        </w:r>
        <w:r w:rsidR="0041228A">
          <w:rPr>
            <w:noProof/>
            <w:webHidden/>
          </w:rPr>
          <w:fldChar w:fldCharType="begin"/>
        </w:r>
        <w:r w:rsidR="0041228A">
          <w:rPr>
            <w:noProof/>
            <w:webHidden/>
          </w:rPr>
          <w:instrText xml:space="preserve"> PAGEREF _Toc529467904 \h </w:instrText>
        </w:r>
        <w:r w:rsidR="0041228A">
          <w:rPr>
            <w:noProof/>
            <w:webHidden/>
          </w:rPr>
        </w:r>
        <w:r w:rsidR="0041228A">
          <w:rPr>
            <w:noProof/>
            <w:webHidden/>
          </w:rPr>
          <w:fldChar w:fldCharType="separate"/>
        </w:r>
        <w:r w:rsidR="0005615B">
          <w:rPr>
            <w:noProof/>
            <w:webHidden/>
          </w:rPr>
          <w:t>22</w:t>
        </w:r>
        <w:r w:rsidR="0041228A">
          <w:rPr>
            <w:noProof/>
            <w:webHidden/>
          </w:rPr>
          <w:fldChar w:fldCharType="end"/>
        </w:r>
      </w:hyperlink>
    </w:p>
    <w:p w14:paraId="64DE044E" w14:textId="77777777" w:rsidR="0041228A" w:rsidRDefault="006F009D">
      <w:pPr>
        <w:pStyle w:val="TOC3"/>
        <w:rPr>
          <w:rFonts w:asciiTheme="minorHAnsi" w:eastAsiaTheme="minorEastAsia" w:hAnsiTheme="minorHAnsi" w:cstheme="minorBidi"/>
          <w:noProof/>
          <w:sz w:val="22"/>
          <w:szCs w:val="22"/>
          <w:lang w:eastAsia="ja-JP"/>
        </w:rPr>
      </w:pPr>
      <w:hyperlink w:anchor="_Toc529467905" w:history="1">
        <w:r w:rsidR="0041228A" w:rsidRPr="00945764">
          <w:rPr>
            <w:rStyle w:val="Hyperlink"/>
            <w:noProof/>
          </w:rPr>
          <w:t>4.2.1</w:t>
        </w:r>
        <w:r w:rsidR="0041228A">
          <w:rPr>
            <w:rFonts w:asciiTheme="minorHAnsi" w:eastAsiaTheme="minorEastAsia" w:hAnsiTheme="minorHAnsi" w:cstheme="minorBidi"/>
            <w:noProof/>
            <w:sz w:val="22"/>
            <w:szCs w:val="22"/>
            <w:lang w:eastAsia="ja-JP"/>
          </w:rPr>
          <w:tab/>
        </w:r>
        <w:r w:rsidR="0041228A" w:rsidRPr="00945764">
          <w:rPr>
            <w:rStyle w:val="Hyperlink"/>
            <w:noProof/>
          </w:rPr>
          <w:t>Command Interface Program Sequence</w:t>
        </w:r>
        <w:r w:rsidR="0041228A">
          <w:rPr>
            <w:noProof/>
            <w:webHidden/>
          </w:rPr>
          <w:tab/>
        </w:r>
        <w:r w:rsidR="0041228A">
          <w:rPr>
            <w:noProof/>
            <w:webHidden/>
          </w:rPr>
          <w:fldChar w:fldCharType="begin"/>
        </w:r>
        <w:r w:rsidR="0041228A">
          <w:rPr>
            <w:noProof/>
            <w:webHidden/>
          </w:rPr>
          <w:instrText xml:space="preserve"> PAGEREF _Toc529467905 \h </w:instrText>
        </w:r>
        <w:r w:rsidR="0041228A">
          <w:rPr>
            <w:noProof/>
            <w:webHidden/>
          </w:rPr>
        </w:r>
        <w:r w:rsidR="0041228A">
          <w:rPr>
            <w:noProof/>
            <w:webHidden/>
          </w:rPr>
          <w:fldChar w:fldCharType="separate"/>
        </w:r>
        <w:r w:rsidR="0005615B">
          <w:rPr>
            <w:noProof/>
            <w:webHidden/>
          </w:rPr>
          <w:t>22</w:t>
        </w:r>
        <w:r w:rsidR="0041228A">
          <w:rPr>
            <w:noProof/>
            <w:webHidden/>
          </w:rPr>
          <w:fldChar w:fldCharType="end"/>
        </w:r>
      </w:hyperlink>
    </w:p>
    <w:p w14:paraId="345806CB" w14:textId="77777777" w:rsidR="0041228A" w:rsidRDefault="006F009D">
      <w:pPr>
        <w:pStyle w:val="TOC3"/>
        <w:rPr>
          <w:rFonts w:asciiTheme="minorHAnsi" w:eastAsiaTheme="minorEastAsia" w:hAnsiTheme="minorHAnsi" w:cstheme="minorBidi"/>
          <w:noProof/>
          <w:sz w:val="22"/>
          <w:szCs w:val="22"/>
          <w:lang w:eastAsia="ja-JP"/>
        </w:rPr>
      </w:pPr>
      <w:hyperlink w:anchor="_Toc529467906" w:history="1">
        <w:r w:rsidR="0041228A" w:rsidRPr="00945764">
          <w:rPr>
            <w:rStyle w:val="Hyperlink"/>
            <w:noProof/>
          </w:rPr>
          <w:t>4.2.2</w:t>
        </w:r>
        <w:r w:rsidR="0041228A">
          <w:rPr>
            <w:rFonts w:asciiTheme="minorHAnsi" w:eastAsiaTheme="minorEastAsia" w:hAnsiTheme="minorHAnsi" w:cstheme="minorBidi"/>
            <w:noProof/>
            <w:sz w:val="22"/>
            <w:szCs w:val="22"/>
            <w:lang w:eastAsia="ja-JP"/>
          </w:rPr>
          <w:tab/>
        </w:r>
        <w:r w:rsidR="0041228A" w:rsidRPr="00945764">
          <w:rPr>
            <w:rStyle w:val="Hyperlink"/>
            <w:noProof/>
          </w:rPr>
          <w:t>Related FW CMD_IF Registers</w:t>
        </w:r>
        <w:r w:rsidR="0041228A">
          <w:rPr>
            <w:noProof/>
            <w:webHidden/>
          </w:rPr>
          <w:tab/>
        </w:r>
        <w:r w:rsidR="0041228A">
          <w:rPr>
            <w:noProof/>
            <w:webHidden/>
          </w:rPr>
          <w:fldChar w:fldCharType="begin"/>
        </w:r>
        <w:r w:rsidR="0041228A">
          <w:rPr>
            <w:noProof/>
            <w:webHidden/>
          </w:rPr>
          <w:instrText xml:space="preserve"> PAGEREF _Toc529467906 \h </w:instrText>
        </w:r>
        <w:r w:rsidR="0041228A">
          <w:rPr>
            <w:noProof/>
            <w:webHidden/>
          </w:rPr>
        </w:r>
        <w:r w:rsidR="0041228A">
          <w:rPr>
            <w:noProof/>
            <w:webHidden/>
          </w:rPr>
          <w:fldChar w:fldCharType="separate"/>
        </w:r>
        <w:r w:rsidR="0005615B">
          <w:rPr>
            <w:noProof/>
            <w:webHidden/>
          </w:rPr>
          <w:t>23</w:t>
        </w:r>
        <w:r w:rsidR="0041228A">
          <w:rPr>
            <w:noProof/>
            <w:webHidden/>
          </w:rPr>
          <w:fldChar w:fldCharType="end"/>
        </w:r>
      </w:hyperlink>
    </w:p>
    <w:p w14:paraId="30096726" w14:textId="77777777" w:rsidR="0041228A" w:rsidRDefault="006F009D">
      <w:pPr>
        <w:pStyle w:val="TOC3"/>
        <w:rPr>
          <w:rFonts w:asciiTheme="minorHAnsi" w:eastAsiaTheme="minorEastAsia" w:hAnsiTheme="minorHAnsi" w:cstheme="minorBidi"/>
          <w:noProof/>
          <w:sz w:val="22"/>
          <w:szCs w:val="22"/>
          <w:lang w:eastAsia="ja-JP"/>
        </w:rPr>
      </w:pPr>
      <w:hyperlink w:anchor="_Toc529467907" w:history="1">
        <w:r w:rsidR="0041228A" w:rsidRPr="00945764">
          <w:rPr>
            <w:rStyle w:val="Hyperlink"/>
            <w:noProof/>
          </w:rPr>
          <w:t>4.2.3</w:t>
        </w:r>
        <w:r w:rsidR="0041228A">
          <w:rPr>
            <w:rFonts w:asciiTheme="minorHAnsi" w:eastAsiaTheme="minorEastAsia" w:hAnsiTheme="minorHAnsi" w:cstheme="minorBidi"/>
            <w:noProof/>
            <w:sz w:val="22"/>
            <w:szCs w:val="22"/>
            <w:lang w:eastAsia="ja-JP"/>
          </w:rPr>
          <w:tab/>
        </w:r>
        <w:r w:rsidR="0041228A" w:rsidRPr="00945764">
          <w:rPr>
            <w:rStyle w:val="Hyperlink"/>
            <w:noProof/>
          </w:rPr>
          <w:t>Firmware Command Tables</w:t>
        </w:r>
        <w:r w:rsidR="0041228A">
          <w:rPr>
            <w:noProof/>
            <w:webHidden/>
          </w:rPr>
          <w:tab/>
        </w:r>
        <w:r w:rsidR="0041228A">
          <w:rPr>
            <w:noProof/>
            <w:webHidden/>
          </w:rPr>
          <w:fldChar w:fldCharType="begin"/>
        </w:r>
        <w:r w:rsidR="0041228A">
          <w:rPr>
            <w:noProof/>
            <w:webHidden/>
          </w:rPr>
          <w:instrText xml:space="preserve"> PAGEREF _Toc529467907 \h </w:instrText>
        </w:r>
        <w:r w:rsidR="0041228A">
          <w:rPr>
            <w:noProof/>
            <w:webHidden/>
          </w:rPr>
        </w:r>
        <w:r w:rsidR="0041228A">
          <w:rPr>
            <w:noProof/>
            <w:webHidden/>
          </w:rPr>
          <w:fldChar w:fldCharType="separate"/>
        </w:r>
        <w:r w:rsidR="0005615B">
          <w:rPr>
            <w:noProof/>
            <w:webHidden/>
          </w:rPr>
          <w:t>23</w:t>
        </w:r>
        <w:r w:rsidR="0041228A">
          <w:rPr>
            <w:noProof/>
            <w:webHidden/>
          </w:rPr>
          <w:fldChar w:fldCharType="end"/>
        </w:r>
      </w:hyperlink>
    </w:p>
    <w:p w14:paraId="73C6E8A1" w14:textId="77777777" w:rsidR="0041228A" w:rsidRDefault="006F009D">
      <w:pPr>
        <w:pStyle w:val="TOC1"/>
        <w:rPr>
          <w:rFonts w:asciiTheme="minorHAnsi" w:eastAsiaTheme="minorEastAsia" w:hAnsiTheme="minorHAnsi" w:cstheme="minorBidi"/>
          <w:b w:val="0"/>
          <w:noProof/>
          <w:sz w:val="22"/>
          <w:szCs w:val="22"/>
          <w:lang w:eastAsia="ja-JP"/>
        </w:rPr>
      </w:pPr>
      <w:hyperlink w:anchor="_Toc529467908" w:history="1">
        <w:r w:rsidR="0041228A" w:rsidRPr="00945764">
          <w:rPr>
            <w:rStyle w:val="Hyperlink"/>
            <w:noProof/>
          </w:rPr>
          <w:t>A</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Reference</w:t>
        </w:r>
        <w:r w:rsidR="0041228A">
          <w:rPr>
            <w:noProof/>
            <w:webHidden/>
          </w:rPr>
          <w:tab/>
        </w:r>
        <w:r w:rsidR="0041228A">
          <w:rPr>
            <w:noProof/>
            <w:webHidden/>
          </w:rPr>
          <w:fldChar w:fldCharType="begin"/>
        </w:r>
        <w:r w:rsidR="0041228A">
          <w:rPr>
            <w:noProof/>
            <w:webHidden/>
          </w:rPr>
          <w:instrText xml:space="preserve"> PAGEREF _Toc529467908 \h </w:instrText>
        </w:r>
        <w:r w:rsidR="0041228A">
          <w:rPr>
            <w:noProof/>
            <w:webHidden/>
          </w:rPr>
        </w:r>
        <w:r w:rsidR="0041228A">
          <w:rPr>
            <w:noProof/>
            <w:webHidden/>
          </w:rPr>
          <w:fldChar w:fldCharType="separate"/>
        </w:r>
        <w:r w:rsidR="0005615B">
          <w:rPr>
            <w:noProof/>
            <w:webHidden/>
          </w:rPr>
          <w:t>32</w:t>
        </w:r>
        <w:r w:rsidR="0041228A">
          <w:rPr>
            <w:noProof/>
            <w:webHidden/>
          </w:rPr>
          <w:fldChar w:fldCharType="end"/>
        </w:r>
      </w:hyperlink>
    </w:p>
    <w:p w14:paraId="30D761CC" w14:textId="77777777" w:rsidR="0041228A" w:rsidRDefault="006F009D">
      <w:pPr>
        <w:pStyle w:val="TOC1"/>
        <w:rPr>
          <w:rFonts w:asciiTheme="minorHAnsi" w:eastAsiaTheme="minorEastAsia" w:hAnsiTheme="minorHAnsi" w:cstheme="minorBidi"/>
          <w:b w:val="0"/>
          <w:noProof/>
          <w:sz w:val="22"/>
          <w:szCs w:val="22"/>
          <w:lang w:eastAsia="ja-JP"/>
        </w:rPr>
      </w:pPr>
      <w:hyperlink w:anchor="_Toc529467909" w:history="1">
        <w:r w:rsidR="0041228A" w:rsidRPr="00945764">
          <w:rPr>
            <w:rStyle w:val="Hyperlink"/>
            <w:noProof/>
          </w:rPr>
          <w:t>B</w:t>
        </w:r>
        <w:r w:rsidR="0041228A">
          <w:rPr>
            <w:rFonts w:asciiTheme="minorHAnsi" w:eastAsiaTheme="minorEastAsia" w:hAnsiTheme="minorHAnsi" w:cstheme="minorBidi"/>
            <w:b w:val="0"/>
            <w:noProof/>
            <w:sz w:val="22"/>
            <w:szCs w:val="22"/>
            <w:lang w:eastAsia="ja-JP"/>
          </w:rPr>
          <w:tab/>
        </w:r>
        <w:r w:rsidR="0041228A" w:rsidRPr="00945764">
          <w:rPr>
            <w:rStyle w:val="Hyperlink"/>
            <w:noProof/>
          </w:rPr>
          <w:t>Revision History</w:t>
        </w:r>
        <w:r w:rsidR="0041228A">
          <w:rPr>
            <w:noProof/>
            <w:webHidden/>
          </w:rPr>
          <w:tab/>
        </w:r>
        <w:r w:rsidR="0041228A">
          <w:rPr>
            <w:noProof/>
            <w:webHidden/>
          </w:rPr>
          <w:fldChar w:fldCharType="begin"/>
        </w:r>
        <w:r w:rsidR="0041228A">
          <w:rPr>
            <w:noProof/>
            <w:webHidden/>
          </w:rPr>
          <w:instrText xml:space="preserve"> PAGEREF _Toc529467909 \h </w:instrText>
        </w:r>
        <w:r w:rsidR="0041228A">
          <w:rPr>
            <w:noProof/>
            <w:webHidden/>
          </w:rPr>
        </w:r>
        <w:r w:rsidR="0041228A">
          <w:rPr>
            <w:noProof/>
            <w:webHidden/>
          </w:rPr>
          <w:fldChar w:fldCharType="separate"/>
        </w:r>
        <w:r w:rsidR="0005615B">
          <w:rPr>
            <w:noProof/>
            <w:webHidden/>
          </w:rPr>
          <w:t>33</w:t>
        </w:r>
        <w:r w:rsidR="0041228A">
          <w:rPr>
            <w:noProof/>
            <w:webHidden/>
          </w:rPr>
          <w:fldChar w:fldCharType="end"/>
        </w:r>
      </w:hyperlink>
    </w:p>
    <w:p w14:paraId="01D7B1C9" w14:textId="3B29BB93" w:rsidR="0053196B" w:rsidRPr="00915E2E" w:rsidRDefault="002A5BFC" w:rsidP="00C12351">
      <w:pPr>
        <w:pStyle w:val="Body"/>
        <w:spacing w:after="0" w:line="240" w:lineRule="auto"/>
        <w:rPr>
          <w:rFonts w:asciiTheme="minorHAnsi" w:hAnsiTheme="minorHAnsi"/>
          <w:sz w:val="20"/>
          <w:szCs w:val="20"/>
        </w:rPr>
        <w:sectPr w:rsidR="0053196B" w:rsidRPr="00915E2E" w:rsidSect="008E5682">
          <w:headerReference w:type="default" r:id="rId16"/>
          <w:footerReference w:type="default" r:id="rId17"/>
          <w:pgSz w:w="11907" w:h="16839" w:code="9"/>
          <w:pgMar w:top="2200" w:right="1360" w:bottom="2000" w:left="1240" w:header="920" w:footer="960" w:gutter="0"/>
          <w:cols w:space="720"/>
          <w:docGrid w:linePitch="360"/>
        </w:sectPr>
      </w:pPr>
      <w:r w:rsidRPr="00915E2E">
        <w:rPr>
          <w:rStyle w:val="Bold"/>
          <w:rFonts w:asciiTheme="minorHAnsi" w:hAnsiTheme="minorHAnsi" w:cs="Arial"/>
        </w:rPr>
        <w:fldChar w:fldCharType="end"/>
      </w:r>
    </w:p>
    <w:p w14:paraId="40B16EBC" w14:textId="3659076F" w:rsidR="00A955E1" w:rsidRDefault="0060159E" w:rsidP="00EE5CDF">
      <w:pPr>
        <w:pStyle w:val="Heading1"/>
        <w:rPr>
          <w:rFonts w:asciiTheme="minorHAnsi" w:hAnsiTheme="minorHAnsi"/>
        </w:rPr>
      </w:pPr>
      <w:bookmarkStart w:id="3" w:name="_Toc529467879"/>
      <w:bookmarkStart w:id="4" w:name="_Toc177885897"/>
      <w:bookmarkStart w:id="5" w:name="_Toc191272629"/>
      <w:r>
        <w:rPr>
          <w:rFonts w:asciiTheme="minorHAnsi" w:hAnsiTheme="minorHAnsi"/>
        </w:rPr>
        <w:lastRenderedPageBreak/>
        <w:t>Lane Selection</w:t>
      </w:r>
      <w:bookmarkEnd w:id="3"/>
    </w:p>
    <w:p w14:paraId="14E8AF0F" w14:textId="1B59F929" w:rsidR="00AE010F" w:rsidRDefault="00AE010F" w:rsidP="00AE010F">
      <w:pPr>
        <w:pStyle w:val="Body"/>
      </w:pPr>
    </w:p>
    <w:p w14:paraId="4CA66283" w14:textId="77777777" w:rsidR="00770C61" w:rsidRDefault="00770C61" w:rsidP="00FF2E34">
      <w:pPr>
        <w:pStyle w:val="Body"/>
      </w:pPr>
    </w:p>
    <w:tbl>
      <w:tblPr>
        <w:tblStyle w:val="LightList-Accent2"/>
        <w:tblpPr w:leftFromText="180" w:rightFromText="180" w:vertAnchor="text" w:horzAnchor="page" w:tblpX="1862" w:tblpY="-26"/>
        <w:tblW w:w="8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54"/>
        <w:gridCol w:w="1546"/>
        <w:gridCol w:w="2092"/>
        <w:gridCol w:w="3674"/>
      </w:tblGrid>
      <w:tr w:rsidR="00770C61" w14:paraId="218A1EB2" w14:textId="77777777" w:rsidTr="00770C61">
        <w:trPr>
          <w:cnfStyle w:val="100000000000" w:firstRow="1" w:lastRow="0" w:firstColumn="0" w:lastColumn="0" w:oddVBand="0" w:evenVBand="0" w:oddHBand="0"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354" w:type="dxa"/>
            <w:shd w:val="clear" w:color="auto" w:fill="808080" w:themeFill="background1" w:themeFillShade="80"/>
          </w:tcPr>
          <w:p w14:paraId="02E3485B" w14:textId="6AF1EB46" w:rsidR="00770C61" w:rsidRDefault="00770C61" w:rsidP="00770C61">
            <w:pPr>
              <w:pStyle w:val="Body"/>
            </w:pPr>
            <w:r>
              <w:t>BROADCAST</w:t>
            </w:r>
          </w:p>
        </w:tc>
        <w:tc>
          <w:tcPr>
            <w:tcW w:w="1546" w:type="dxa"/>
            <w:shd w:val="clear" w:color="auto" w:fill="808080" w:themeFill="background1" w:themeFillShade="80"/>
          </w:tcPr>
          <w:p w14:paraId="645B7C5C" w14:textId="198C7518" w:rsidR="00770C61" w:rsidRDefault="00770C61" w:rsidP="00770C61">
            <w:pPr>
              <w:pStyle w:val="Body"/>
              <w:cnfStyle w:val="100000000000" w:firstRow="1" w:lastRow="0" w:firstColumn="0" w:lastColumn="0" w:oddVBand="0" w:evenVBand="0" w:oddHBand="0" w:evenHBand="0" w:firstRowFirstColumn="0" w:firstRowLastColumn="0" w:lastRowFirstColumn="0" w:lastRowLastColumn="0"/>
            </w:pPr>
            <w:r>
              <w:t>LANE_SEL[1:0]</w:t>
            </w:r>
          </w:p>
        </w:tc>
        <w:tc>
          <w:tcPr>
            <w:tcW w:w="2092" w:type="dxa"/>
            <w:shd w:val="clear" w:color="auto" w:fill="808080" w:themeFill="background1" w:themeFillShade="80"/>
          </w:tcPr>
          <w:p w14:paraId="24BEC332" w14:textId="34BFE992" w:rsidR="00770C61" w:rsidRDefault="00770C61" w:rsidP="00770C61">
            <w:pPr>
              <w:pStyle w:val="Body"/>
              <w:cnfStyle w:val="100000000000" w:firstRow="1" w:lastRow="0" w:firstColumn="0" w:lastColumn="0" w:oddVBand="0" w:evenVBand="0" w:oddHBand="0" w:evenHBand="0" w:firstRowFirstColumn="0" w:firstRowLastColumn="0" w:lastRowFirstColumn="0" w:lastRowLastColumn="0"/>
            </w:pPr>
            <w:r>
              <w:t>Lane Write Operation</w:t>
            </w:r>
          </w:p>
        </w:tc>
        <w:tc>
          <w:tcPr>
            <w:tcW w:w="3674" w:type="dxa"/>
            <w:shd w:val="clear" w:color="auto" w:fill="808080" w:themeFill="background1" w:themeFillShade="80"/>
          </w:tcPr>
          <w:p w14:paraId="4553239D" w14:textId="5C8D688B" w:rsidR="00770C61" w:rsidRDefault="00770C61" w:rsidP="00770C61">
            <w:pPr>
              <w:pStyle w:val="Body"/>
              <w:cnfStyle w:val="100000000000" w:firstRow="1" w:lastRow="0" w:firstColumn="0" w:lastColumn="0" w:oddVBand="0" w:evenVBand="0" w:oddHBand="0" w:evenHBand="0" w:firstRowFirstColumn="0" w:firstRowLastColumn="0" w:lastRowFirstColumn="0" w:lastRowLastColumn="0"/>
            </w:pPr>
            <w:r>
              <w:t>Comments</w:t>
            </w:r>
          </w:p>
        </w:tc>
      </w:tr>
      <w:tr w:rsidR="00770C61" w14:paraId="2A566EDF" w14:textId="77777777" w:rsidTr="00770C61">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1354" w:type="dxa"/>
          </w:tcPr>
          <w:p w14:paraId="4AC85247" w14:textId="5FEF8F66" w:rsidR="00770C61" w:rsidRDefault="00770C61" w:rsidP="00770C61">
            <w:pPr>
              <w:pStyle w:val="Body"/>
            </w:pPr>
            <w:r>
              <w:t>0x1</w:t>
            </w:r>
          </w:p>
        </w:tc>
        <w:tc>
          <w:tcPr>
            <w:tcW w:w="1546" w:type="dxa"/>
          </w:tcPr>
          <w:p w14:paraId="02094FCE" w14:textId="38E5074F" w:rsidR="00770C61" w:rsidRDefault="00770C61" w:rsidP="00770C61">
            <w:pPr>
              <w:pStyle w:val="Body"/>
              <w:cnfStyle w:val="000000100000" w:firstRow="0" w:lastRow="0" w:firstColumn="0" w:lastColumn="0" w:oddVBand="0" w:evenVBand="0" w:oddHBand="1" w:evenHBand="0" w:firstRowFirstColumn="0" w:firstRowLastColumn="0" w:lastRowFirstColumn="0" w:lastRowLastColumn="0"/>
            </w:pPr>
            <w:r>
              <w:t>x</w:t>
            </w:r>
          </w:p>
        </w:tc>
        <w:tc>
          <w:tcPr>
            <w:tcW w:w="2092" w:type="dxa"/>
          </w:tcPr>
          <w:p w14:paraId="3A47356D" w14:textId="13D9F311" w:rsidR="00770C61" w:rsidRDefault="00770C61" w:rsidP="00770C61">
            <w:pPr>
              <w:pStyle w:val="Body"/>
              <w:cnfStyle w:val="000000100000" w:firstRow="0" w:lastRow="0" w:firstColumn="0" w:lastColumn="0" w:oddVBand="0" w:evenVBand="0" w:oddHBand="1" w:evenHBand="0" w:firstRowFirstColumn="0" w:firstRowLastColumn="0" w:lastRowFirstColumn="0" w:lastRowLastColumn="0"/>
            </w:pPr>
            <w:r>
              <w:t>All lanes</w:t>
            </w:r>
          </w:p>
        </w:tc>
        <w:tc>
          <w:tcPr>
            <w:tcW w:w="3674" w:type="dxa"/>
          </w:tcPr>
          <w:p w14:paraId="58D97B27" w14:textId="4C0E82FE" w:rsidR="00770C61" w:rsidRPr="00770C61" w:rsidRDefault="00770C61" w:rsidP="00770C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sz w:val="22"/>
                <w:szCs w:val="22"/>
                <w:lang w:eastAsia="zh-CN" w:bidi="ar-SA"/>
              </w:rPr>
            </w:pPr>
            <w:r w:rsidRPr="00770C61">
              <w:rPr>
                <w:rFonts w:cs="Calibri"/>
                <w:sz w:val="22"/>
                <w:szCs w:val="22"/>
                <w:lang w:eastAsia="zh-CN" w:bidi="ar-SA"/>
              </w:rPr>
              <w:t>LANE_SEL is ignored, all lanes registers can be programmed to</w:t>
            </w:r>
            <w:r>
              <w:rPr>
                <w:rFonts w:cs="Calibri"/>
                <w:sz w:val="22"/>
                <w:szCs w:val="22"/>
                <w:lang w:eastAsia="zh-CN" w:bidi="ar-SA"/>
              </w:rPr>
              <w:t xml:space="preserve"> the </w:t>
            </w:r>
            <w:r w:rsidRPr="00770C61">
              <w:rPr>
                <w:rFonts w:cs="Calibri"/>
                <w:sz w:val="22"/>
                <w:szCs w:val="22"/>
                <w:lang w:eastAsia="zh-CN" w:bidi="ar-SA"/>
              </w:rPr>
              <w:t>same value at once</w:t>
            </w:r>
            <w:r w:rsidR="007E7A04">
              <w:rPr>
                <w:rFonts w:cs="Calibri"/>
                <w:sz w:val="22"/>
                <w:szCs w:val="22"/>
                <w:lang w:eastAsia="zh-CN" w:bidi="ar-SA"/>
              </w:rPr>
              <w:t>.</w:t>
            </w:r>
          </w:p>
        </w:tc>
      </w:tr>
      <w:tr w:rsidR="00770C61" w14:paraId="41D6756B" w14:textId="77777777" w:rsidTr="00770C61">
        <w:trPr>
          <w:trHeight w:val="129"/>
        </w:trPr>
        <w:tc>
          <w:tcPr>
            <w:cnfStyle w:val="001000000000" w:firstRow="0" w:lastRow="0" w:firstColumn="1" w:lastColumn="0" w:oddVBand="0" w:evenVBand="0" w:oddHBand="0" w:evenHBand="0" w:firstRowFirstColumn="0" w:firstRowLastColumn="0" w:lastRowFirstColumn="0" w:lastRowLastColumn="0"/>
            <w:tcW w:w="1354" w:type="dxa"/>
          </w:tcPr>
          <w:p w14:paraId="50E82379" w14:textId="1987AA12" w:rsidR="00770C61" w:rsidRDefault="00770C61" w:rsidP="00770C61">
            <w:pPr>
              <w:pStyle w:val="Body"/>
            </w:pPr>
            <w:r>
              <w:t>0x0</w:t>
            </w:r>
          </w:p>
        </w:tc>
        <w:tc>
          <w:tcPr>
            <w:tcW w:w="1546" w:type="dxa"/>
          </w:tcPr>
          <w:p w14:paraId="74A5B737" w14:textId="31DA6687" w:rsidR="00770C61" w:rsidRDefault="00770C61" w:rsidP="00770C61">
            <w:pPr>
              <w:pStyle w:val="Body"/>
              <w:cnfStyle w:val="000000000000" w:firstRow="0" w:lastRow="0" w:firstColumn="0" w:lastColumn="0" w:oddVBand="0" w:evenVBand="0" w:oddHBand="0" w:evenHBand="0" w:firstRowFirstColumn="0" w:firstRowLastColumn="0" w:lastRowFirstColumn="0" w:lastRowLastColumn="0"/>
            </w:pPr>
            <w:r>
              <w:t>0</w:t>
            </w:r>
          </w:p>
        </w:tc>
        <w:tc>
          <w:tcPr>
            <w:tcW w:w="2092" w:type="dxa"/>
          </w:tcPr>
          <w:p w14:paraId="1472A627" w14:textId="3EA495C9" w:rsidR="00770C61" w:rsidRDefault="00770C61" w:rsidP="00770C61">
            <w:pPr>
              <w:pStyle w:val="Body"/>
              <w:cnfStyle w:val="000000000000" w:firstRow="0" w:lastRow="0" w:firstColumn="0" w:lastColumn="0" w:oddVBand="0" w:evenVBand="0" w:oddHBand="0" w:evenHBand="0" w:firstRowFirstColumn="0" w:firstRowLastColumn="0" w:lastRowFirstColumn="0" w:lastRowLastColumn="0"/>
            </w:pPr>
            <w:r>
              <w:t>Lane 0</w:t>
            </w:r>
          </w:p>
        </w:tc>
        <w:tc>
          <w:tcPr>
            <w:tcW w:w="3674" w:type="dxa"/>
          </w:tcPr>
          <w:p w14:paraId="0D5CF2AC" w14:textId="2D24C95E" w:rsidR="00770C61" w:rsidRPr="007E7A04" w:rsidRDefault="007E7A04" w:rsidP="00770C61">
            <w:pPr>
              <w:pStyle w:val="Body"/>
              <w:cnfStyle w:val="000000000000" w:firstRow="0" w:lastRow="0" w:firstColumn="0" w:lastColumn="0" w:oddVBand="0" w:evenVBand="0" w:oddHBand="0" w:evenHBand="0" w:firstRowFirstColumn="0" w:firstRowLastColumn="0" w:lastRowFirstColumn="0" w:lastRowLastColumn="0"/>
              <w:rPr>
                <w:rFonts w:cs="Calibri"/>
                <w:szCs w:val="22"/>
              </w:rPr>
            </w:pPr>
            <w:r w:rsidRPr="007E7A04">
              <w:rPr>
                <w:rFonts w:cs="Calibri"/>
                <w:szCs w:val="22"/>
                <w:lang w:eastAsia="zh-CN"/>
              </w:rPr>
              <w:t>Program lane 0 registers or data RAM</w:t>
            </w:r>
          </w:p>
        </w:tc>
      </w:tr>
      <w:tr w:rsidR="007E7A04" w14:paraId="0E860CF3" w14:textId="77777777" w:rsidTr="00770C61">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354" w:type="dxa"/>
          </w:tcPr>
          <w:p w14:paraId="5B6367E8" w14:textId="2AB17F28" w:rsidR="007E7A04" w:rsidRDefault="007E7A04" w:rsidP="007E7A04">
            <w:pPr>
              <w:pStyle w:val="Body"/>
            </w:pPr>
            <w:r w:rsidRPr="005F59DE">
              <w:t>0x0</w:t>
            </w:r>
          </w:p>
        </w:tc>
        <w:tc>
          <w:tcPr>
            <w:tcW w:w="1546" w:type="dxa"/>
          </w:tcPr>
          <w:p w14:paraId="0F96078D" w14:textId="77092BB2"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t>1</w:t>
            </w:r>
          </w:p>
        </w:tc>
        <w:tc>
          <w:tcPr>
            <w:tcW w:w="2092" w:type="dxa"/>
          </w:tcPr>
          <w:p w14:paraId="09AC5EA7" w14:textId="27FBFFFD"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t>Lane 1</w:t>
            </w:r>
          </w:p>
        </w:tc>
        <w:tc>
          <w:tcPr>
            <w:tcW w:w="3674" w:type="dxa"/>
          </w:tcPr>
          <w:p w14:paraId="34B7E983" w14:textId="7700FC5F"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rsidRPr="004A1FE5">
              <w:rPr>
                <w:rFonts w:cs="Calibri"/>
                <w:szCs w:val="22"/>
                <w:lang w:eastAsia="zh-CN"/>
              </w:rPr>
              <w:t xml:space="preserve">Program lane </w:t>
            </w:r>
            <w:r>
              <w:rPr>
                <w:rFonts w:cs="Calibri"/>
                <w:szCs w:val="22"/>
                <w:lang w:eastAsia="zh-CN"/>
              </w:rPr>
              <w:t>1</w:t>
            </w:r>
            <w:r w:rsidRPr="004A1FE5">
              <w:rPr>
                <w:rFonts w:cs="Calibri"/>
                <w:szCs w:val="22"/>
                <w:lang w:eastAsia="zh-CN"/>
              </w:rPr>
              <w:t xml:space="preserve"> registers or data RAM</w:t>
            </w:r>
          </w:p>
        </w:tc>
      </w:tr>
      <w:tr w:rsidR="007E7A04" w14:paraId="4040CF3E" w14:textId="77777777" w:rsidTr="00770C61">
        <w:trPr>
          <w:trHeight w:val="126"/>
        </w:trPr>
        <w:tc>
          <w:tcPr>
            <w:cnfStyle w:val="001000000000" w:firstRow="0" w:lastRow="0" w:firstColumn="1" w:lastColumn="0" w:oddVBand="0" w:evenVBand="0" w:oddHBand="0" w:evenHBand="0" w:firstRowFirstColumn="0" w:firstRowLastColumn="0" w:lastRowFirstColumn="0" w:lastRowLastColumn="0"/>
            <w:tcW w:w="1354" w:type="dxa"/>
          </w:tcPr>
          <w:p w14:paraId="47AB8F42" w14:textId="7667E63D" w:rsidR="007E7A04" w:rsidRDefault="007E7A04" w:rsidP="007E7A04">
            <w:pPr>
              <w:pStyle w:val="Body"/>
            </w:pPr>
            <w:r w:rsidRPr="005F59DE">
              <w:t>0x0</w:t>
            </w:r>
          </w:p>
        </w:tc>
        <w:tc>
          <w:tcPr>
            <w:tcW w:w="1546" w:type="dxa"/>
          </w:tcPr>
          <w:p w14:paraId="1BA3ADAC" w14:textId="071A7775" w:rsidR="007E7A04" w:rsidRDefault="007E7A04" w:rsidP="007E7A04">
            <w:pPr>
              <w:pStyle w:val="Body"/>
              <w:cnfStyle w:val="000000000000" w:firstRow="0" w:lastRow="0" w:firstColumn="0" w:lastColumn="0" w:oddVBand="0" w:evenVBand="0" w:oddHBand="0" w:evenHBand="0" w:firstRowFirstColumn="0" w:firstRowLastColumn="0" w:lastRowFirstColumn="0" w:lastRowLastColumn="0"/>
            </w:pPr>
            <w:r>
              <w:t>2</w:t>
            </w:r>
          </w:p>
        </w:tc>
        <w:tc>
          <w:tcPr>
            <w:tcW w:w="2092" w:type="dxa"/>
          </w:tcPr>
          <w:p w14:paraId="714A5907" w14:textId="343F8724" w:rsidR="007E7A04" w:rsidRDefault="007E7A04" w:rsidP="007E7A04">
            <w:pPr>
              <w:pStyle w:val="Body"/>
              <w:cnfStyle w:val="000000000000" w:firstRow="0" w:lastRow="0" w:firstColumn="0" w:lastColumn="0" w:oddVBand="0" w:evenVBand="0" w:oddHBand="0" w:evenHBand="0" w:firstRowFirstColumn="0" w:firstRowLastColumn="0" w:lastRowFirstColumn="0" w:lastRowLastColumn="0"/>
            </w:pPr>
            <w:r>
              <w:t>Lane 2</w:t>
            </w:r>
          </w:p>
        </w:tc>
        <w:tc>
          <w:tcPr>
            <w:tcW w:w="3674" w:type="dxa"/>
          </w:tcPr>
          <w:p w14:paraId="4C464E90" w14:textId="19548DEB" w:rsidR="007E7A04" w:rsidRDefault="007E7A04" w:rsidP="007E7A04">
            <w:pPr>
              <w:pStyle w:val="Body"/>
              <w:cnfStyle w:val="000000000000" w:firstRow="0" w:lastRow="0" w:firstColumn="0" w:lastColumn="0" w:oddVBand="0" w:evenVBand="0" w:oddHBand="0" w:evenHBand="0" w:firstRowFirstColumn="0" w:firstRowLastColumn="0" w:lastRowFirstColumn="0" w:lastRowLastColumn="0"/>
            </w:pPr>
            <w:r w:rsidRPr="004A1FE5">
              <w:rPr>
                <w:rFonts w:cs="Calibri"/>
                <w:szCs w:val="22"/>
                <w:lang w:eastAsia="zh-CN"/>
              </w:rPr>
              <w:t xml:space="preserve">Program lane </w:t>
            </w:r>
            <w:r>
              <w:rPr>
                <w:rFonts w:cs="Calibri"/>
                <w:szCs w:val="22"/>
                <w:lang w:eastAsia="zh-CN"/>
              </w:rPr>
              <w:t>2</w:t>
            </w:r>
            <w:r w:rsidRPr="004A1FE5">
              <w:rPr>
                <w:rFonts w:cs="Calibri"/>
                <w:szCs w:val="22"/>
                <w:lang w:eastAsia="zh-CN"/>
              </w:rPr>
              <w:t xml:space="preserve"> registers or data RAM</w:t>
            </w:r>
          </w:p>
        </w:tc>
      </w:tr>
      <w:tr w:rsidR="007E7A04" w14:paraId="7DFEDF43" w14:textId="77777777" w:rsidTr="00770C61">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354" w:type="dxa"/>
          </w:tcPr>
          <w:p w14:paraId="115B4AB4" w14:textId="0AF8A1A8" w:rsidR="007E7A04" w:rsidRDefault="007E7A04" w:rsidP="007E7A04">
            <w:pPr>
              <w:pStyle w:val="Body"/>
            </w:pPr>
            <w:r w:rsidRPr="005F59DE">
              <w:t>0x0</w:t>
            </w:r>
          </w:p>
        </w:tc>
        <w:tc>
          <w:tcPr>
            <w:tcW w:w="1546" w:type="dxa"/>
          </w:tcPr>
          <w:p w14:paraId="764D924F" w14:textId="4EB64A60"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t>3</w:t>
            </w:r>
          </w:p>
        </w:tc>
        <w:tc>
          <w:tcPr>
            <w:tcW w:w="2092" w:type="dxa"/>
          </w:tcPr>
          <w:p w14:paraId="18F2E660" w14:textId="0CCF467B"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t>Lane 3</w:t>
            </w:r>
          </w:p>
        </w:tc>
        <w:tc>
          <w:tcPr>
            <w:tcW w:w="3674" w:type="dxa"/>
          </w:tcPr>
          <w:p w14:paraId="397CA626" w14:textId="7234E0BF" w:rsidR="007E7A04" w:rsidRDefault="007E7A04" w:rsidP="007E7A04">
            <w:pPr>
              <w:pStyle w:val="Body"/>
              <w:cnfStyle w:val="000000100000" w:firstRow="0" w:lastRow="0" w:firstColumn="0" w:lastColumn="0" w:oddVBand="0" w:evenVBand="0" w:oddHBand="1" w:evenHBand="0" w:firstRowFirstColumn="0" w:firstRowLastColumn="0" w:lastRowFirstColumn="0" w:lastRowLastColumn="0"/>
            </w:pPr>
            <w:r w:rsidRPr="004A1FE5">
              <w:rPr>
                <w:rFonts w:cs="Calibri"/>
                <w:szCs w:val="22"/>
                <w:lang w:eastAsia="zh-CN"/>
              </w:rPr>
              <w:t xml:space="preserve">Program lane </w:t>
            </w:r>
            <w:r>
              <w:rPr>
                <w:rFonts w:cs="Calibri"/>
                <w:szCs w:val="22"/>
                <w:lang w:eastAsia="zh-CN"/>
              </w:rPr>
              <w:t>3</w:t>
            </w:r>
            <w:r w:rsidRPr="004A1FE5">
              <w:rPr>
                <w:rFonts w:cs="Calibri"/>
                <w:szCs w:val="22"/>
                <w:lang w:eastAsia="zh-CN"/>
              </w:rPr>
              <w:t xml:space="preserve"> registers or data RAM</w:t>
            </w:r>
          </w:p>
        </w:tc>
      </w:tr>
    </w:tbl>
    <w:p w14:paraId="317B5E7A" w14:textId="77777777" w:rsidR="00770C61" w:rsidRDefault="00770C61" w:rsidP="00FF2E34">
      <w:pPr>
        <w:pStyle w:val="Body"/>
      </w:pPr>
    </w:p>
    <w:p w14:paraId="725A1A8E" w14:textId="77777777" w:rsidR="006F382B" w:rsidRDefault="006F382B" w:rsidP="006F382B">
      <w:pPr>
        <w:pStyle w:val="Body"/>
        <w:jc w:val="both"/>
      </w:pPr>
    </w:p>
    <w:p w14:paraId="4ACC251D" w14:textId="7FF48890" w:rsidR="0053196B" w:rsidRPr="00915E2E" w:rsidRDefault="001B3E81" w:rsidP="00EE5CDF">
      <w:pPr>
        <w:pStyle w:val="Heading1"/>
        <w:rPr>
          <w:rFonts w:asciiTheme="minorHAnsi" w:hAnsiTheme="minorHAnsi"/>
        </w:rPr>
      </w:pPr>
      <w:bookmarkStart w:id="6" w:name="_Toc529467880"/>
      <w:r>
        <w:rPr>
          <w:rFonts w:asciiTheme="minorHAnsi" w:hAnsiTheme="minorHAnsi"/>
        </w:rPr>
        <w:lastRenderedPageBreak/>
        <w:t>CALIBRATION</w:t>
      </w:r>
      <w:bookmarkEnd w:id="6"/>
    </w:p>
    <w:p w14:paraId="14B8B31D" w14:textId="6149CCC6" w:rsidR="0053196B" w:rsidRDefault="001B3E81" w:rsidP="008A6026">
      <w:pPr>
        <w:pStyle w:val="Heading2"/>
        <w:rPr>
          <w:rFonts w:asciiTheme="minorHAnsi" w:hAnsiTheme="minorHAnsi"/>
        </w:rPr>
      </w:pPr>
      <w:bookmarkStart w:id="7" w:name="_Toc529467881"/>
      <w:r>
        <w:rPr>
          <w:rFonts w:asciiTheme="minorHAnsi" w:hAnsiTheme="minorHAnsi"/>
        </w:rPr>
        <w:t xml:space="preserve">Calibration </w:t>
      </w:r>
      <w:r w:rsidR="0060159E">
        <w:rPr>
          <w:rFonts w:asciiTheme="minorHAnsi" w:hAnsiTheme="minorHAnsi"/>
        </w:rPr>
        <w:t>Blocks Summary</w:t>
      </w:r>
      <w:bookmarkEnd w:id="7"/>
    </w:p>
    <w:p w14:paraId="196F7B61" w14:textId="77777777" w:rsidR="0060159E" w:rsidRPr="0060159E" w:rsidRDefault="0060159E" w:rsidP="0060159E">
      <w:pPr>
        <w:pStyle w:val="Body"/>
        <w:rPr>
          <w:sz w:val="28"/>
        </w:rPr>
      </w:pPr>
    </w:p>
    <w:p w14:paraId="37B4C60C" w14:textId="482213CD" w:rsidR="0060159E" w:rsidRPr="0060159E" w:rsidRDefault="0060159E" w:rsidP="0060159E">
      <w:pPr>
        <w:pStyle w:val="Body"/>
        <w:numPr>
          <w:ilvl w:val="0"/>
          <w:numId w:val="35"/>
        </w:numPr>
        <w:rPr>
          <w:sz w:val="24"/>
        </w:rPr>
      </w:pPr>
      <w:r w:rsidRPr="0060159E">
        <w:rPr>
          <w:sz w:val="24"/>
        </w:rPr>
        <w:t>Process Calibration</w:t>
      </w:r>
    </w:p>
    <w:p w14:paraId="5E5E87C5" w14:textId="77777777" w:rsidR="0060159E" w:rsidRPr="0060159E" w:rsidRDefault="0060159E" w:rsidP="0060159E">
      <w:pPr>
        <w:pStyle w:val="Body"/>
        <w:rPr>
          <w:sz w:val="24"/>
        </w:rPr>
      </w:pPr>
    </w:p>
    <w:p w14:paraId="6A40CD2A" w14:textId="530BB6D3" w:rsidR="0060159E" w:rsidRPr="0060159E" w:rsidRDefault="0060159E" w:rsidP="0060159E">
      <w:pPr>
        <w:pStyle w:val="Body"/>
        <w:numPr>
          <w:ilvl w:val="0"/>
          <w:numId w:val="35"/>
        </w:numPr>
        <w:rPr>
          <w:sz w:val="24"/>
        </w:rPr>
      </w:pPr>
      <w:r w:rsidRPr="0060159E">
        <w:rPr>
          <w:sz w:val="24"/>
        </w:rPr>
        <w:t>Impedance Calibration</w:t>
      </w:r>
    </w:p>
    <w:p w14:paraId="03718C15" w14:textId="77777777" w:rsidR="0060159E" w:rsidRPr="0060159E" w:rsidRDefault="0060159E" w:rsidP="0060159E">
      <w:pPr>
        <w:pStyle w:val="Body"/>
        <w:rPr>
          <w:sz w:val="24"/>
        </w:rPr>
      </w:pPr>
    </w:p>
    <w:p w14:paraId="3617A36C" w14:textId="6907ED46" w:rsidR="0060159E" w:rsidRPr="0060159E" w:rsidRDefault="0060159E" w:rsidP="0060159E">
      <w:pPr>
        <w:pStyle w:val="Body"/>
        <w:numPr>
          <w:ilvl w:val="0"/>
          <w:numId w:val="35"/>
        </w:numPr>
        <w:rPr>
          <w:sz w:val="24"/>
        </w:rPr>
      </w:pPr>
      <w:r w:rsidRPr="0060159E">
        <w:rPr>
          <w:sz w:val="24"/>
        </w:rPr>
        <w:t>LCPLL Calibration</w:t>
      </w:r>
    </w:p>
    <w:p w14:paraId="70267BA8" w14:textId="77777777" w:rsidR="0060159E" w:rsidRPr="0060159E" w:rsidRDefault="0060159E" w:rsidP="0060159E">
      <w:pPr>
        <w:pStyle w:val="Body"/>
        <w:rPr>
          <w:sz w:val="24"/>
        </w:rPr>
      </w:pPr>
    </w:p>
    <w:p w14:paraId="0F62C516" w14:textId="2199BD80" w:rsidR="0060159E" w:rsidRPr="0060159E" w:rsidRDefault="0060159E" w:rsidP="0060159E">
      <w:pPr>
        <w:pStyle w:val="Body"/>
        <w:numPr>
          <w:ilvl w:val="0"/>
          <w:numId w:val="35"/>
        </w:numPr>
        <w:rPr>
          <w:sz w:val="24"/>
        </w:rPr>
      </w:pPr>
      <w:r w:rsidRPr="0060159E">
        <w:rPr>
          <w:sz w:val="24"/>
        </w:rPr>
        <w:t>Ring PLL Calibration</w:t>
      </w:r>
    </w:p>
    <w:p w14:paraId="2207A700" w14:textId="77777777" w:rsidR="0060159E" w:rsidRPr="0060159E" w:rsidRDefault="0060159E" w:rsidP="0060159E">
      <w:pPr>
        <w:pStyle w:val="Body"/>
        <w:rPr>
          <w:sz w:val="24"/>
        </w:rPr>
      </w:pPr>
    </w:p>
    <w:p w14:paraId="1A9E7A20" w14:textId="6CA1FECD" w:rsidR="0060159E" w:rsidRPr="0060159E" w:rsidRDefault="0060159E" w:rsidP="0060159E">
      <w:pPr>
        <w:pStyle w:val="Body"/>
        <w:numPr>
          <w:ilvl w:val="0"/>
          <w:numId w:val="35"/>
        </w:numPr>
        <w:rPr>
          <w:sz w:val="24"/>
        </w:rPr>
      </w:pPr>
      <w:r w:rsidRPr="0060159E">
        <w:rPr>
          <w:sz w:val="24"/>
        </w:rPr>
        <w:t>PLL DCC Calibration</w:t>
      </w:r>
    </w:p>
    <w:p w14:paraId="1DB8F589" w14:textId="77777777" w:rsidR="0060159E" w:rsidRPr="0060159E" w:rsidRDefault="0060159E" w:rsidP="0060159E">
      <w:pPr>
        <w:pStyle w:val="Body"/>
        <w:rPr>
          <w:sz w:val="24"/>
        </w:rPr>
      </w:pPr>
    </w:p>
    <w:p w14:paraId="5BB0545F" w14:textId="11998220" w:rsidR="0060159E" w:rsidRPr="0060159E" w:rsidRDefault="0060159E" w:rsidP="0060159E">
      <w:pPr>
        <w:pStyle w:val="Body"/>
        <w:numPr>
          <w:ilvl w:val="0"/>
          <w:numId w:val="35"/>
        </w:numPr>
        <w:rPr>
          <w:sz w:val="24"/>
        </w:rPr>
      </w:pPr>
      <w:proofErr w:type="spellStart"/>
      <w:r w:rsidRPr="0060159E">
        <w:rPr>
          <w:sz w:val="24"/>
        </w:rPr>
        <w:t>Tx</w:t>
      </w:r>
      <w:proofErr w:type="spellEnd"/>
      <w:r w:rsidRPr="0060159E">
        <w:rPr>
          <w:sz w:val="24"/>
        </w:rPr>
        <w:t xml:space="preserve"> DCC Calibration</w:t>
      </w:r>
    </w:p>
    <w:p w14:paraId="4921BBF3" w14:textId="77777777" w:rsidR="0060159E" w:rsidRPr="0060159E" w:rsidRDefault="0060159E" w:rsidP="0060159E">
      <w:pPr>
        <w:pStyle w:val="Body"/>
        <w:rPr>
          <w:sz w:val="24"/>
        </w:rPr>
      </w:pPr>
    </w:p>
    <w:p w14:paraId="2E342734" w14:textId="0275DAF3" w:rsidR="0060159E" w:rsidRPr="0060159E" w:rsidRDefault="0060159E" w:rsidP="0060159E">
      <w:pPr>
        <w:pStyle w:val="Body"/>
        <w:numPr>
          <w:ilvl w:val="0"/>
          <w:numId w:val="35"/>
        </w:numPr>
        <w:rPr>
          <w:sz w:val="24"/>
        </w:rPr>
      </w:pPr>
      <w:r w:rsidRPr="0060159E">
        <w:rPr>
          <w:sz w:val="24"/>
        </w:rPr>
        <w:t>Rx DCC Calibration</w:t>
      </w:r>
    </w:p>
    <w:p w14:paraId="7E5D5884" w14:textId="77777777" w:rsidR="0060159E" w:rsidRPr="0060159E" w:rsidRDefault="0060159E" w:rsidP="0060159E">
      <w:pPr>
        <w:pStyle w:val="Body"/>
        <w:rPr>
          <w:sz w:val="24"/>
        </w:rPr>
      </w:pPr>
    </w:p>
    <w:p w14:paraId="5E19C1A8" w14:textId="21BF48FD" w:rsidR="0060159E" w:rsidRPr="0060159E" w:rsidRDefault="0060159E" w:rsidP="0060159E">
      <w:pPr>
        <w:pStyle w:val="Body"/>
        <w:numPr>
          <w:ilvl w:val="0"/>
          <w:numId w:val="35"/>
        </w:numPr>
        <w:rPr>
          <w:sz w:val="24"/>
        </w:rPr>
      </w:pPr>
      <w:r w:rsidRPr="0060159E">
        <w:rPr>
          <w:sz w:val="24"/>
        </w:rPr>
        <w:t>Phase Align90 Calibration</w:t>
      </w:r>
    </w:p>
    <w:p w14:paraId="425FD171" w14:textId="77777777" w:rsidR="0060159E" w:rsidRPr="0060159E" w:rsidRDefault="0060159E" w:rsidP="0060159E">
      <w:pPr>
        <w:pStyle w:val="Body"/>
        <w:rPr>
          <w:sz w:val="24"/>
        </w:rPr>
      </w:pPr>
    </w:p>
    <w:p w14:paraId="70F2A7D7" w14:textId="6FB5A40C" w:rsidR="0060159E" w:rsidRPr="0060159E" w:rsidRDefault="0060159E" w:rsidP="0060159E">
      <w:pPr>
        <w:pStyle w:val="Body"/>
        <w:numPr>
          <w:ilvl w:val="0"/>
          <w:numId w:val="35"/>
        </w:numPr>
        <w:rPr>
          <w:sz w:val="24"/>
        </w:rPr>
      </w:pPr>
      <w:r w:rsidRPr="0060159E">
        <w:rPr>
          <w:sz w:val="24"/>
        </w:rPr>
        <w:t>Squelch Detector Calibration</w:t>
      </w:r>
    </w:p>
    <w:p w14:paraId="26635C71" w14:textId="77777777" w:rsidR="0060159E" w:rsidRPr="0060159E" w:rsidRDefault="0060159E" w:rsidP="0060159E">
      <w:pPr>
        <w:pStyle w:val="Body"/>
        <w:rPr>
          <w:sz w:val="24"/>
        </w:rPr>
      </w:pPr>
    </w:p>
    <w:p w14:paraId="4CDE2D19" w14:textId="60C1CEF7" w:rsidR="0060159E" w:rsidRPr="0060159E" w:rsidRDefault="0060159E" w:rsidP="0060159E">
      <w:pPr>
        <w:pStyle w:val="Body"/>
        <w:numPr>
          <w:ilvl w:val="0"/>
          <w:numId w:val="35"/>
        </w:numPr>
        <w:rPr>
          <w:sz w:val="24"/>
        </w:rPr>
      </w:pPr>
      <w:r w:rsidRPr="0060159E">
        <w:rPr>
          <w:sz w:val="24"/>
        </w:rPr>
        <w:t>Sampler Calibration</w:t>
      </w:r>
    </w:p>
    <w:p w14:paraId="062DD178" w14:textId="77777777" w:rsidR="0060159E" w:rsidRPr="0060159E" w:rsidRDefault="0060159E" w:rsidP="0060159E">
      <w:pPr>
        <w:pStyle w:val="Body"/>
        <w:rPr>
          <w:sz w:val="24"/>
        </w:rPr>
      </w:pPr>
    </w:p>
    <w:p w14:paraId="26C9A61D" w14:textId="4ED3531F" w:rsidR="0060159E" w:rsidRPr="0060159E" w:rsidRDefault="0060159E" w:rsidP="0060159E">
      <w:pPr>
        <w:pStyle w:val="Body"/>
        <w:numPr>
          <w:ilvl w:val="0"/>
          <w:numId w:val="35"/>
        </w:numPr>
        <w:rPr>
          <w:sz w:val="24"/>
        </w:rPr>
      </w:pPr>
      <w:r w:rsidRPr="0060159E">
        <w:rPr>
          <w:sz w:val="24"/>
        </w:rPr>
        <w:t>VDD Calibration</w:t>
      </w:r>
    </w:p>
    <w:p w14:paraId="1C28B2D7" w14:textId="77777777" w:rsidR="0060159E" w:rsidRDefault="0060159E" w:rsidP="0060159E">
      <w:pPr>
        <w:pStyle w:val="Body"/>
      </w:pPr>
    </w:p>
    <w:p w14:paraId="6061AF21" w14:textId="77777777" w:rsidR="0060159E" w:rsidRDefault="0060159E" w:rsidP="0060159E">
      <w:pPr>
        <w:pStyle w:val="Body"/>
      </w:pPr>
    </w:p>
    <w:p w14:paraId="6B8B8AC6" w14:textId="77777777" w:rsidR="0060159E" w:rsidRDefault="0060159E" w:rsidP="0060159E">
      <w:pPr>
        <w:pStyle w:val="Body"/>
      </w:pPr>
    </w:p>
    <w:p w14:paraId="5ADF4608" w14:textId="77777777" w:rsidR="0060159E" w:rsidRDefault="0060159E" w:rsidP="0060159E">
      <w:pPr>
        <w:pStyle w:val="Body"/>
      </w:pPr>
    </w:p>
    <w:p w14:paraId="270A105A" w14:textId="77777777" w:rsidR="0060159E" w:rsidRDefault="0060159E" w:rsidP="0060159E">
      <w:pPr>
        <w:pStyle w:val="Body"/>
      </w:pPr>
    </w:p>
    <w:p w14:paraId="5F358B3B" w14:textId="77777777" w:rsidR="0060159E" w:rsidRDefault="0060159E" w:rsidP="0060159E">
      <w:pPr>
        <w:pStyle w:val="Body"/>
      </w:pPr>
    </w:p>
    <w:p w14:paraId="242B501F" w14:textId="77777777" w:rsidR="0060159E" w:rsidRPr="0060159E" w:rsidRDefault="0060159E" w:rsidP="0060159E">
      <w:pPr>
        <w:pStyle w:val="Body"/>
      </w:pPr>
    </w:p>
    <w:p w14:paraId="1F574216" w14:textId="73D19BE9" w:rsidR="001B3E81" w:rsidRDefault="001B3E81" w:rsidP="001B3E81">
      <w:pPr>
        <w:pStyle w:val="Body"/>
      </w:pPr>
    </w:p>
    <w:p w14:paraId="3A786FE1" w14:textId="4F962EF6" w:rsidR="00BD64BB" w:rsidRDefault="00BD64BB">
      <w:pPr>
        <w:rPr>
          <w:rFonts w:ascii="Calibri" w:hAnsi="Calibri"/>
          <w:sz w:val="22"/>
          <w:szCs w:val="18"/>
          <w:lang w:bidi="ar-SA"/>
        </w:rPr>
      </w:pPr>
      <w:r>
        <w:br w:type="page"/>
      </w:r>
    </w:p>
    <w:p w14:paraId="4F9467F6" w14:textId="77777777" w:rsidR="00BD64BB" w:rsidRDefault="00BD64BB" w:rsidP="001B3E81">
      <w:pPr>
        <w:pStyle w:val="Body"/>
      </w:pPr>
    </w:p>
    <w:p w14:paraId="246A845B" w14:textId="0A21C7A7" w:rsidR="001B3E81" w:rsidRDefault="001B3E81" w:rsidP="001B3E81">
      <w:pPr>
        <w:pStyle w:val="Heading2"/>
      </w:pPr>
      <w:bookmarkStart w:id="8" w:name="_Toc529467882"/>
      <w:r>
        <w:t>Calibration Blocks</w:t>
      </w:r>
      <w:bookmarkEnd w:id="8"/>
    </w:p>
    <w:p w14:paraId="2945659E" w14:textId="4E0DD1AA" w:rsidR="002D6F94" w:rsidRDefault="002D6F94" w:rsidP="001B3E81">
      <w:pPr>
        <w:pStyle w:val="Body"/>
      </w:pPr>
    </w:p>
    <w:p w14:paraId="5CFBEEF8" w14:textId="76451832" w:rsidR="00C83D2A" w:rsidRDefault="001B3E81" w:rsidP="001B3E81">
      <w:pPr>
        <w:pStyle w:val="Heading3"/>
      </w:pPr>
      <w:bookmarkStart w:id="9" w:name="_Toc529467883"/>
      <w:r>
        <w:t>Process Calibration</w:t>
      </w:r>
      <w:bookmarkEnd w:id="9"/>
    </w:p>
    <w:tbl>
      <w:tblPr>
        <w:tblW w:w="9039" w:type="dxa"/>
        <w:tblInd w:w="-1225"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CellMar>
          <w:left w:w="0" w:type="dxa"/>
          <w:right w:w="0" w:type="dxa"/>
        </w:tblCellMar>
        <w:tblLook w:val="0600" w:firstRow="0" w:lastRow="0" w:firstColumn="0" w:lastColumn="0" w:noHBand="1" w:noVBand="1"/>
      </w:tblPr>
      <w:tblGrid>
        <w:gridCol w:w="3354"/>
        <w:gridCol w:w="887"/>
        <w:gridCol w:w="4798"/>
      </w:tblGrid>
      <w:tr w:rsidR="001B3E81" w:rsidRPr="001B3E81" w14:paraId="44F98BFE" w14:textId="77777777" w:rsidTr="00160024">
        <w:trPr>
          <w:trHeight w:val="315"/>
        </w:trPr>
        <w:tc>
          <w:tcPr>
            <w:tcW w:w="3354" w:type="dxa"/>
            <w:shd w:val="clear" w:color="auto" w:fill="808080" w:themeFill="background1" w:themeFillShade="80"/>
            <w:tcMar>
              <w:top w:w="15" w:type="dxa"/>
              <w:left w:w="15" w:type="dxa"/>
              <w:bottom w:w="0" w:type="dxa"/>
              <w:right w:w="15" w:type="dxa"/>
            </w:tcMar>
            <w:vAlign w:val="bottom"/>
            <w:hideMark/>
          </w:tcPr>
          <w:p w14:paraId="64FC893C" w14:textId="77777777" w:rsidR="001B3E81" w:rsidRPr="00A42085" w:rsidRDefault="001B3E81" w:rsidP="001B3E81">
            <w:pPr>
              <w:pStyle w:val="Body"/>
              <w:rPr>
                <w:b/>
                <w:color w:val="FFFFFF" w:themeColor="background1"/>
              </w:rPr>
            </w:pPr>
            <w:r w:rsidRPr="00A42085">
              <w:rPr>
                <w:b/>
                <w:color w:val="FFFFFF" w:themeColor="background1"/>
              </w:rPr>
              <w:t>Register Name</w:t>
            </w:r>
          </w:p>
        </w:tc>
        <w:tc>
          <w:tcPr>
            <w:tcW w:w="887" w:type="dxa"/>
            <w:shd w:val="clear" w:color="auto" w:fill="808080" w:themeFill="background1" w:themeFillShade="80"/>
            <w:tcMar>
              <w:top w:w="15" w:type="dxa"/>
              <w:left w:w="15" w:type="dxa"/>
              <w:bottom w:w="0" w:type="dxa"/>
              <w:right w:w="15" w:type="dxa"/>
            </w:tcMar>
            <w:vAlign w:val="bottom"/>
            <w:hideMark/>
          </w:tcPr>
          <w:p w14:paraId="4729B536" w14:textId="77777777" w:rsidR="001B3E81" w:rsidRPr="00A42085" w:rsidRDefault="001B3E81" w:rsidP="001B3E81">
            <w:pPr>
              <w:pStyle w:val="Body"/>
              <w:rPr>
                <w:b/>
                <w:color w:val="FFFFFF" w:themeColor="background1"/>
              </w:rPr>
            </w:pPr>
            <w:r w:rsidRPr="00A42085">
              <w:rPr>
                <w:b/>
                <w:color w:val="FFFFFF" w:themeColor="background1"/>
              </w:rPr>
              <w:t>R/W</w:t>
            </w:r>
          </w:p>
        </w:tc>
        <w:tc>
          <w:tcPr>
            <w:tcW w:w="4798" w:type="dxa"/>
            <w:shd w:val="clear" w:color="auto" w:fill="808080" w:themeFill="background1" w:themeFillShade="80"/>
            <w:tcMar>
              <w:top w:w="15" w:type="dxa"/>
              <w:left w:w="15" w:type="dxa"/>
              <w:bottom w:w="0" w:type="dxa"/>
              <w:right w:w="15" w:type="dxa"/>
            </w:tcMar>
            <w:vAlign w:val="bottom"/>
            <w:hideMark/>
          </w:tcPr>
          <w:p w14:paraId="2619C078" w14:textId="77777777" w:rsidR="001B3E81" w:rsidRPr="00A42085" w:rsidRDefault="001B3E81" w:rsidP="001B3E81">
            <w:pPr>
              <w:pStyle w:val="Body"/>
              <w:rPr>
                <w:b/>
                <w:color w:val="FFFFFF" w:themeColor="background1"/>
              </w:rPr>
            </w:pPr>
            <w:r w:rsidRPr="00A42085">
              <w:rPr>
                <w:b/>
                <w:color w:val="FFFFFF" w:themeColor="background1"/>
              </w:rPr>
              <w:t>Description</w:t>
            </w:r>
          </w:p>
        </w:tc>
      </w:tr>
      <w:tr w:rsidR="00BD64BB" w:rsidRPr="00C52429" w14:paraId="2EB7685D" w14:textId="77777777" w:rsidTr="00160024">
        <w:trPr>
          <w:trHeight w:val="420"/>
        </w:trPr>
        <w:tc>
          <w:tcPr>
            <w:tcW w:w="3354" w:type="dxa"/>
            <w:shd w:val="clear" w:color="auto" w:fill="auto"/>
            <w:tcMar>
              <w:top w:w="15" w:type="dxa"/>
              <w:left w:w="15" w:type="dxa"/>
              <w:bottom w:w="0" w:type="dxa"/>
              <w:right w:w="15" w:type="dxa"/>
            </w:tcMar>
            <w:vAlign w:val="bottom"/>
            <w:hideMark/>
          </w:tcPr>
          <w:p w14:paraId="55B44B3F" w14:textId="77777777" w:rsidR="00BD64BB" w:rsidRDefault="00BD64BB" w:rsidP="00BD64BB">
            <w:pPr>
              <w:pStyle w:val="Body"/>
              <w:rPr>
                <w:color w:val="000000"/>
                <w:szCs w:val="22"/>
              </w:rPr>
            </w:pPr>
            <w:r>
              <w:rPr>
                <w:color w:val="000000"/>
                <w:szCs w:val="22"/>
              </w:rPr>
              <w:t>CAL_PROC_SUBSS[7:0]</w:t>
            </w:r>
          </w:p>
          <w:p w14:paraId="1C8C8FFA" w14:textId="00B79964" w:rsidR="00BD64BB" w:rsidRPr="00C52429" w:rsidRDefault="00BD64BB" w:rsidP="00BD64BB">
            <w:pPr>
              <w:pStyle w:val="Body"/>
            </w:pPr>
            <w:r>
              <w:rPr>
                <w:color w:val="000000"/>
                <w:szCs w:val="22"/>
              </w:rPr>
              <w:t xml:space="preserve">     (RE620h[23:16])</w:t>
            </w:r>
          </w:p>
        </w:tc>
        <w:tc>
          <w:tcPr>
            <w:tcW w:w="887" w:type="dxa"/>
            <w:shd w:val="clear" w:color="auto" w:fill="auto"/>
            <w:tcMar>
              <w:top w:w="15" w:type="dxa"/>
              <w:left w:w="15" w:type="dxa"/>
              <w:bottom w:w="0" w:type="dxa"/>
              <w:right w:w="15" w:type="dxa"/>
            </w:tcMar>
            <w:vAlign w:val="bottom"/>
            <w:hideMark/>
          </w:tcPr>
          <w:p w14:paraId="577C2397" w14:textId="73409DB6" w:rsidR="00BD64BB" w:rsidRPr="00C52429" w:rsidRDefault="00BD64BB" w:rsidP="00BD64BB">
            <w:pPr>
              <w:pStyle w:val="Body"/>
            </w:pPr>
            <w:r w:rsidRPr="00C52429">
              <w:t>R/W</w:t>
            </w:r>
          </w:p>
        </w:tc>
        <w:tc>
          <w:tcPr>
            <w:tcW w:w="4798" w:type="dxa"/>
            <w:shd w:val="clear" w:color="auto" w:fill="auto"/>
            <w:tcMar>
              <w:top w:w="15" w:type="dxa"/>
              <w:left w:w="15" w:type="dxa"/>
              <w:bottom w:w="0" w:type="dxa"/>
              <w:right w:w="15" w:type="dxa"/>
            </w:tcMar>
            <w:vAlign w:val="bottom"/>
            <w:hideMark/>
          </w:tcPr>
          <w:p w14:paraId="506E336B" w14:textId="77777777" w:rsidR="00BD64BB" w:rsidRPr="00C52429" w:rsidRDefault="00BD64BB" w:rsidP="00BD64BB">
            <w:pPr>
              <w:pStyle w:val="Body"/>
            </w:pPr>
            <w:r w:rsidRPr="00C52429">
              <w:t>Process Threshold  SUBSS[4:0].</w:t>
            </w:r>
          </w:p>
        </w:tc>
      </w:tr>
      <w:tr w:rsidR="00BD64BB" w:rsidRPr="00C52429" w14:paraId="3A0AB1A4" w14:textId="77777777" w:rsidTr="00160024">
        <w:trPr>
          <w:trHeight w:val="315"/>
        </w:trPr>
        <w:tc>
          <w:tcPr>
            <w:tcW w:w="3354" w:type="dxa"/>
            <w:shd w:val="clear" w:color="auto" w:fill="auto"/>
            <w:tcMar>
              <w:top w:w="15" w:type="dxa"/>
              <w:left w:w="15" w:type="dxa"/>
              <w:bottom w:w="0" w:type="dxa"/>
              <w:right w:w="15" w:type="dxa"/>
            </w:tcMar>
            <w:vAlign w:val="bottom"/>
            <w:hideMark/>
          </w:tcPr>
          <w:p w14:paraId="1E843B37" w14:textId="77777777" w:rsidR="00BD64BB" w:rsidRDefault="00BD64BB" w:rsidP="00BD64BB">
            <w:pPr>
              <w:pStyle w:val="Body"/>
              <w:rPr>
                <w:color w:val="000000"/>
                <w:szCs w:val="22"/>
              </w:rPr>
            </w:pPr>
            <w:r>
              <w:rPr>
                <w:color w:val="000000"/>
                <w:szCs w:val="22"/>
              </w:rPr>
              <w:t>CAL_PROC_SS2TT[7:0]</w:t>
            </w:r>
          </w:p>
          <w:p w14:paraId="4D2B7F1E" w14:textId="51E07510" w:rsidR="00BD64BB" w:rsidRPr="00C52429" w:rsidRDefault="00BD64BB" w:rsidP="00BD64BB">
            <w:pPr>
              <w:pStyle w:val="Body"/>
            </w:pPr>
            <w:r>
              <w:rPr>
                <w:color w:val="000000"/>
                <w:szCs w:val="22"/>
              </w:rPr>
              <w:t xml:space="preserve">     (RE620h[15:8])</w:t>
            </w:r>
          </w:p>
        </w:tc>
        <w:tc>
          <w:tcPr>
            <w:tcW w:w="887" w:type="dxa"/>
            <w:shd w:val="clear" w:color="auto" w:fill="auto"/>
            <w:tcMar>
              <w:top w:w="15" w:type="dxa"/>
              <w:left w:w="15" w:type="dxa"/>
              <w:bottom w:w="0" w:type="dxa"/>
              <w:right w:w="15" w:type="dxa"/>
            </w:tcMar>
            <w:vAlign w:val="bottom"/>
            <w:hideMark/>
          </w:tcPr>
          <w:p w14:paraId="18B878BE" w14:textId="44EB2601" w:rsidR="00BD64BB" w:rsidRPr="00C52429" w:rsidRDefault="00BD64BB" w:rsidP="00BD64BB">
            <w:pPr>
              <w:pStyle w:val="Body"/>
            </w:pPr>
            <w:r w:rsidRPr="00C52429">
              <w:t>R/W</w:t>
            </w:r>
          </w:p>
        </w:tc>
        <w:tc>
          <w:tcPr>
            <w:tcW w:w="4798" w:type="dxa"/>
            <w:shd w:val="clear" w:color="auto" w:fill="auto"/>
            <w:tcMar>
              <w:top w:w="15" w:type="dxa"/>
              <w:left w:w="15" w:type="dxa"/>
              <w:bottom w:w="0" w:type="dxa"/>
              <w:right w:w="15" w:type="dxa"/>
            </w:tcMar>
            <w:vAlign w:val="bottom"/>
            <w:hideMark/>
          </w:tcPr>
          <w:p w14:paraId="77FCD880" w14:textId="77777777" w:rsidR="00BD64BB" w:rsidRPr="00C52429" w:rsidRDefault="00BD64BB" w:rsidP="00BD64BB">
            <w:pPr>
              <w:pStyle w:val="Body"/>
            </w:pPr>
            <w:r w:rsidRPr="00C52429">
              <w:t>Process Threshold  SS2TT[4:0].</w:t>
            </w:r>
          </w:p>
        </w:tc>
      </w:tr>
      <w:tr w:rsidR="00BD64BB" w:rsidRPr="00C52429" w14:paraId="279FF7BB" w14:textId="77777777" w:rsidTr="00160024">
        <w:trPr>
          <w:trHeight w:val="315"/>
        </w:trPr>
        <w:tc>
          <w:tcPr>
            <w:tcW w:w="3354" w:type="dxa"/>
            <w:shd w:val="clear" w:color="auto" w:fill="auto"/>
            <w:tcMar>
              <w:top w:w="15" w:type="dxa"/>
              <w:left w:w="15" w:type="dxa"/>
              <w:bottom w:w="0" w:type="dxa"/>
              <w:right w:w="15" w:type="dxa"/>
            </w:tcMar>
            <w:vAlign w:val="bottom"/>
            <w:hideMark/>
          </w:tcPr>
          <w:p w14:paraId="2AF7C21D" w14:textId="77777777" w:rsidR="00BD64BB" w:rsidRDefault="00BD64BB" w:rsidP="00BD64BB">
            <w:pPr>
              <w:pStyle w:val="Body"/>
              <w:rPr>
                <w:color w:val="000000"/>
                <w:szCs w:val="22"/>
              </w:rPr>
            </w:pPr>
            <w:r>
              <w:rPr>
                <w:color w:val="000000"/>
                <w:szCs w:val="22"/>
              </w:rPr>
              <w:t>CAL_PROC_TT2FF[7:0]</w:t>
            </w:r>
          </w:p>
          <w:p w14:paraId="474DC641" w14:textId="7DDEA5DA" w:rsidR="00BD64BB" w:rsidRPr="00C52429" w:rsidRDefault="00BD64BB" w:rsidP="00BD64BB">
            <w:pPr>
              <w:pStyle w:val="Body"/>
            </w:pPr>
            <w:r>
              <w:rPr>
                <w:color w:val="000000"/>
                <w:szCs w:val="22"/>
              </w:rPr>
              <w:t xml:space="preserve">     (RE620h[7:0])</w:t>
            </w:r>
          </w:p>
        </w:tc>
        <w:tc>
          <w:tcPr>
            <w:tcW w:w="887" w:type="dxa"/>
            <w:shd w:val="clear" w:color="auto" w:fill="auto"/>
            <w:tcMar>
              <w:top w:w="15" w:type="dxa"/>
              <w:left w:w="15" w:type="dxa"/>
              <w:bottom w:w="0" w:type="dxa"/>
              <w:right w:w="15" w:type="dxa"/>
            </w:tcMar>
            <w:vAlign w:val="bottom"/>
            <w:hideMark/>
          </w:tcPr>
          <w:p w14:paraId="0DBB981D" w14:textId="06D39F0D" w:rsidR="00BD64BB" w:rsidRPr="00C52429" w:rsidRDefault="00BD64BB" w:rsidP="00BD64BB">
            <w:pPr>
              <w:pStyle w:val="Body"/>
            </w:pPr>
            <w:r w:rsidRPr="00C52429">
              <w:t>R/W</w:t>
            </w:r>
          </w:p>
        </w:tc>
        <w:tc>
          <w:tcPr>
            <w:tcW w:w="4798" w:type="dxa"/>
            <w:shd w:val="clear" w:color="auto" w:fill="auto"/>
            <w:tcMar>
              <w:top w:w="15" w:type="dxa"/>
              <w:left w:w="15" w:type="dxa"/>
              <w:bottom w:w="0" w:type="dxa"/>
              <w:right w:w="15" w:type="dxa"/>
            </w:tcMar>
            <w:vAlign w:val="bottom"/>
            <w:hideMark/>
          </w:tcPr>
          <w:p w14:paraId="70C7449C" w14:textId="77777777" w:rsidR="00BD64BB" w:rsidRPr="00C52429" w:rsidRDefault="00BD64BB" w:rsidP="00BD64BB">
            <w:pPr>
              <w:pStyle w:val="Body"/>
            </w:pPr>
            <w:r w:rsidRPr="00C52429">
              <w:t>Process Threshold  TT2FF[4:0].</w:t>
            </w:r>
          </w:p>
        </w:tc>
      </w:tr>
      <w:tr w:rsidR="00BD64BB" w:rsidRPr="00C52429" w14:paraId="3B320128" w14:textId="77777777" w:rsidTr="00160024">
        <w:trPr>
          <w:trHeight w:val="315"/>
        </w:trPr>
        <w:tc>
          <w:tcPr>
            <w:tcW w:w="3354" w:type="dxa"/>
            <w:shd w:val="clear" w:color="auto" w:fill="auto"/>
            <w:tcMar>
              <w:top w:w="15" w:type="dxa"/>
              <w:left w:w="15" w:type="dxa"/>
              <w:bottom w:w="0" w:type="dxa"/>
              <w:right w:w="15" w:type="dxa"/>
            </w:tcMar>
            <w:vAlign w:val="bottom"/>
          </w:tcPr>
          <w:p w14:paraId="618D9BCC" w14:textId="77777777" w:rsidR="00BD64BB" w:rsidRDefault="00BD64BB" w:rsidP="00BD64BB">
            <w:pPr>
              <w:pStyle w:val="Body"/>
              <w:rPr>
                <w:color w:val="000000"/>
                <w:szCs w:val="22"/>
              </w:rPr>
            </w:pPr>
            <w:r>
              <w:rPr>
                <w:color w:val="000000"/>
                <w:szCs w:val="22"/>
              </w:rPr>
              <w:t>ANA_PROCESS_VALUE[3:0]</w:t>
            </w:r>
          </w:p>
          <w:p w14:paraId="69404A79" w14:textId="109EC7D7" w:rsidR="00BD64BB" w:rsidRPr="00C52429" w:rsidRDefault="00BD64BB" w:rsidP="00BD64BB">
            <w:pPr>
              <w:pStyle w:val="Body"/>
            </w:pPr>
            <w:r>
              <w:rPr>
                <w:color w:val="000000"/>
                <w:szCs w:val="22"/>
              </w:rPr>
              <w:t xml:space="preserve">     (RA330h[7:4])</w:t>
            </w:r>
          </w:p>
        </w:tc>
        <w:tc>
          <w:tcPr>
            <w:tcW w:w="887" w:type="dxa"/>
            <w:shd w:val="clear" w:color="auto" w:fill="auto"/>
            <w:tcMar>
              <w:top w:w="15" w:type="dxa"/>
              <w:left w:w="15" w:type="dxa"/>
              <w:bottom w:w="0" w:type="dxa"/>
              <w:right w:w="15" w:type="dxa"/>
            </w:tcMar>
            <w:vAlign w:val="bottom"/>
          </w:tcPr>
          <w:p w14:paraId="6275F9D1" w14:textId="6AD373C4" w:rsidR="00BD64BB" w:rsidRPr="00C52429" w:rsidRDefault="00BD64BB" w:rsidP="00BD64BB">
            <w:pPr>
              <w:pStyle w:val="Body"/>
            </w:pPr>
            <w:r w:rsidRPr="00C52429">
              <w:t>R/W</w:t>
            </w:r>
          </w:p>
        </w:tc>
        <w:tc>
          <w:tcPr>
            <w:tcW w:w="4798" w:type="dxa"/>
            <w:shd w:val="clear" w:color="auto" w:fill="auto"/>
            <w:tcMar>
              <w:top w:w="15" w:type="dxa"/>
              <w:left w:w="15" w:type="dxa"/>
              <w:bottom w:w="0" w:type="dxa"/>
              <w:right w:w="15" w:type="dxa"/>
            </w:tcMar>
            <w:vAlign w:val="bottom"/>
          </w:tcPr>
          <w:p w14:paraId="62FDBC69" w14:textId="4D0D1685" w:rsidR="00BD64BB" w:rsidRPr="00C52429" w:rsidRDefault="00BD64BB" w:rsidP="00BD64BB">
            <w:pPr>
              <w:pStyle w:val="Body"/>
            </w:pPr>
            <w:r w:rsidRPr="00C52429">
              <w:t>Result of process calibration to analog</w:t>
            </w:r>
          </w:p>
        </w:tc>
      </w:tr>
      <w:tr w:rsidR="00BD64BB" w:rsidRPr="00C52429" w14:paraId="629CD770" w14:textId="77777777" w:rsidTr="00160024">
        <w:trPr>
          <w:trHeight w:val="315"/>
        </w:trPr>
        <w:tc>
          <w:tcPr>
            <w:tcW w:w="3354" w:type="dxa"/>
            <w:shd w:val="clear" w:color="auto" w:fill="auto"/>
            <w:tcMar>
              <w:top w:w="15" w:type="dxa"/>
              <w:left w:w="15" w:type="dxa"/>
              <w:bottom w:w="0" w:type="dxa"/>
              <w:right w:w="15" w:type="dxa"/>
            </w:tcMar>
            <w:vAlign w:val="bottom"/>
            <w:hideMark/>
          </w:tcPr>
          <w:p w14:paraId="366537B5" w14:textId="77777777" w:rsidR="00BD64BB" w:rsidRDefault="00BD64BB" w:rsidP="00BD64BB">
            <w:pPr>
              <w:pStyle w:val="Body"/>
              <w:rPr>
                <w:color w:val="000000"/>
                <w:szCs w:val="22"/>
              </w:rPr>
            </w:pPr>
            <w:proofErr w:type="spellStart"/>
            <w:r>
              <w:rPr>
                <w:color w:val="000000"/>
                <w:szCs w:val="22"/>
              </w:rPr>
              <w:t>process_cal_done</w:t>
            </w:r>
            <w:proofErr w:type="spellEnd"/>
          </w:p>
          <w:p w14:paraId="3EEF7981" w14:textId="6416E1DC" w:rsidR="00BD64BB" w:rsidRPr="00C52429" w:rsidRDefault="00BD64BB" w:rsidP="00BD64BB">
            <w:pPr>
              <w:pStyle w:val="Body"/>
            </w:pPr>
            <w:r>
              <w:rPr>
                <w:color w:val="000000"/>
                <w:szCs w:val="22"/>
              </w:rPr>
              <w:t xml:space="preserve">     (RE64Ch[5])</w:t>
            </w:r>
          </w:p>
        </w:tc>
        <w:tc>
          <w:tcPr>
            <w:tcW w:w="887" w:type="dxa"/>
            <w:shd w:val="clear" w:color="auto" w:fill="auto"/>
            <w:tcMar>
              <w:top w:w="15" w:type="dxa"/>
              <w:left w:w="15" w:type="dxa"/>
              <w:bottom w:w="0" w:type="dxa"/>
              <w:right w:w="15" w:type="dxa"/>
            </w:tcMar>
            <w:vAlign w:val="bottom"/>
            <w:hideMark/>
          </w:tcPr>
          <w:p w14:paraId="04152907" w14:textId="77777777" w:rsidR="00BD64BB" w:rsidRPr="00C52429" w:rsidRDefault="00BD64BB" w:rsidP="00BD64BB">
            <w:pPr>
              <w:pStyle w:val="Body"/>
            </w:pPr>
            <w:r w:rsidRPr="00C52429">
              <w:t>R</w:t>
            </w:r>
          </w:p>
        </w:tc>
        <w:tc>
          <w:tcPr>
            <w:tcW w:w="4798" w:type="dxa"/>
            <w:shd w:val="clear" w:color="auto" w:fill="auto"/>
            <w:tcMar>
              <w:top w:w="15" w:type="dxa"/>
              <w:left w:w="15" w:type="dxa"/>
              <w:bottom w:w="0" w:type="dxa"/>
              <w:right w:w="15" w:type="dxa"/>
            </w:tcMar>
            <w:vAlign w:val="bottom"/>
            <w:hideMark/>
          </w:tcPr>
          <w:p w14:paraId="3AD398E2" w14:textId="77777777" w:rsidR="00BD64BB" w:rsidRPr="00C52429" w:rsidRDefault="00BD64BB" w:rsidP="00BD64BB">
            <w:pPr>
              <w:pStyle w:val="Body"/>
            </w:pPr>
            <w:r w:rsidRPr="00C52429">
              <w:t>Calibration done flag</w:t>
            </w:r>
          </w:p>
        </w:tc>
      </w:tr>
    </w:tbl>
    <w:p w14:paraId="34D7ADFD" w14:textId="77777777" w:rsidR="00520B07" w:rsidRDefault="00520B07" w:rsidP="00520B07">
      <w:pPr>
        <w:pStyle w:val="Body"/>
      </w:pPr>
      <w:bookmarkStart w:id="10" w:name="_Toc177885931"/>
      <w:bookmarkStart w:id="11" w:name="_Toc191272664"/>
      <w:bookmarkEnd w:id="4"/>
      <w:bookmarkEnd w:id="5"/>
    </w:p>
    <w:p w14:paraId="7135D770" w14:textId="77777777" w:rsidR="00BD64BB" w:rsidRDefault="00BD64BB" w:rsidP="00520B07">
      <w:pPr>
        <w:pStyle w:val="Body"/>
      </w:pPr>
    </w:p>
    <w:p w14:paraId="1AAA8429" w14:textId="2E15C01D" w:rsidR="001B3E81" w:rsidRDefault="001B3E81" w:rsidP="001B3E81">
      <w:pPr>
        <w:pStyle w:val="Heading3"/>
      </w:pPr>
      <w:bookmarkStart w:id="12" w:name="_Toc529467884"/>
      <w:r>
        <w:t>Impedance Calibration</w:t>
      </w:r>
      <w:bookmarkEnd w:id="12"/>
    </w:p>
    <w:tbl>
      <w:tblPr>
        <w:tblW w:w="9240" w:type="dxa"/>
        <w:tblInd w:w="-1375" w:type="dxa"/>
        <w:tblCellMar>
          <w:left w:w="0" w:type="dxa"/>
          <w:right w:w="0" w:type="dxa"/>
        </w:tblCellMar>
        <w:tblLook w:val="0600" w:firstRow="0" w:lastRow="0" w:firstColumn="0" w:lastColumn="0" w:noHBand="1" w:noVBand="1"/>
      </w:tblPr>
      <w:tblGrid>
        <w:gridCol w:w="3376"/>
        <w:gridCol w:w="699"/>
        <w:gridCol w:w="5165"/>
      </w:tblGrid>
      <w:tr w:rsidR="001B3E81" w:rsidRPr="001B3E81" w14:paraId="17EB62D8"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4F5E8850" w14:textId="77777777" w:rsidR="001B3E81" w:rsidRPr="00A42085" w:rsidRDefault="001B3E81" w:rsidP="001B3E81">
            <w:pPr>
              <w:pStyle w:val="Body"/>
              <w:rPr>
                <w:b/>
                <w:color w:val="FFFFFF" w:themeColor="background1"/>
              </w:rPr>
            </w:pPr>
            <w:r w:rsidRPr="00A42085">
              <w:rPr>
                <w:b/>
                <w:color w:val="FFFFFF" w:themeColor="background1"/>
              </w:rPr>
              <w:t>Register Name</w:t>
            </w:r>
          </w:p>
        </w:tc>
        <w:tc>
          <w:tcPr>
            <w:tcW w:w="699"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78A04B90" w14:textId="77777777" w:rsidR="001B3E81" w:rsidRPr="00A42085" w:rsidRDefault="001B3E81" w:rsidP="001B3E81">
            <w:pPr>
              <w:pStyle w:val="Body"/>
              <w:rPr>
                <w:b/>
                <w:color w:val="FFFFFF" w:themeColor="background1"/>
              </w:rPr>
            </w:pPr>
            <w:r w:rsidRPr="00A42085">
              <w:rPr>
                <w:b/>
                <w:color w:val="FFFFFF" w:themeColor="background1"/>
              </w:rPr>
              <w:t>R/W</w:t>
            </w:r>
          </w:p>
        </w:tc>
        <w:tc>
          <w:tcPr>
            <w:tcW w:w="5165"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387FBFBC" w14:textId="77777777" w:rsidR="001B3E81" w:rsidRPr="00A42085" w:rsidRDefault="001B3E81" w:rsidP="001B3E81">
            <w:pPr>
              <w:pStyle w:val="Body"/>
              <w:rPr>
                <w:b/>
                <w:color w:val="FFFFFF" w:themeColor="background1"/>
              </w:rPr>
            </w:pPr>
            <w:r w:rsidRPr="00A42085">
              <w:rPr>
                <w:b/>
                <w:color w:val="FFFFFF" w:themeColor="background1"/>
              </w:rPr>
              <w:t>Description</w:t>
            </w:r>
          </w:p>
        </w:tc>
      </w:tr>
      <w:tr w:rsidR="00BD64BB" w:rsidRPr="00C52429" w14:paraId="1269EB31"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BEAF980" w14:textId="77777777" w:rsidR="00BD64BB" w:rsidRDefault="00BD64BB" w:rsidP="00BD64BB">
            <w:pPr>
              <w:pStyle w:val="Body"/>
              <w:rPr>
                <w:color w:val="000000"/>
                <w:szCs w:val="22"/>
              </w:rPr>
            </w:pPr>
            <w:proofErr w:type="spellStart"/>
            <w:r>
              <w:rPr>
                <w:color w:val="000000"/>
                <w:szCs w:val="22"/>
              </w:rPr>
              <w:t>vth_tximpcal</w:t>
            </w:r>
            <w:proofErr w:type="spellEnd"/>
            <w:r>
              <w:rPr>
                <w:color w:val="000000"/>
                <w:szCs w:val="22"/>
              </w:rPr>
              <w:t>[2:0]</w:t>
            </w:r>
          </w:p>
          <w:p w14:paraId="6B4D0621" w14:textId="30728CB3" w:rsidR="00BD64BB" w:rsidRPr="00C52429" w:rsidRDefault="00BD64BB" w:rsidP="00BD64BB">
            <w:pPr>
              <w:pStyle w:val="Body"/>
            </w:pPr>
            <w:r>
              <w:rPr>
                <w:color w:val="000000"/>
                <w:szCs w:val="22"/>
              </w:rPr>
              <w:t xml:space="preserve">     (R8204h[4:2])</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4F111BC" w14:textId="40DA2B1D"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F420295" w14:textId="77777777" w:rsidR="00BD64BB" w:rsidRPr="00C52429" w:rsidRDefault="00BD64BB" w:rsidP="00BD64BB">
            <w:pPr>
              <w:pStyle w:val="Body"/>
            </w:pPr>
            <w:proofErr w:type="spellStart"/>
            <w:r w:rsidRPr="00C52429">
              <w:t>Tx</w:t>
            </w:r>
            <w:proofErr w:type="spellEnd"/>
            <w:r w:rsidRPr="00C52429">
              <w:t xml:space="preserve"> impedance threshold value</w:t>
            </w:r>
          </w:p>
        </w:tc>
      </w:tr>
      <w:tr w:rsidR="00BD64BB" w:rsidRPr="00C52429" w14:paraId="4A8653EA"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58C89C4" w14:textId="77777777" w:rsidR="00BD64BB" w:rsidRDefault="00BD64BB" w:rsidP="00BD64BB">
            <w:pPr>
              <w:pStyle w:val="Body"/>
              <w:rPr>
                <w:color w:val="000000"/>
                <w:szCs w:val="22"/>
              </w:rPr>
            </w:pPr>
            <w:proofErr w:type="spellStart"/>
            <w:r>
              <w:rPr>
                <w:color w:val="000000"/>
                <w:szCs w:val="22"/>
              </w:rPr>
              <w:t>vth_rximpcal</w:t>
            </w:r>
            <w:proofErr w:type="spellEnd"/>
            <w:r>
              <w:rPr>
                <w:color w:val="000000"/>
                <w:szCs w:val="22"/>
              </w:rPr>
              <w:t>[2:0]</w:t>
            </w:r>
          </w:p>
          <w:p w14:paraId="7D3E916A" w14:textId="6B8DFCC4" w:rsidR="00BD64BB" w:rsidRPr="00C52429" w:rsidRDefault="00BD64BB" w:rsidP="00BD64BB">
            <w:pPr>
              <w:pStyle w:val="Body"/>
            </w:pPr>
            <w:r>
              <w:rPr>
                <w:color w:val="000000"/>
                <w:szCs w:val="22"/>
              </w:rPr>
              <w:t xml:space="preserve">     (R8228h[4:2])</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645D7A47" w14:textId="737EB31B"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7128EFD9" w14:textId="5EAA175B" w:rsidR="00BD64BB" w:rsidRPr="00C52429" w:rsidRDefault="00BD64BB" w:rsidP="00BD64BB">
            <w:pPr>
              <w:pStyle w:val="Body"/>
            </w:pPr>
            <w:r w:rsidRPr="00C52429">
              <w:t>Rx impedance threshold value</w:t>
            </w:r>
          </w:p>
        </w:tc>
      </w:tr>
      <w:tr w:rsidR="00BD64BB" w:rsidRPr="00C52429" w14:paraId="27559096" w14:textId="77777777" w:rsidTr="00FE74CA">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4126DFDE" w14:textId="77777777" w:rsidR="00BD64BB" w:rsidRDefault="00BD64BB" w:rsidP="00BD64BB">
            <w:pPr>
              <w:pStyle w:val="Body"/>
              <w:rPr>
                <w:color w:val="000000"/>
                <w:szCs w:val="22"/>
              </w:rPr>
            </w:pPr>
            <w:proofErr w:type="spellStart"/>
            <w:r>
              <w:rPr>
                <w:color w:val="000000"/>
                <w:szCs w:val="22"/>
              </w:rPr>
              <w:t>impcal_rx_lane</w:t>
            </w:r>
            <w:proofErr w:type="spellEnd"/>
            <w:r>
              <w:rPr>
                <w:color w:val="000000"/>
                <w:szCs w:val="22"/>
              </w:rPr>
              <w:t>[4:0]</w:t>
            </w:r>
          </w:p>
          <w:p w14:paraId="2A00962A" w14:textId="0B671A73" w:rsidR="00BD64BB" w:rsidRPr="00C52429" w:rsidRDefault="00BD64BB" w:rsidP="00BD64BB">
            <w:pPr>
              <w:pStyle w:val="Body"/>
            </w:pPr>
            <w:r>
              <w:rPr>
                <w:color w:val="000000"/>
                <w:szCs w:val="22"/>
              </w:rPr>
              <w:t xml:space="preserve">     (R0008h[6:2])</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738D8A5E" w14:textId="739A8EC1"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802326F" w14:textId="0B638850" w:rsidR="00BD64BB" w:rsidRPr="00C52429" w:rsidRDefault="00BD64BB" w:rsidP="00BD64BB">
            <w:pPr>
              <w:pStyle w:val="Body"/>
            </w:pPr>
            <w:r w:rsidRPr="00C52429">
              <w:t>Rx impedance calibration result for different lanes</w:t>
            </w:r>
          </w:p>
        </w:tc>
      </w:tr>
      <w:tr w:rsidR="00BD64BB" w:rsidRPr="00C52429" w14:paraId="58855058" w14:textId="77777777" w:rsidTr="00FE74CA">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D6E563E" w14:textId="77777777" w:rsidR="00BD64BB" w:rsidRDefault="00BD64BB" w:rsidP="00BD64BB">
            <w:pPr>
              <w:pStyle w:val="Body"/>
              <w:rPr>
                <w:color w:val="000000"/>
                <w:szCs w:val="22"/>
              </w:rPr>
            </w:pPr>
            <w:proofErr w:type="spellStart"/>
            <w:r>
              <w:rPr>
                <w:color w:val="000000"/>
                <w:szCs w:val="22"/>
              </w:rPr>
              <w:t>tximp_tunep_lane</w:t>
            </w:r>
            <w:proofErr w:type="spellEnd"/>
            <w:r>
              <w:rPr>
                <w:color w:val="000000"/>
                <w:szCs w:val="22"/>
              </w:rPr>
              <w:t>[3:0]</w:t>
            </w:r>
          </w:p>
          <w:p w14:paraId="6981001D" w14:textId="5CEF3F4B" w:rsidR="00BD64BB" w:rsidRPr="00C52429" w:rsidRDefault="00BD64BB" w:rsidP="00BD64BB">
            <w:pPr>
              <w:pStyle w:val="Body"/>
            </w:pPr>
            <w:r>
              <w:rPr>
                <w:color w:val="000000"/>
                <w:szCs w:val="22"/>
              </w:rPr>
              <w:t xml:space="preserve">     (R0240h[7:4])</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tcPr>
          <w:p w14:paraId="14EE366C" w14:textId="2EE4C61F"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1AA9791" w14:textId="404010BB" w:rsidR="00BD64BB" w:rsidRPr="00C52429" w:rsidRDefault="00BD64BB" w:rsidP="00BD64BB">
            <w:pPr>
              <w:pStyle w:val="Body"/>
            </w:pPr>
            <w:proofErr w:type="spellStart"/>
            <w:r w:rsidRPr="00C52429">
              <w:t>Tx</w:t>
            </w:r>
            <w:proofErr w:type="spellEnd"/>
            <w:r w:rsidRPr="00C52429">
              <w:t xml:space="preserve"> impedance setting for PMOS side</w:t>
            </w:r>
          </w:p>
        </w:tc>
      </w:tr>
      <w:tr w:rsidR="00BD64BB" w:rsidRPr="00C52429" w14:paraId="54749110" w14:textId="77777777" w:rsidTr="00FE74CA">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615C17FB" w14:textId="77777777" w:rsidR="00BD64BB" w:rsidRDefault="00BD64BB" w:rsidP="00BD64BB">
            <w:pPr>
              <w:pStyle w:val="Body"/>
              <w:rPr>
                <w:color w:val="000000"/>
                <w:szCs w:val="22"/>
              </w:rPr>
            </w:pPr>
            <w:proofErr w:type="spellStart"/>
            <w:r>
              <w:rPr>
                <w:color w:val="000000"/>
                <w:szCs w:val="22"/>
              </w:rPr>
              <w:t>tximp_tunen_lane</w:t>
            </w:r>
            <w:proofErr w:type="spellEnd"/>
            <w:r>
              <w:rPr>
                <w:color w:val="000000"/>
                <w:szCs w:val="22"/>
              </w:rPr>
              <w:t>[3:0]</w:t>
            </w:r>
          </w:p>
          <w:p w14:paraId="1DA9085C" w14:textId="2510DC11" w:rsidR="00BD64BB" w:rsidRPr="00C52429" w:rsidRDefault="00BD64BB" w:rsidP="00BD64BB">
            <w:pPr>
              <w:pStyle w:val="Body"/>
            </w:pPr>
            <w:r>
              <w:rPr>
                <w:color w:val="000000"/>
                <w:szCs w:val="22"/>
              </w:rPr>
              <w:t xml:space="preserve">     (R0240h[3:0])</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tcPr>
          <w:p w14:paraId="78B279B9" w14:textId="2D8AF8A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71F4B945" w14:textId="1CF9941E" w:rsidR="00BD64BB" w:rsidRPr="00C52429" w:rsidRDefault="00BD64BB" w:rsidP="00BD64BB">
            <w:pPr>
              <w:pStyle w:val="Body"/>
            </w:pPr>
            <w:proofErr w:type="spellStart"/>
            <w:r w:rsidRPr="00C52429">
              <w:t>Tx</w:t>
            </w:r>
            <w:proofErr w:type="spellEnd"/>
            <w:r w:rsidRPr="00C52429">
              <w:t xml:space="preserve"> impedance setting for NMOS side</w:t>
            </w:r>
          </w:p>
        </w:tc>
      </w:tr>
      <w:tr w:rsidR="00BD64BB" w:rsidRPr="00C52429" w14:paraId="2AE0AC6B" w14:textId="77777777" w:rsidTr="00FE74CA">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2D73086" w14:textId="77777777" w:rsidR="00BD64BB" w:rsidRDefault="00BD64BB" w:rsidP="00BD64BB">
            <w:pPr>
              <w:pStyle w:val="Body"/>
              <w:rPr>
                <w:color w:val="000000"/>
                <w:szCs w:val="22"/>
              </w:rPr>
            </w:pPr>
            <w:proofErr w:type="spellStart"/>
            <w:r>
              <w:rPr>
                <w:color w:val="000000"/>
                <w:szCs w:val="22"/>
              </w:rPr>
              <w:t>cal_tximp_tunep_lane</w:t>
            </w:r>
            <w:proofErr w:type="spellEnd"/>
            <w:r>
              <w:rPr>
                <w:color w:val="000000"/>
                <w:szCs w:val="22"/>
              </w:rPr>
              <w:t>[7:0]</w:t>
            </w:r>
          </w:p>
          <w:p w14:paraId="756A6572" w14:textId="646D4EEF" w:rsidR="00BD64BB" w:rsidRPr="00C52429" w:rsidRDefault="00BD64BB" w:rsidP="00BD64BB">
            <w:pPr>
              <w:pStyle w:val="Body"/>
            </w:pPr>
            <w:r>
              <w:rPr>
                <w:color w:val="000000"/>
                <w:szCs w:val="22"/>
              </w:rPr>
              <w:t xml:space="preserve">     (R6018h[23:16])</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0DC2B66F" w14:textId="6D331A5A"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1DD8915" w14:textId="57859632" w:rsidR="00BD64BB" w:rsidRPr="00C52429" w:rsidRDefault="00BD64BB" w:rsidP="00BD64BB">
            <w:pPr>
              <w:pStyle w:val="Body"/>
            </w:pPr>
            <w:r w:rsidRPr="00C52429">
              <w:t xml:space="preserve">FW saves </w:t>
            </w:r>
            <w:proofErr w:type="spellStart"/>
            <w:r w:rsidRPr="00C52429">
              <w:t>Tx</w:t>
            </w:r>
            <w:proofErr w:type="spellEnd"/>
            <w:r w:rsidRPr="00C52429">
              <w:t xml:space="preserve"> impedance calibration result for PMOS side.</w:t>
            </w:r>
          </w:p>
        </w:tc>
      </w:tr>
      <w:tr w:rsidR="00BD64BB" w:rsidRPr="00C52429" w14:paraId="05F7A025"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07A00E3" w14:textId="77777777" w:rsidR="00BD64BB" w:rsidRDefault="00BD64BB" w:rsidP="00BD64BB">
            <w:pPr>
              <w:pStyle w:val="Body"/>
              <w:rPr>
                <w:color w:val="000000"/>
                <w:szCs w:val="22"/>
              </w:rPr>
            </w:pPr>
            <w:proofErr w:type="spellStart"/>
            <w:r>
              <w:rPr>
                <w:color w:val="000000"/>
                <w:szCs w:val="22"/>
              </w:rPr>
              <w:t>cal_tximp_tunen_lane</w:t>
            </w:r>
            <w:proofErr w:type="spellEnd"/>
            <w:r>
              <w:rPr>
                <w:color w:val="000000"/>
                <w:szCs w:val="22"/>
              </w:rPr>
              <w:t>[7:0]</w:t>
            </w:r>
          </w:p>
          <w:p w14:paraId="73CFDE02" w14:textId="7380EB0A" w:rsidR="00BD64BB" w:rsidRPr="00C52429" w:rsidRDefault="00BD64BB" w:rsidP="00BD64BB">
            <w:pPr>
              <w:pStyle w:val="Body"/>
            </w:pPr>
            <w:r>
              <w:rPr>
                <w:color w:val="000000"/>
                <w:szCs w:val="22"/>
              </w:rPr>
              <w:t xml:space="preserve">     (R6018h[7:0])</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0884DB2E" w14:textId="1E3228AA"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6BD92F47" w14:textId="21BFCFB6" w:rsidR="00BD64BB" w:rsidRPr="00C52429" w:rsidRDefault="00BD64BB" w:rsidP="00BD64BB">
            <w:pPr>
              <w:pStyle w:val="Body"/>
            </w:pPr>
            <w:r w:rsidRPr="00C52429">
              <w:t xml:space="preserve">FW saves </w:t>
            </w:r>
            <w:proofErr w:type="spellStart"/>
            <w:r w:rsidRPr="00C52429">
              <w:t>Tx</w:t>
            </w:r>
            <w:proofErr w:type="spellEnd"/>
            <w:r w:rsidRPr="00C52429">
              <w:t xml:space="preserve"> impedance </w:t>
            </w:r>
            <w:proofErr w:type="spellStart"/>
            <w:r w:rsidRPr="00C52429">
              <w:t>cal</w:t>
            </w:r>
            <w:proofErr w:type="spellEnd"/>
            <w:r w:rsidRPr="00C52429">
              <w:t xml:space="preserve"> result for NMOS side.</w:t>
            </w:r>
          </w:p>
        </w:tc>
      </w:tr>
      <w:tr w:rsidR="00BD64BB" w:rsidRPr="00C52429" w14:paraId="7CD32B9B" w14:textId="77777777" w:rsidTr="00FE74CA">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3C5D206" w14:textId="77777777" w:rsidR="00BD64BB" w:rsidRDefault="00BD64BB" w:rsidP="00BD64BB">
            <w:pPr>
              <w:pStyle w:val="Body"/>
              <w:rPr>
                <w:color w:val="000000"/>
                <w:szCs w:val="22"/>
              </w:rPr>
            </w:pPr>
            <w:proofErr w:type="spellStart"/>
            <w:r>
              <w:rPr>
                <w:color w:val="000000"/>
                <w:szCs w:val="22"/>
              </w:rPr>
              <w:t>cal_rx_imp_lane</w:t>
            </w:r>
            <w:proofErr w:type="spellEnd"/>
            <w:r>
              <w:rPr>
                <w:color w:val="000000"/>
                <w:szCs w:val="22"/>
              </w:rPr>
              <w:t>[7:0]</w:t>
            </w:r>
          </w:p>
          <w:p w14:paraId="469E7D9B" w14:textId="4716FF87" w:rsidR="00BD64BB" w:rsidRPr="00C52429" w:rsidRDefault="00BD64BB" w:rsidP="00BD64BB">
            <w:pPr>
              <w:pStyle w:val="Body"/>
            </w:pPr>
            <w:r>
              <w:rPr>
                <w:color w:val="000000"/>
                <w:szCs w:val="22"/>
              </w:rPr>
              <w:t xml:space="preserve">     (R6014h[15:8])</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49459067" w14:textId="2E7251F1"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CC1AB3E" w14:textId="51602E06" w:rsidR="00BD64BB" w:rsidRPr="00C52429" w:rsidRDefault="00BD64BB" w:rsidP="00BD64BB">
            <w:pPr>
              <w:pStyle w:val="Body"/>
            </w:pPr>
            <w:r w:rsidRPr="00C52429">
              <w:t>FW saves Rx calibrated impedance result</w:t>
            </w:r>
          </w:p>
        </w:tc>
      </w:tr>
      <w:tr w:rsidR="00BD64BB" w:rsidRPr="00C52429" w14:paraId="253A3E8C"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855C598" w14:textId="77777777" w:rsidR="00BD64BB" w:rsidRDefault="00BD64BB" w:rsidP="00BD64BB">
            <w:pPr>
              <w:pStyle w:val="Body"/>
              <w:rPr>
                <w:color w:val="000000"/>
                <w:szCs w:val="22"/>
              </w:rPr>
            </w:pPr>
            <w:proofErr w:type="spellStart"/>
            <w:r>
              <w:rPr>
                <w:color w:val="000000"/>
                <w:szCs w:val="22"/>
              </w:rPr>
              <w:lastRenderedPageBreak/>
              <w:t>tximp_cal_timeout_lane</w:t>
            </w:r>
            <w:proofErr w:type="spellEnd"/>
          </w:p>
          <w:p w14:paraId="27E615E5" w14:textId="6D8A331B" w:rsidR="00BD64BB" w:rsidRPr="00C52429" w:rsidRDefault="00BD64BB" w:rsidP="00BD64BB">
            <w:pPr>
              <w:pStyle w:val="Body"/>
            </w:pPr>
            <w:r>
              <w:rPr>
                <w:color w:val="000000"/>
                <w:szCs w:val="22"/>
              </w:rPr>
              <w:t xml:space="preserve">     (R6008h[22])</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40E2A8D0" w14:textId="051DBFBB"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2731D5C" w14:textId="2E0C2D67" w:rsidR="00BD64BB" w:rsidRPr="00C52429" w:rsidRDefault="00BD64BB" w:rsidP="00BD64BB">
            <w:pPr>
              <w:pStyle w:val="Body"/>
            </w:pPr>
            <w:proofErr w:type="spellStart"/>
            <w:r w:rsidRPr="00C52429">
              <w:t>Tx</w:t>
            </w:r>
            <w:proofErr w:type="spellEnd"/>
            <w:r w:rsidRPr="00C52429">
              <w:t xml:space="preserve"> impedance calibration timeout indicator</w:t>
            </w:r>
          </w:p>
        </w:tc>
      </w:tr>
      <w:tr w:rsidR="00BD64BB" w:rsidRPr="00D31F41" w14:paraId="60C33590"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69D7794F" w14:textId="77777777" w:rsidR="00BD64BB" w:rsidRDefault="00BD64BB" w:rsidP="00BD64BB">
            <w:pPr>
              <w:pStyle w:val="Body"/>
              <w:rPr>
                <w:color w:val="000000"/>
                <w:szCs w:val="22"/>
              </w:rPr>
            </w:pPr>
            <w:proofErr w:type="spellStart"/>
            <w:r>
              <w:rPr>
                <w:color w:val="000000"/>
                <w:szCs w:val="22"/>
              </w:rPr>
              <w:t>rximp_cal_timeout_lane</w:t>
            </w:r>
            <w:proofErr w:type="spellEnd"/>
          </w:p>
          <w:p w14:paraId="5A9256A3" w14:textId="0A55B820" w:rsidR="00BD64BB" w:rsidRPr="00D31F41" w:rsidRDefault="00BD64BB" w:rsidP="00BD64BB">
            <w:pPr>
              <w:pStyle w:val="Body"/>
            </w:pPr>
            <w:r>
              <w:rPr>
                <w:color w:val="000000"/>
                <w:szCs w:val="22"/>
              </w:rPr>
              <w:t xml:space="preserve">     (R6008h[23])</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B129923" w14:textId="53506BCE" w:rsidR="00BD64BB" w:rsidRPr="00D31F41" w:rsidRDefault="00BD64BB" w:rsidP="00BD64BB">
            <w:pPr>
              <w:pStyle w:val="Body"/>
            </w:pPr>
            <w:r w:rsidRPr="00D31F41">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3899919" w14:textId="42263C67" w:rsidR="00BD64BB" w:rsidRPr="00D31F41" w:rsidRDefault="00BD64BB" w:rsidP="00BD64BB">
            <w:pPr>
              <w:pStyle w:val="Body"/>
            </w:pPr>
            <w:r w:rsidRPr="00D31F41">
              <w:t>Rx impedance calibration timeout indicator</w:t>
            </w:r>
          </w:p>
        </w:tc>
      </w:tr>
      <w:tr w:rsidR="00BD64BB" w:rsidRPr="00D31F41" w14:paraId="4FE7F80F"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158550BC" w14:textId="77777777" w:rsidR="00BD64BB" w:rsidRDefault="00BD64BB" w:rsidP="00BD64BB">
            <w:pPr>
              <w:pStyle w:val="Body"/>
              <w:rPr>
                <w:color w:val="000000"/>
                <w:szCs w:val="22"/>
              </w:rPr>
            </w:pPr>
            <w:proofErr w:type="spellStart"/>
            <w:r>
              <w:rPr>
                <w:color w:val="000000"/>
                <w:szCs w:val="22"/>
              </w:rPr>
              <w:t>rximp_cal_done_lane</w:t>
            </w:r>
            <w:proofErr w:type="spellEnd"/>
          </w:p>
          <w:p w14:paraId="46A86017" w14:textId="3676FD1C" w:rsidR="00BD64BB" w:rsidRPr="00D31F41" w:rsidRDefault="00BD64BB" w:rsidP="00BD64BB">
            <w:pPr>
              <w:pStyle w:val="Body"/>
            </w:pPr>
            <w:r>
              <w:rPr>
                <w:color w:val="000000"/>
                <w:szCs w:val="22"/>
              </w:rPr>
              <w:t xml:space="preserve">     (R6000h[14])</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47B3736" w14:textId="77777777" w:rsidR="00BD64BB" w:rsidRPr="00D31F41" w:rsidRDefault="00BD64BB" w:rsidP="00BD64BB">
            <w:pPr>
              <w:pStyle w:val="Body"/>
            </w:pPr>
            <w:r w:rsidRPr="00D31F41">
              <w:t>R</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601D8D3" w14:textId="77777777" w:rsidR="00BD64BB" w:rsidRPr="00D31F41" w:rsidRDefault="00BD64BB" w:rsidP="00BD64BB">
            <w:pPr>
              <w:pStyle w:val="Body"/>
            </w:pPr>
            <w:r w:rsidRPr="00D31F41">
              <w:t>Rx Impedance Calibration Done.</w:t>
            </w:r>
          </w:p>
        </w:tc>
      </w:tr>
      <w:tr w:rsidR="00BD64BB" w:rsidRPr="00D31F41" w14:paraId="6AA74FD5" w14:textId="77777777" w:rsidTr="000C279C">
        <w:trPr>
          <w:trHeight w:val="315"/>
        </w:trPr>
        <w:tc>
          <w:tcPr>
            <w:tcW w:w="33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DD8F996" w14:textId="77777777" w:rsidR="00BD64BB" w:rsidRDefault="00BD64BB" w:rsidP="00BD64BB">
            <w:pPr>
              <w:pStyle w:val="Body"/>
              <w:rPr>
                <w:color w:val="000000"/>
                <w:szCs w:val="22"/>
              </w:rPr>
            </w:pPr>
            <w:proofErr w:type="spellStart"/>
            <w:r>
              <w:rPr>
                <w:color w:val="000000"/>
                <w:szCs w:val="22"/>
              </w:rPr>
              <w:t>tximp_cal_done_lane</w:t>
            </w:r>
            <w:proofErr w:type="spellEnd"/>
          </w:p>
          <w:p w14:paraId="11243663" w14:textId="57EB9DDF" w:rsidR="00BD64BB" w:rsidRPr="00D31F41" w:rsidRDefault="00BD64BB" w:rsidP="00BD64BB">
            <w:pPr>
              <w:pStyle w:val="Body"/>
            </w:pPr>
            <w:r>
              <w:rPr>
                <w:color w:val="000000"/>
                <w:szCs w:val="22"/>
              </w:rPr>
              <w:t xml:space="preserve">     (R6000h[13])</w:t>
            </w:r>
          </w:p>
        </w:tc>
        <w:tc>
          <w:tcPr>
            <w:tcW w:w="6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5472CC3" w14:textId="77777777" w:rsidR="00BD64BB" w:rsidRPr="00D31F41" w:rsidRDefault="00BD64BB" w:rsidP="00BD64BB">
            <w:pPr>
              <w:pStyle w:val="Body"/>
            </w:pPr>
            <w:r w:rsidRPr="00D31F41">
              <w:t>R</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68D028B" w14:textId="77777777" w:rsidR="00BD64BB" w:rsidRPr="00D31F41" w:rsidRDefault="00BD64BB" w:rsidP="00BD64BB">
            <w:pPr>
              <w:pStyle w:val="Body"/>
            </w:pPr>
            <w:proofErr w:type="spellStart"/>
            <w:r w:rsidRPr="00D31F41">
              <w:t>Tx</w:t>
            </w:r>
            <w:proofErr w:type="spellEnd"/>
            <w:r w:rsidRPr="00D31F41">
              <w:t xml:space="preserve"> Impedance Calibration Done.</w:t>
            </w:r>
          </w:p>
        </w:tc>
      </w:tr>
    </w:tbl>
    <w:p w14:paraId="1377D3BB" w14:textId="7644FC26" w:rsidR="001B3E81" w:rsidRDefault="001B3E81" w:rsidP="001B3E81">
      <w:pPr>
        <w:pStyle w:val="Body"/>
      </w:pPr>
    </w:p>
    <w:p w14:paraId="59D1DD5E" w14:textId="77777777" w:rsidR="00BD64BB" w:rsidRDefault="00BD64BB" w:rsidP="001B3E81">
      <w:pPr>
        <w:pStyle w:val="Body"/>
      </w:pPr>
    </w:p>
    <w:p w14:paraId="4F8A2AC0" w14:textId="7BB7A0BD" w:rsidR="006C6464" w:rsidRDefault="003024B6" w:rsidP="006C6464">
      <w:pPr>
        <w:pStyle w:val="Heading3"/>
      </w:pPr>
      <w:bookmarkStart w:id="13" w:name="_Toc529467885"/>
      <w:r>
        <w:t>LC</w:t>
      </w:r>
      <w:r w:rsidR="006C6464">
        <w:t>PLL Calibration</w:t>
      </w:r>
      <w:bookmarkEnd w:id="13"/>
    </w:p>
    <w:tbl>
      <w:tblPr>
        <w:tblW w:w="9220" w:type="dxa"/>
        <w:tblInd w:w="-136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600" w:firstRow="0" w:lastRow="0" w:firstColumn="0" w:lastColumn="0" w:noHBand="1" w:noVBand="1"/>
      </w:tblPr>
      <w:tblGrid>
        <w:gridCol w:w="3335"/>
        <w:gridCol w:w="720"/>
        <w:gridCol w:w="5165"/>
      </w:tblGrid>
      <w:tr w:rsidR="004D6F49" w:rsidRPr="006C6464" w14:paraId="09DAEA98" w14:textId="77777777" w:rsidTr="0027314A">
        <w:trPr>
          <w:trHeight w:val="315"/>
        </w:trPr>
        <w:tc>
          <w:tcPr>
            <w:tcW w:w="3335" w:type="dxa"/>
            <w:shd w:val="clear" w:color="auto" w:fill="808080" w:themeFill="background1" w:themeFillShade="80"/>
            <w:tcMar>
              <w:top w:w="15" w:type="dxa"/>
              <w:left w:w="15" w:type="dxa"/>
              <w:bottom w:w="0" w:type="dxa"/>
              <w:right w:w="15" w:type="dxa"/>
            </w:tcMar>
            <w:vAlign w:val="bottom"/>
            <w:hideMark/>
          </w:tcPr>
          <w:p w14:paraId="088846FE" w14:textId="77777777" w:rsidR="006C6464" w:rsidRPr="004F7EFD" w:rsidRDefault="006C6464" w:rsidP="006C6464">
            <w:pPr>
              <w:pStyle w:val="Body"/>
              <w:rPr>
                <w:b/>
                <w:color w:val="FFFFFF" w:themeColor="background1"/>
              </w:rPr>
            </w:pPr>
            <w:r w:rsidRPr="004F7EFD">
              <w:rPr>
                <w:b/>
                <w:color w:val="FFFFFF" w:themeColor="background1"/>
              </w:rPr>
              <w:t>Register Name</w:t>
            </w:r>
          </w:p>
        </w:tc>
        <w:tc>
          <w:tcPr>
            <w:tcW w:w="720" w:type="dxa"/>
            <w:shd w:val="clear" w:color="auto" w:fill="808080" w:themeFill="background1" w:themeFillShade="80"/>
            <w:tcMar>
              <w:top w:w="15" w:type="dxa"/>
              <w:left w:w="15" w:type="dxa"/>
              <w:bottom w:w="0" w:type="dxa"/>
              <w:right w:w="15" w:type="dxa"/>
            </w:tcMar>
            <w:vAlign w:val="bottom"/>
            <w:hideMark/>
          </w:tcPr>
          <w:p w14:paraId="6F183066" w14:textId="77777777" w:rsidR="006C6464" w:rsidRPr="004F7EFD" w:rsidRDefault="006C6464" w:rsidP="006C6464">
            <w:pPr>
              <w:pStyle w:val="Body"/>
              <w:rPr>
                <w:b/>
                <w:color w:val="FFFFFF" w:themeColor="background1"/>
              </w:rPr>
            </w:pPr>
            <w:r w:rsidRPr="004F7EFD">
              <w:rPr>
                <w:b/>
                <w:color w:val="FFFFFF" w:themeColor="background1"/>
              </w:rPr>
              <w:t>R/W</w:t>
            </w:r>
          </w:p>
        </w:tc>
        <w:tc>
          <w:tcPr>
            <w:tcW w:w="5165" w:type="dxa"/>
            <w:shd w:val="clear" w:color="auto" w:fill="808080" w:themeFill="background1" w:themeFillShade="80"/>
            <w:tcMar>
              <w:top w:w="15" w:type="dxa"/>
              <w:left w:w="15" w:type="dxa"/>
              <w:bottom w:w="0" w:type="dxa"/>
              <w:right w:w="15" w:type="dxa"/>
            </w:tcMar>
            <w:vAlign w:val="bottom"/>
            <w:hideMark/>
          </w:tcPr>
          <w:p w14:paraId="0E05A6C1" w14:textId="77777777" w:rsidR="006C6464" w:rsidRPr="004F7EFD" w:rsidRDefault="006C6464" w:rsidP="006C6464">
            <w:pPr>
              <w:pStyle w:val="Body"/>
              <w:rPr>
                <w:b/>
                <w:color w:val="FFFFFF" w:themeColor="background1"/>
              </w:rPr>
            </w:pPr>
            <w:r w:rsidRPr="004F7EFD">
              <w:rPr>
                <w:b/>
                <w:color w:val="FFFFFF" w:themeColor="background1"/>
              </w:rPr>
              <w:t>Description</w:t>
            </w:r>
          </w:p>
        </w:tc>
      </w:tr>
      <w:tr w:rsidR="00BD64BB" w:rsidRPr="00C52429" w14:paraId="3EDF7DF0" w14:textId="77777777" w:rsidTr="00FE74CA">
        <w:trPr>
          <w:trHeight w:val="315"/>
        </w:trPr>
        <w:tc>
          <w:tcPr>
            <w:tcW w:w="3335" w:type="dxa"/>
            <w:shd w:val="clear" w:color="auto" w:fill="auto"/>
            <w:tcMar>
              <w:top w:w="15" w:type="dxa"/>
              <w:left w:w="15" w:type="dxa"/>
              <w:bottom w:w="0" w:type="dxa"/>
              <w:right w:w="15" w:type="dxa"/>
            </w:tcMar>
            <w:vAlign w:val="bottom"/>
            <w:hideMark/>
          </w:tcPr>
          <w:p w14:paraId="260D3A0E" w14:textId="77777777" w:rsidR="00BD64BB" w:rsidRDefault="00BD64BB" w:rsidP="00BD64BB">
            <w:pPr>
              <w:pStyle w:val="Body"/>
              <w:rPr>
                <w:color w:val="000000"/>
                <w:szCs w:val="22"/>
              </w:rPr>
            </w:pPr>
            <w:proofErr w:type="spellStart"/>
            <w:r>
              <w:rPr>
                <w:color w:val="000000"/>
                <w:szCs w:val="22"/>
              </w:rPr>
              <w:t>lcvco_dac_msb</w:t>
            </w:r>
            <w:proofErr w:type="spellEnd"/>
            <w:r>
              <w:rPr>
                <w:color w:val="000000"/>
                <w:szCs w:val="22"/>
              </w:rPr>
              <w:t>[2:0]</w:t>
            </w:r>
          </w:p>
          <w:p w14:paraId="1890AFB9" w14:textId="6478E9E0" w:rsidR="00BD64BB" w:rsidRPr="00C52429" w:rsidRDefault="00BD64BB" w:rsidP="00BD64BB">
            <w:pPr>
              <w:pStyle w:val="Body"/>
            </w:pPr>
            <w:r>
              <w:rPr>
                <w:color w:val="000000"/>
                <w:szCs w:val="22"/>
              </w:rPr>
              <w:t xml:space="preserve">     (R82B4h[2:0])</w:t>
            </w:r>
          </w:p>
        </w:tc>
        <w:tc>
          <w:tcPr>
            <w:tcW w:w="720" w:type="dxa"/>
            <w:shd w:val="clear" w:color="auto" w:fill="auto"/>
            <w:tcMar>
              <w:top w:w="15" w:type="dxa"/>
              <w:left w:w="15" w:type="dxa"/>
              <w:bottom w:w="0" w:type="dxa"/>
              <w:right w:w="15" w:type="dxa"/>
            </w:tcMar>
            <w:vAlign w:val="center"/>
            <w:hideMark/>
          </w:tcPr>
          <w:p w14:paraId="01B20408" w14:textId="77777777" w:rsidR="00BD64BB" w:rsidRPr="00C52429" w:rsidRDefault="00BD64BB" w:rsidP="00BD64BB">
            <w:pPr>
              <w:pStyle w:val="Body"/>
            </w:pPr>
            <w:r w:rsidRPr="00C52429">
              <w:t>R/W</w:t>
            </w:r>
          </w:p>
        </w:tc>
        <w:tc>
          <w:tcPr>
            <w:tcW w:w="5165" w:type="dxa"/>
            <w:shd w:val="clear" w:color="auto" w:fill="auto"/>
            <w:tcMar>
              <w:top w:w="15" w:type="dxa"/>
              <w:left w:w="15" w:type="dxa"/>
              <w:bottom w:w="0" w:type="dxa"/>
              <w:right w:w="15" w:type="dxa"/>
            </w:tcMar>
            <w:vAlign w:val="center"/>
            <w:hideMark/>
          </w:tcPr>
          <w:p w14:paraId="255166BF" w14:textId="1E0B0E5A" w:rsidR="00BD64BB" w:rsidRPr="00C52429" w:rsidRDefault="00BD64BB" w:rsidP="00BD64BB">
            <w:pPr>
              <w:pStyle w:val="Body"/>
            </w:pPr>
            <w:r w:rsidRPr="00C52429">
              <w:t>MSB of VCO swing amplitude. Higher value means larger amplitude. This field control the VCO supply voltage for the DAC around 80 mV per MSB.</w:t>
            </w:r>
          </w:p>
        </w:tc>
      </w:tr>
      <w:tr w:rsidR="00BD64BB" w:rsidRPr="00C52429" w14:paraId="1715E78C" w14:textId="77777777" w:rsidTr="00FE74CA">
        <w:trPr>
          <w:trHeight w:val="315"/>
        </w:trPr>
        <w:tc>
          <w:tcPr>
            <w:tcW w:w="3335" w:type="dxa"/>
            <w:shd w:val="clear" w:color="auto" w:fill="auto"/>
            <w:tcMar>
              <w:top w:w="15" w:type="dxa"/>
              <w:left w:w="15" w:type="dxa"/>
              <w:bottom w:w="0" w:type="dxa"/>
              <w:right w:w="15" w:type="dxa"/>
            </w:tcMar>
            <w:vAlign w:val="bottom"/>
            <w:hideMark/>
          </w:tcPr>
          <w:p w14:paraId="0DB11876" w14:textId="77777777" w:rsidR="00BD64BB" w:rsidRDefault="00BD64BB" w:rsidP="00BD64BB">
            <w:pPr>
              <w:pStyle w:val="Body"/>
              <w:rPr>
                <w:color w:val="000000"/>
                <w:szCs w:val="22"/>
              </w:rPr>
            </w:pPr>
            <w:proofErr w:type="spellStart"/>
            <w:r>
              <w:rPr>
                <w:color w:val="000000"/>
                <w:szCs w:val="22"/>
              </w:rPr>
              <w:t>lcvco_dac_lsb</w:t>
            </w:r>
            <w:proofErr w:type="spellEnd"/>
            <w:r>
              <w:rPr>
                <w:color w:val="000000"/>
                <w:szCs w:val="22"/>
              </w:rPr>
              <w:t>[4:0]</w:t>
            </w:r>
          </w:p>
          <w:p w14:paraId="1EEF34C9" w14:textId="5E04116D" w:rsidR="00BD64BB" w:rsidRPr="00C52429" w:rsidRDefault="00BD64BB" w:rsidP="00BD64BB">
            <w:pPr>
              <w:pStyle w:val="Body"/>
            </w:pPr>
            <w:r>
              <w:rPr>
                <w:color w:val="000000"/>
                <w:szCs w:val="22"/>
              </w:rPr>
              <w:t xml:space="preserve">     (R82B4h[7:3])</w:t>
            </w:r>
          </w:p>
        </w:tc>
        <w:tc>
          <w:tcPr>
            <w:tcW w:w="720" w:type="dxa"/>
            <w:shd w:val="clear" w:color="auto" w:fill="auto"/>
            <w:tcMar>
              <w:top w:w="15" w:type="dxa"/>
              <w:left w:w="15" w:type="dxa"/>
              <w:bottom w:w="0" w:type="dxa"/>
              <w:right w:w="15" w:type="dxa"/>
            </w:tcMar>
            <w:vAlign w:val="center"/>
            <w:hideMark/>
          </w:tcPr>
          <w:p w14:paraId="59C8B944" w14:textId="77777777" w:rsidR="00BD64BB" w:rsidRPr="00C52429" w:rsidRDefault="00BD64BB" w:rsidP="00BD64BB">
            <w:pPr>
              <w:pStyle w:val="Body"/>
            </w:pPr>
            <w:r w:rsidRPr="00C52429">
              <w:t>R/W</w:t>
            </w:r>
          </w:p>
        </w:tc>
        <w:tc>
          <w:tcPr>
            <w:tcW w:w="5165" w:type="dxa"/>
            <w:shd w:val="clear" w:color="auto" w:fill="auto"/>
            <w:vAlign w:val="center"/>
            <w:hideMark/>
          </w:tcPr>
          <w:p w14:paraId="04785307" w14:textId="397E3C3E" w:rsidR="00BD64BB" w:rsidRPr="00C52429" w:rsidRDefault="00BD64BB" w:rsidP="00BD64BB">
            <w:pPr>
              <w:pStyle w:val="Body"/>
            </w:pPr>
            <w:r w:rsidRPr="00C52429">
              <w:t>LSB of VCO swing amplitude. Higher value means larger amplitude. Around 2.5 mv per LSB.</w:t>
            </w:r>
          </w:p>
        </w:tc>
      </w:tr>
      <w:tr w:rsidR="00BD64BB" w:rsidRPr="00C52429" w14:paraId="52AED05D" w14:textId="77777777" w:rsidTr="00FE74CA">
        <w:trPr>
          <w:trHeight w:val="315"/>
        </w:trPr>
        <w:tc>
          <w:tcPr>
            <w:tcW w:w="3335" w:type="dxa"/>
            <w:shd w:val="clear" w:color="auto" w:fill="auto"/>
            <w:tcMar>
              <w:top w:w="15" w:type="dxa"/>
              <w:left w:w="15" w:type="dxa"/>
              <w:bottom w:w="0" w:type="dxa"/>
              <w:right w:w="15" w:type="dxa"/>
            </w:tcMar>
            <w:vAlign w:val="bottom"/>
            <w:hideMark/>
          </w:tcPr>
          <w:p w14:paraId="5D1D6307" w14:textId="77777777" w:rsidR="00BD64BB" w:rsidRDefault="00BD64BB" w:rsidP="00BD64BB">
            <w:pPr>
              <w:pStyle w:val="Body"/>
              <w:rPr>
                <w:color w:val="000000"/>
                <w:szCs w:val="22"/>
              </w:rPr>
            </w:pPr>
            <w:proofErr w:type="spellStart"/>
            <w:r>
              <w:rPr>
                <w:color w:val="000000"/>
                <w:szCs w:val="22"/>
              </w:rPr>
              <w:t>lccap_usb</w:t>
            </w:r>
            <w:proofErr w:type="spellEnd"/>
          </w:p>
          <w:p w14:paraId="3E609B95" w14:textId="4B6CFAFA" w:rsidR="00BD64BB" w:rsidRPr="00C52429" w:rsidRDefault="00BD64BB" w:rsidP="00BD64BB">
            <w:pPr>
              <w:pStyle w:val="Body"/>
            </w:pPr>
            <w:r>
              <w:rPr>
                <w:color w:val="000000"/>
                <w:szCs w:val="22"/>
              </w:rPr>
              <w:t xml:space="preserve">     (R82C0h[4])</w:t>
            </w:r>
          </w:p>
        </w:tc>
        <w:tc>
          <w:tcPr>
            <w:tcW w:w="720" w:type="dxa"/>
            <w:shd w:val="clear" w:color="auto" w:fill="auto"/>
            <w:tcMar>
              <w:top w:w="15" w:type="dxa"/>
              <w:left w:w="15" w:type="dxa"/>
              <w:bottom w:w="0" w:type="dxa"/>
              <w:right w:w="15" w:type="dxa"/>
            </w:tcMar>
            <w:vAlign w:val="center"/>
            <w:hideMark/>
          </w:tcPr>
          <w:p w14:paraId="1B3D8609" w14:textId="77777777" w:rsidR="00BD64BB" w:rsidRPr="00C52429" w:rsidRDefault="00BD64BB" w:rsidP="00BD64BB">
            <w:pPr>
              <w:pStyle w:val="Body"/>
            </w:pPr>
            <w:r w:rsidRPr="00C52429">
              <w:t>R/W</w:t>
            </w:r>
          </w:p>
        </w:tc>
        <w:tc>
          <w:tcPr>
            <w:tcW w:w="5165" w:type="dxa"/>
            <w:vMerge w:val="restart"/>
            <w:shd w:val="clear" w:color="auto" w:fill="auto"/>
            <w:tcMar>
              <w:top w:w="15" w:type="dxa"/>
              <w:left w:w="15" w:type="dxa"/>
              <w:bottom w:w="0" w:type="dxa"/>
              <w:right w:w="15" w:type="dxa"/>
            </w:tcMar>
            <w:vAlign w:val="center"/>
            <w:hideMark/>
          </w:tcPr>
          <w:p w14:paraId="224BD81F" w14:textId="77777777" w:rsidR="00BD64BB" w:rsidRPr="00C52429" w:rsidRDefault="00BD64BB" w:rsidP="00BD64BB">
            <w:pPr>
              <w:pStyle w:val="Body"/>
            </w:pPr>
            <w:r w:rsidRPr="00C52429">
              <w:t xml:space="preserve">Control the capacitance of LC tank </w:t>
            </w:r>
            <w:r w:rsidRPr="00C52429">
              <w:sym w:font="Wingdings" w:char="F0E0"/>
            </w:r>
            <w:r w:rsidRPr="00C52429">
              <w:t xml:space="preserve"> VCO frequency</w:t>
            </w:r>
          </w:p>
        </w:tc>
      </w:tr>
      <w:tr w:rsidR="00BD64BB" w:rsidRPr="00C52429" w14:paraId="04048F28" w14:textId="77777777" w:rsidTr="00FE74CA">
        <w:trPr>
          <w:trHeight w:val="315"/>
        </w:trPr>
        <w:tc>
          <w:tcPr>
            <w:tcW w:w="3335" w:type="dxa"/>
            <w:shd w:val="clear" w:color="auto" w:fill="auto"/>
            <w:tcMar>
              <w:top w:w="15" w:type="dxa"/>
              <w:left w:w="15" w:type="dxa"/>
              <w:bottom w:w="0" w:type="dxa"/>
              <w:right w:w="15" w:type="dxa"/>
            </w:tcMar>
            <w:vAlign w:val="bottom"/>
            <w:hideMark/>
          </w:tcPr>
          <w:p w14:paraId="2EE53731" w14:textId="77777777" w:rsidR="00BD64BB" w:rsidRDefault="00BD64BB" w:rsidP="00BD64BB">
            <w:pPr>
              <w:pStyle w:val="Body"/>
              <w:rPr>
                <w:color w:val="000000"/>
                <w:szCs w:val="22"/>
              </w:rPr>
            </w:pPr>
            <w:proofErr w:type="spellStart"/>
            <w:r>
              <w:rPr>
                <w:color w:val="000000"/>
                <w:szCs w:val="22"/>
              </w:rPr>
              <w:t>lccap_msb</w:t>
            </w:r>
            <w:proofErr w:type="spellEnd"/>
            <w:r>
              <w:rPr>
                <w:color w:val="000000"/>
                <w:szCs w:val="22"/>
              </w:rPr>
              <w:t>[3:0]</w:t>
            </w:r>
          </w:p>
          <w:p w14:paraId="177C54FB" w14:textId="2A831BA2" w:rsidR="00BD64BB" w:rsidRPr="00C52429" w:rsidRDefault="00BD64BB" w:rsidP="00BD64BB">
            <w:pPr>
              <w:pStyle w:val="Body"/>
            </w:pPr>
            <w:r>
              <w:rPr>
                <w:color w:val="000000"/>
                <w:szCs w:val="22"/>
              </w:rPr>
              <w:t xml:space="preserve">     (R82C8h[7:4])</w:t>
            </w:r>
          </w:p>
        </w:tc>
        <w:tc>
          <w:tcPr>
            <w:tcW w:w="720" w:type="dxa"/>
            <w:shd w:val="clear" w:color="auto" w:fill="auto"/>
            <w:tcMar>
              <w:top w:w="15" w:type="dxa"/>
              <w:left w:w="15" w:type="dxa"/>
              <w:bottom w:w="0" w:type="dxa"/>
              <w:right w:w="15" w:type="dxa"/>
            </w:tcMar>
            <w:vAlign w:val="center"/>
            <w:hideMark/>
          </w:tcPr>
          <w:p w14:paraId="17D4E8D1" w14:textId="77777777" w:rsidR="00BD64BB" w:rsidRPr="00C52429" w:rsidRDefault="00BD64BB" w:rsidP="00BD64BB">
            <w:pPr>
              <w:pStyle w:val="Body"/>
            </w:pPr>
            <w:r w:rsidRPr="00C52429">
              <w:t>R/W</w:t>
            </w:r>
          </w:p>
        </w:tc>
        <w:tc>
          <w:tcPr>
            <w:tcW w:w="5165" w:type="dxa"/>
            <w:vMerge/>
            <w:shd w:val="clear" w:color="auto" w:fill="auto"/>
            <w:vAlign w:val="center"/>
            <w:hideMark/>
          </w:tcPr>
          <w:p w14:paraId="5DF46647" w14:textId="77777777" w:rsidR="00BD64BB" w:rsidRPr="00C52429" w:rsidRDefault="00BD64BB" w:rsidP="00BD64BB">
            <w:pPr>
              <w:pStyle w:val="Body"/>
            </w:pPr>
          </w:p>
        </w:tc>
      </w:tr>
      <w:tr w:rsidR="00BD64BB" w:rsidRPr="00C52429" w14:paraId="6900065F" w14:textId="77777777" w:rsidTr="00FE74CA">
        <w:trPr>
          <w:trHeight w:val="315"/>
        </w:trPr>
        <w:tc>
          <w:tcPr>
            <w:tcW w:w="3335" w:type="dxa"/>
            <w:shd w:val="clear" w:color="auto" w:fill="auto"/>
            <w:tcMar>
              <w:top w:w="15" w:type="dxa"/>
              <w:left w:w="15" w:type="dxa"/>
              <w:bottom w:w="0" w:type="dxa"/>
              <w:right w:w="15" w:type="dxa"/>
            </w:tcMar>
            <w:vAlign w:val="bottom"/>
            <w:hideMark/>
          </w:tcPr>
          <w:p w14:paraId="02C7DE9C" w14:textId="77777777" w:rsidR="00BD64BB" w:rsidRDefault="00BD64BB" w:rsidP="00BD64BB">
            <w:pPr>
              <w:pStyle w:val="Body"/>
              <w:rPr>
                <w:color w:val="000000"/>
                <w:szCs w:val="22"/>
              </w:rPr>
            </w:pPr>
            <w:proofErr w:type="spellStart"/>
            <w:r>
              <w:rPr>
                <w:color w:val="000000"/>
                <w:szCs w:val="22"/>
              </w:rPr>
              <w:t>lccap_lsb</w:t>
            </w:r>
            <w:proofErr w:type="spellEnd"/>
            <w:r>
              <w:rPr>
                <w:color w:val="000000"/>
                <w:szCs w:val="22"/>
              </w:rPr>
              <w:t>[4:0]</w:t>
            </w:r>
          </w:p>
          <w:p w14:paraId="3DF4B172" w14:textId="48B3C875" w:rsidR="00BD64BB" w:rsidRPr="00C52429" w:rsidRDefault="00BD64BB" w:rsidP="00BD64BB">
            <w:pPr>
              <w:pStyle w:val="Body"/>
            </w:pPr>
            <w:r>
              <w:rPr>
                <w:color w:val="000000"/>
                <w:szCs w:val="22"/>
              </w:rPr>
              <w:t xml:space="preserve">     (R82C4h[7:3])</w:t>
            </w:r>
          </w:p>
        </w:tc>
        <w:tc>
          <w:tcPr>
            <w:tcW w:w="720" w:type="dxa"/>
            <w:shd w:val="clear" w:color="auto" w:fill="auto"/>
            <w:tcMar>
              <w:top w:w="15" w:type="dxa"/>
              <w:left w:w="15" w:type="dxa"/>
              <w:bottom w:w="0" w:type="dxa"/>
              <w:right w:w="15" w:type="dxa"/>
            </w:tcMar>
            <w:vAlign w:val="center"/>
            <w:hideMark/>
          </w:tcPr>
          <w:p w14:paraId="6F4839EE" w14:textId="77777777" w:rsidR="00BD64BB" w:rsidRPr="00C52429" w:rsidRDefault="00BD64BB" w:rsidP="00BD64BB">
            <w:pPr>
              <w:pStyle w:val="Body"/>
            </w:pPr>
            <w:r w:rsidRPr="00C52429">
              <w:t>R/W</w:t>
            </w:r>
          </w:p>
        </w:tc>
        <w:tc>
          <w:tcPr>
            <w:tcW w:w="5165" w:type="dxa"/>
            <w:vMerge/>
            <w:shd w:val="clear" w:color="auto" w:fill="auto"/>
            <w:vAlign w:val="center"/>
            <w:hideMark/>
          </w:tcPr>
          <w:p w14:paraId="40E33F4B" w14:textId="77777777" w:rsidR="00BD64BB" w:rsidRPr="00C52429" w:rsidRDefault="00BD64BB" w:rsidP="00BD64BB">
            <w:pPr>
              <w:pStyle w:val="Body"/>
            </w:pPr>
          </w:p>
        </w:tc>
      </w:tr>
      <w:tr w:rsidR="00BD64BB" w:rsidRPr="00C52429" w14:paraId="18597218" w14:textId="77777777" w:rsidTr="00FE74CA">
        <w:trPr>
          <w:trHeight w:val="315"/>
        </w:trPr>
        <w:tc>
          <w:tcPr>
            <w:tcW w:w="3335" w:type="dxa"/>
            <w:shd w:val="clear" w:color="auto" w:fill="auto"/>
            <w:tcMar>
              <w:top w:w="15" w:type="dxa"/>
              <w:left w:w="15" w:type="dxa"/>
              <w:bottom w:w="0" w:type="dxa"/>
              <w:right w:w="15" w:type="dxa"/>
            </w:tcMar>
            <w:vAlign w:val="bottom"/>
            <w:hideMark/>
          </w:tcPr>
          <w:p w14:paraId="341E1CC7" w14:textId="77777777" w:rsidR="00BD64BB" w:rsidRDefault="00BD64BB" w:rsidP="00BD64BB">
            <w:pPr>
              <w:pStyle w:val="Body"/>
              <w:rPr>
                <w:color w:val="000000"/>
                <w:szCs w:val="22"/>
              </w:rPr>
            </w:pPr>
            <w:proofErr w:type="spellStart"/>
            <w:r>
              <w:rPr>
                <w:color w:val="000000"/>
                <w:szCs w:val="22"/>
              </w:rPr>
              <w:t>icp_lc</w:t>
            </w:r>
            <w:proofErr w:type="spellEnd"/>
            <w:r>
              <w:rPr>
                <w:color w:val="000000"/>
                <w:szCs w:val="22"/>
              </w:rPr>
              <w:t>[4:0]</w:t>
            </w:r>
          </w:p>
          <w:p w14:paraId="63B3BF6D" w14:textId="0242DAD5" w:rsidR="00BD64BB" w:rsidRPr="00C52429" w:rsidRDefault="00BD64BB" w:rsidP="00BD64BB">
            <w:pPr>
              <w:pStyle w:val="Body"/>
            </w:pPr>
            <w:r>
              <w:rPr>
                <w:color w:val="000000"/>
                <w:szCs w:val="22"/>
              </w:rPr>
              <w:t xml:space="preserve">     (R8334h[4:0])</w:t>
            </w:r>
          </w:p>
        </w:tc>
        <w:tc>
          <w:tcPr>
            <w:tcW w:w="720" w:type="dxa"/>
            <w:shd w:val="clear" w:color="auto" w:fill="auto"/>
            <w:tcMar>
              <w:top w:w="15" w:type="dxa"/>
              <w:left w:w="15" w:type="dxa"/>
              <w:bottom w:w="0" w:type="dxa"/>
              <w:right w:w="15" w:type="dxa"/>
            </w:tcMar>
            <w:hideMark/>
          </w:tcPr>
          <w:p w14:paraId="01C3A77F" w14:textId="19CE5851" w:rsidR="00BD64BB" w:rsidRPr="00C52429" w:rsidRDefault="00BD64BB" w:rsidP="00BD64BB">
            <w:pPr>
              <w:pStyle w:val="Body"/>
            </w:pPr>
            <w:r w:rsidRPr="00C52429">
              <w:t>R/W</w:t>
            </w:r>
          </w:p>
        </w:tc>
        <w:tc>
          <w:tcPr>
            <w:tcW w:w="5165" w:type="dxa"/>
            <w:shd w:val="clear" w:color="auto" w:fill="auto"/>
            <w:tcMar>
              <w:top w:w="15" w:type="dxa"/>
              <w:left w:w="15" w:type="dxa"/>
              <w:bottom w:w="0" w:type="dxa"/>
              <w:right w:w="15" w:type="dxa"/>
            </w:tcMar>
            <w:vAlign w:val="center"/>
            <w:hideMark/>
          </w:tcPr>
          <w:p w14:paraId="49FD6005" w14:textId="6E8DD4A3" w:rsidR="00BD64BB" w:rsidRPr="00C52429" w:rsidRDefault="00BD64BB" w:rsidP="00BD64BB">
            <w:pPr>
              <w:pStyle w:val="Body"/>
            </w:pPr>
            <w:r w:rsidRPr="00C52429">
              <w:t>Control the charge pump current</w:t>
            </w:r>
          </w:p>
        </w:tc>
      </w:tr>
      <w:tr w:rsidR="00BD64BB" w:rsidRPr="00C52429" w14:paraId="4783BCE4" w14:textId="77777777" w:rsidTr="00FE74CA">
        <w:trPr>
          <w:trHeight w:val="315"/>
        </w:trPr>
        <w:tc>
          <w:tcPr>
            <w:tcW w:w="3335" w:type="dxa"/>
            <w:shd w:val="clear" w:color="auto" w:fill="auto"/>
            <w:tcMar>
              <w:top w:w="15" w:type="dxa"/>
              <w:left w:w="15" w:type="dxa"/>
              <w:bottom w:w="0" w:type="dxa"/>
              <w:right w:w="15" w:type="dxa"/>
            </w:tcMar>
            <w:vAlign w:val="bottom"/>
            <w:hideMark/>
          </w:tcPr>
          <w:p w14:paraId="63263DA2" w14:textId="77777777" w:rsidR="00BD64BB" w:rsidRDefault="00BD64BB" w:rsidP="00BD64BB">
            <w:pPr>
              <w:pStyle w:val="Body"/>
              <w:rPr>
                <w:color w:val="000000"/>
                <w:szCs w:val="22"/>
              </w:rPr>
            </w:pPr>
            <w:r>
              <w:rPr>
                <w:color w:val="000000"/>
                <w:szCs w:val="22"/>
              </w:rPr>
              <w:t>ANA_FBCK_SEL</w:t>
            </w:r>
          </w:p>
          <w:p w14:paraId="5842D644" w14:textId="4D176291" w:rsidR="00BD64BB" w:rsidRPr="00C52429" w:rsidRDefault="00BD64BB" w:rsidP="00BD64BB">
            <w:pPr>
              <w:pStyle w:val="Body"/>
            </w:pPr>
            <w:r>
              <w:rPr>
                <w:color w:val="000000"/>
                <w:szCs w:val="22"/>
              </w:rPr>
              <w:t xml:space="preserve">     (RA318h[9])</w:t>
            </w:r>
          </w:p>
        </w:tc>
        <w:tc>
          <w:tcPr>
            <w:tcW w:w="720" w:type="dxa"/>
            <w:shd w:val="clear" w:color="auto" w:fill="auto"/>
            <w:tcMar>
              <w:top w:w="15" w:type="dxa"/>
              <w:left w:w="15" w:type="dxa"/>
              <w:bottom w:w="0" w:type="dxa"/>
              <w:right w:w="15" w:type="dxa"/>
            </w:tcMar>
            <w:vAlign w:val="center"/>
            <w:hideMark/>
          </w:tcPr>
          <w:p w14:paraId="1722D655" w14:textId="30A8AFD9" w:rsidR="00BD64BB" w:rsidRPr="00C52429" w:rsidRDefault="00BD64BB" w:rsidP="00BD64BB">
            <w:pPr>
              <w:pStyle w:val="Body"/>
            </w:pPr>
            <w:r w:rsidRPr="00C52429">
              <w:t>R/W</w:t>
            </w:r>
          </w:p>
        </w:tc>
        <w:tc>
          <w:tcPr>
            <w:tcW w:w="5165" w:type="dxa"/>
            <w:shd w:val="clear" w:color="auto" w:fill="auto"/>
            <w:tcMar>
              <w:top w:w="15" w:type="dxa"/>
              <w:left w:w="15" w:type="dxa"/>
              <w:bottom w:w="0" w:type="dxa"/>
              <w:right w:w="15" w:type="dxa"/>
            </w:tcMar>
            <w:vAlign w:val="center"/>
            <w:hideMark/>
          </w:tcPr>
          <w:p w14:paraId="2E853660" w14:textId="7CD800F5" w:rsidR="00BD64BB" w:rsidRPr="00C52429" w:rsidRDefault="00BD64BB" w:rsidP="00BD64BB">
            <w:pPr>
              <w:pStyle w:val="Body"/>
            </w:pPr>
            <w:r w:rsidRPr="00C52429">
              <w:t>Choose whether the signal before or after PI will go FBDIV. Setting to 0 means PI OFF, FBDIV needs to be set as 4 times as when it’s set to 1</w:t>
            </w:r>
          </w:p>
        </w:tc>
      </w:tr>
      <w:tr w:rsidR="00BD64BB" w:rsidRPr="00C52429" w14:paraId="41A73126" w14:textId="77777777" w:rsidTr="00FE74CA">
        <w:trPr>
          <w:trHeight w:val="315"/>
        </w:trPr>
        <w:tc>
          <w:tcPr>
            <w:tcW w:w="3335" w:type="dxa"/>
            <w:shd w:val="clear" w:color="auto" w:fill="auto"/>
            <w:tcMar>
              <w:top w:w="15" w:type="dxa"/>
              <w:left w:w="15" w:type="dxa"/>
              <w:bottom w:w="0" w:type="dxa"/>
              <w:right w:w="15" w:type="dxa"/>
            </w:tcMar>
            <w:vAlign w:val="bottom"/>
            <w:hideMark/>
          </w:tcPr>
          <w:p w14:paraId="152D320A" w14:textId="77777777" w:rsidR="00BD64BB" w:rsidRDefault="00BD64BB" w:rsidP="00BD64BB">
            <w:pPr>
              <w:pStyle w:val="Body"/>
              <w:rPr>
                <w:color w:val="000000"/>
                <w:szCs w:val="22"/>
              </w:rPr>
            </w:pPr>
            <w:proofErr w:type="spellStart"/>
            <w:r>
              <w:rPr>
                <w:color w:val="000000"/>
                <w:szCs w:val="22"/>
              </w:rPr>
              <w:t>pll_cal_done</w:t>
            </w:r>
            <w:proofErr w:type="spellEnd"/>
          </w:p>
          <w:p w14:paraId="5862BA30" w14:textId="01E5698D" w:rsidR="00BD64BB" w:rsidRPr="00C52429" w:rsidRDefault="00BD64BB" w:rsidP="00BD64BB">
            <w:pPr>
              <w:pStyle w:val="Body"/>
            </w:pPr>
            <w:r>
              <w:rPr>
                <w:color w:val="000000"/>
                <w:szCs w:val="22"/>
              </w:rPr>
              <w:t xml:space="preserve">     (RE64Ch[16])</w:t>
            </w:r>
          </w:p>
        </w:tc>
        <w:tc>
          <w:tcPr>
            <w:tcW w:w="720" w:type="dxa"/>
            <w:shd w:val="clear" w:color="auto" w:fill="auto"/>
            <w:tcMar>
              <w:top w:w="15" w:type="dxa"/>
              <w:left w:w="15" w:type="dxa"/>
              <w:bottom w:w="0" w:type="dxa"/>
              <w:right w:w="15" w:type="dxa"/>
            </w:tcMar>
            <w:vAlign w:val="center"/>
            <w:hideMark/>
          </w:tcPr>
          <w:p w14:paraId="5E8D976E" w14:textId="77777777" w:rsidR="00BD64BB" w:rsidRPr="00C52429" w:rsidRDefault="00BD64BB" w:rsidP="00BD64BB">
            <w:pPr>
              <w:pStyle w:val="Body"/>
            </w:pPr>
            <w:r w:rsidRPr="00C52429">
              <w:t>R</w:t>
            </w:r>
          </w:p>
        </w:tc>
        <w:tc>
          <w:tcPr>
            <w:tcW w:w="5165" w:type="dxa"/>
            <w:shd w:val="clear" w:color="auto" w:fill="auto"/>
            <w:tcMar>
              <w:top w:w="15" w:type="dxa"/>
              <w:left w:w="15" w:type="dxa"/>
              <w:bottom w:w="0" w:type="dxa"/>
              <w:right w:w="15" w:type="dxa"/>
            </w:tcMar>
            <w:vAlign w:val="center"/>
            <w:hideMark/>
          </w:tcPr>
          <w:p w14:paraId="78F7488D" w14:textId="77777777" w:rsidR="00BD64BB" w:rsidRPr="00C52429" w:rsidRDefault="00BD64BB" w:rsidP="00BD64BB">
            <w:pPr>
              <w:pStyle w:val="Body"/>
            </w:pPr>
            <w:r w:rsidRPr="00C52429">
              <w:t>PLL calibration is done</w:t>
            </w:r>
          </w:p>
        </w:tc>
      </w:tr>
    </w:tbl>
    <w:p w14:paraId="4C74EA41" w14:textId="5D82B69A" w:rsidR="006C6464" w:rsidRDefault="006C6464" w:rsidP="006C6464">
      <w:pPr>
        <w:pStyle w:val="Body"/>
      </w:pPr>
    </w:p>
    <w:p w14:paraId="6EFAB745" w14:textId="77777777" w:rsidR="00062C21" w:rsidRDefault="00062C21" w:rsidP="006C6464">
      <w:pPr>
        <w:pStyle w:val="Body"/>
      </w:pPr>
    </w:p>
    <w:p w14:paraId="58D11C36" w14:textId="77777777" w:rsidR="006845A7" w:rsidRDefault="006845A7" w:rsidP="006C6464">
      <w:pPr>
        <w:pStyle w:val="Body"/>
      </w:pPr>
    </w:p>
    <w:p w14:paraId="69342A57" w14:textId="77777777" w:rsidR="006845A7" w:rsidRDefault="006845A7" w:rsidP="006C6464">
      <w:pPr>
        <w:pStyle w:val="Body"/>
      </w:pPr>
    </w:p>
    <w:p w14:paraId="11494CEF" w14:textId="77777777" w:rsidR="006845A7" w:rsidRDefault="006845A7" w:rsidP="006C6464">
      <w:pPr>
        <w:pStyle w:val="Body"/>
      </w:pPr>
    </w:p>
    <w:p w14:paraId="2355B31A" w14:textId="77777777" w:rsidR="00062C21" w:rsidRDefault="00062C21" w:rsidP="006C6464">
      <w:pPr>
        <w:pStyle w:val="Body"/>
      </w:pPr>
    </w:p>
    <w:p w14:paraId="54A34211" w14:textId="750B7AC0" w:rsidR="001420BA" w:rsidRDefault="001420BA" w:rsidP="001420BA">
      <w:pPr>
        <w:pStyle w:val="Heading3"/>
      </w:pPr>
      <w:bookmarkStart w:id="14" w:name="_Toc529467886"/>
      <w:r>
        <w:lastRenderedPageBreak/>
        <w:t>Ring PLL</w:t>
      </w:r>
      <w:bookmarkEnd w:id="14"/>
    </w:p>
    <w:tbl>
      <w:tblPr>
        <w:tblW w:w="9220" w:type="dxa"/>
        <w:tblInd w:w="-1365" w:type="dxa"/>
        <w:tblLayout w:type="fixed"/>
        <w:tblCellMar>
          <w:left w:w="0" w:type="dxa"/>
          <w:right w:w="0" w:type="dxa"/>
        </w:tblCellMar>
        <w:tblLook w:val="0600" w:firstRow="0" w:lastRow="0" w:firstColumn="0" w:lastColumn="0" w:noHBand="1" w:noVBand="1"/>
      </w:tblPr>
      <w:tblGrid>
        <w:gridCol w:w="3335"/>
        <w:gridCol w:w="720"/>
        <w:gridCol w:w="5165"/>
      </w:tblGrid>
      <w:tr w:rsidR="001420BA" w:rsidRPr="006C6464" w14:paraId="22EFF1E5" w14:textId="77777777" w:rsidTr="009401B6">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4A2C93E7" w14:textId="77777777" w:rsidR="001420BA" w:rsidRPr="004F7EFD" w:rsidRDefault="001420BA" w:rsidP="00E72FDF">
            <w:pPr>
              <w:pStyle w:val="Body"/>
              <w:rPr>
                <w:b/>
                <w:color w:val="FFFFFF" w:themeColor="background1"/>
              </w:rPr>
            </w:pPr>
            <w:r w:rsidRPr="004F7EFD">
              <w:rPr>
                <w:b/>
                <w:color w:val="FFFFFF" w:themeColor="background1"/>
              </w:rPr>
              <w:t>Register Name</w:t>
            </w:r>
          </w:p>
        </w:tc>
        <w:tc>
          <w:tcPr>
            <w:tcW w:w="72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2B32D1F2" w14:textId="77777777" w:rsidR="001420BA" w:rsidRPr="004F7EFD" w:rsidRDefault="001420BA" w:rsidP="00E72FDF">
            <w:pPr>
              <w:pStyle w:val="Body"/>
              <w:rPr>
                <w:b/>
                <w:color w:val="FFFFFF" w:themeColor="background1"/>
              </w:rPr>
            </w:pPr>
            <w:r w:rsidRPr="004F7EFD">
              <w:rPr>
                <w:b/>
                <w:color w:val="FFFFFF" w:themeColor="background1"/>
              </w:rPr>
              <w:t>R/W</w:t>
            </w:r>
          </w:p>
        </w:tc>
        <w:tc>
          <w:tcPr>
            <w:tcW w:w="5165"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57AD0043" w14:textId="77777777" w:rsidR="001420BA" w:rsidRPr="004F7EFD" w:rsidRDefault="001420BA" w:rsidP="00E72FDF">
            <w:pPr>
              <w:pStyle w:val="Body"/>
              <w:rPr>
                <w:b/>
                <w:color w:val="FFFFFF" w:themeColor="background1"/>
              </w:rPr>
            </w:pPr>
            <w:r w:rsidRPr="004F7EFD">
              <w:rPr>
                <w:b/>
                <w:color w:val="FFFFFF" w:themeColor="background1"/>
              </w:rPr>
              <w:t>Description</w:t>
            </w:r>
          </w:p>
        </w:tc>
      </w:tr>
      <w:tr w:rsidR="00BD64BB" w:rsidRPr="00C52429" w14:paraId="1DB7FB5F"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A2342DC" w14:textId="77777777" w:rsidR="00BD64BB" w:rsidRDefault="00BD64BB" w:rsidP="00BD64BB">
            <w:pPr>
              <w:pStyle w:val="Body"/>
              <w:rPr>
                <w:color w:val="000000"/>
                <w:szCs w:val="22"/>
              </w:rPr>
            </w:pPr>
            <w:r>
              <w:rPr>
                <w:color w:val="000000"/>
                <w:szCs w:val="22"/>
              </w:rPr>
              <w:t>PLL_SPEED_RING[4:0]</w:t>
            </w:r>
          </w:p>
          <w:p w14:paraId="7E77B8DB" w14:textId="05C8B12A" w:rsidR="00BD64BB" w:rsidRPr="00C52429" w:rsidRDefault="00BD64BB" w:rsidP="00BD64BB">
            <w:pPr>
              <w:pStyle w:val="Body"/>
            </w:pPr>
            <w:r>
              <w:rPr>
                <w:color w:val="000000"/>
                <w:szCs w:val="22"/>
              </w:rPr>
              <w:t xml:space="preserve">     (R8300h[7:3])</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51FBA770" w14:textId="7777777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3E535385" w14:textId="77777777" w:rsidR="00BD64BB" w:rsidRPr="00C52429" w:rsidRDefault="00BD64BB" w:rsidP="00BD64BB">
            <w:pPr>
              <w:pStyle w:val="Body"/>
            </w:pPr>
            <w:r w:rsidRPr="00C52429">
              <w:t>Ring PLL speed selection</w:t>
            </w:r>
          </w:p>
        </w:tc>
      </w:tr>
      <w:tr w:rsidR="00BD64BB" w:rsidRPr="00C52429" w14:paraId="21C2C13B"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F41576B" w14:textId="77777777" w:rsidR="00BD64BB" w:rsidRDefault="00BD64BB" w:rsidP="00BD64BB">
            <w:pPr>
              <w:pStyle w:val="Body"/>
              <w:rPr>
                <w:color w:val="000000"/>
                <w:szCs w:val="22"/>
              </w:rPr>
            </w:pPr>
            <w:r>
              <w:rPr>
                <w:color w:val="000000"/>
                <w:szCs w:val="22"/>
              </w:rPr>
              <w:t>PLL_SLLP_DAC_COARSE_RING[3:0]</w:t>
            </w:r>
          </w:p>
          <w:p w14:paraId="3A2D593E" w14:textId="08C3A8CC" w:rsidR="00BD64BB" w:rsidRPr="00C52429" w:rsidRDefault="00BD64BB" w:rsidP="00BD64BB">
            <w:pPr>
              <w:pStyle w:val="Body"/>
            </w:pPr>
            <w:r>
              <w:rPr>
                <w:color w:val="000000"/>
                <w:szCs w:val="22"/>
              </w:rPr>
              <w:t xml:space="preserve">     (R8304h[3:0])</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78C57311" w14:textId="7777777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49DC4152" w14:textId="77777777" w:rsidR="00BD64BB" w:rsidRPr="00C52429" w:rsidRDefault="00BD64BB" w:rsidP="00BD64BB">
            <w:pPr>
              <w:pStyle w:val="Body"/>
            </w:pPr>
            <w:r w:rsidRPr="00C52429">
              <w:t xml:space="preserve">Control VDDVCO coarse tuning </w:t>
            </w:r>
          </w:p>
        </w:tc>
      </w:tr>
      <w:tr w:rsidR="00BD64BB" w:rsidRPr="00C52429" w14:paraId="70A248E1"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52F5693" w14:textId="77777777" w:rsidR="00BD64BB" w:rsidRDefault="00BD64BB" w:rsidP="00BD64BB">
            <w:pPr>
              <w:pStyle w:val="Body"/>
              <w:rPr>
                <w:color w:val="000000"/>
                <w:szCs w:val="22"/>
              </w:rPr>
            </w:pPr>
            <w:r>
              <w:rPr>
                <w:color w:val="000000"/>
                <w:szCs w:val="22"/>
              </w:rPr>
              <w:t>PLL_SLLP_DAC_FINE_RING[10:0]</w:t>
            </w:r>
          </w:p>
          <w:p w14:paraId="147A239D" w14:textId="141935A6" w:rsidR="00BD64BB" w:rsidRPr="00C52429" w:rsidRDefault="00BD64BB" w:rsidP="00BD64BB">
            <w:pPr>
              <w:pStyle w:val="Body"/>
            </w:pPr>
            <w:r>
              <w:rPr>
                <w:color w:val="000000"/>
                <w:szCs w:val="22"/>
              </w:rPr>
              <w:t xml:space="preserve">     (R8308h[7:5]+R830Ch[7:0])</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2CB50AC3" w14:textId="7777777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386AB4AE" w14:textId="77777777" w:rsidR="00BD64BB" w:rsidRPr="00C52429" w:rsidRDefault="00BD64BB" w:rsidP="00BD64BB">
            <w:pPr>
              <w:pStyle w:val="Body"/>
            </w:pPr>
            <w:r w:rsidRPr="00C52429">
              <w:t xml:space="preserve">Control VDDVCO fine tuning </w:t>
            </w:r>
          </w:p>
        </w:tc>
      </w:tr>
      <w:tr w:rsidR="00BD64BB" w:rsidRPr="00C52429" w14:paraId="57DB6424"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62BD887" w14:textId="77777777" w:rsidR="00BD64BB" w:rsidRDefault="00BD64BB" w:rsidP="00BD64BB">
            <w:pPr>
              <w:pStyle w:val="Body"/>
              <w:rPr>
                <w:color w:val="000000"/>
                <w:szCs w:val="22"/>
              </w:rPr>
            </w:pPr>
            <w:proofErr w:type="spellStart"/>
            <w:r>
              <w:rPr>
                <w:color w:val="000000"/>
                <w:szCs w:val="22"/>
              </w:rPr>
              <w:t>icp_ring</w:t>
            </w:r>
            <w:proofErr w:type="spellEnd"/>
            <w:r>
              <w:rPr>
                <w:color w:val="000000"/>
                <w:szCs w:val="22"/>
              </w:rPr>
              <w:t>[3:0]</w:t>
            </w:r>
          </w:p>
          <w:p w14:paraId="008E07BA" w14:textId="7B1E87DC" w:rsidR="00BD64BB" w:rsidRPr="00C52429" w:rsidRDefault="00BD64BB" w:rsidP="00BD64BB">
            <w:pPr>
              <w:pStyle w:val="Body"/>
            </w:pPr>
            <w:r>
              <w:rPr>
                <w:color w:val="000000"/>
                <w:szCs w:val="22"/>
              </w:rPr>
              <w:t xml:space="preserve">     (R82F8h[7:4])</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hideMark/>
          </w:tcPr>
          <w:p w14:paraId="63CB2E3B" w14:textId="7777777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04B9681A" w14:textId="77777777" w:rsidR="00BD64BB" w:rsidRPr="00C52429" w:rsidRDefault="00BD64BB" w:rsidP="00BD64BB">
            <w:pPr>
              <w:pStyle w:val="Body"/>
            </w:pPr>
            <w:r w:rsidRPr="00C52429">
              <w:t>Control the charge pump current</w:t>
            </w:r>
          </w:p>
        </w:tc>
      </w:tr>
      <w:tr w:rsidR="00BD64BB" w:rsidRPr="00C52429" w14:paraId="1B4F7C74"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D4EF470" w14:textId="77777777" w:rsidR="00BD64BB" w:rsidRDefault="00BD64BB" w:rsidP="00BD64BB">
            <w:pPr>
              <w:pStyle w:val="Body"/>
              <w:rPr>
                <w:color w:val="000000"/>
                <w:szCs w:val="22"/>
              </w:rPr>
            </w:pPr>
            <w:r>
              <w:rPr>
                <w:color w:val="000000"/>
                <w:szCs w:val="22"/>
              </w:rPr>
              <w:t>ANA_FBCK_SEL_RING</w:t>
            </w:r>
          </w:p>
          <w:p w14:paraId="44373C9E" w14:textId="39044DB8" w:rsidR="00BD64BB" w:rsidRPr="00C52429" w:rsidRDefault="00BD64BB" w:rsidP="00BD64BB">
            <w:pPr>
              <w:pStyle w:val="Body"/>
            </w:pPr>
            <w:r>
              <w:rPr>
                <w:color w:val="000000"/>
                <w:szCs w:val="22"/>
              </w:rPr>
              <w:t xml:space="preserve">     (RA318h[2])</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161D45C1" w14:textId="77777777" w:rsidR="00BD64BB" w:rsidRPr="00C52429" w:rsidRDefault="00BD64BB" w:rsidP="00BD64BB">
            <w:pPr>
              <w:pStyle w:val="Body"/>
            </w:pPr>
            <w:r w:rsidRPr="00C52429">
              <w:t>R/W</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7C09B41B" w14:textId="77777777" w:rsidR="00BD64BB" w:rsidRPr="00C52429" w:rsidRDefault="00BD64BB" w:rsidP="00BD64BB">
            <w:pPr>
              <w:pStyle w:val="Body"/>
            </w:pPr>
            <w:r w:rsidRPr="00C52429">
              <w:t>Choose whether the signal before or after PI will go FBDIV. Setting to 0 means PI OFF, FBDIV needs to be set as 4 times as when it’s set to 1</w:t>
            </w:r>
          </w:p>
        </w:tc>
      </w:tr>
      <w:tr w:rsidR="00BD64BB" w:rsidRPr="00C52429" w14:paraId="4E386A41" w14:textId="77777777" w:rsidTr="00FE74CA">
        <w:trPr>
          <w:trHeight w:val="315"/>
        </w:trPr>
        <w:tc>
          <w:tcPr>
            <w:tcW w:w="33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5266E4C" w14:textId="77777777" w:rsidR="00BD64BB" w:rsidRDefault="00BD64BB" w:rsidP="00BD64BB">
            <w:pPr>
              <w:pStyle w:val="Body"/>
              <w:rPr>
                <w:color w:val="000000"/>
                <w:szCs w:val="22"/>
              </w:rPr>
            </w:pPr>
            <w:proofErr w:type="spellStart"/>
            <w:r>
              <w:rPr>
                <w:color w:val="000000"/>
                <w:szCs w:val="22"/>
              </w:rPr>
              <w:t>pll_cal_ring_done</w:t>
            </w:r>
            <w:proofErr w:type="spellEnd"/>
          </w:p>
          <w:p w14:paraId="3F2DD3C7" w14:textId="5E624D5F" w:rsidR="00BD64BB" w:rsidRPr="00C52429" w:rsidRDefault="00BD64BB" w:rsidP="00BD64BB">
            <w:pPr>
              <w:pStyle w:val="Body"/>
            </w:pPr>
            <w:r>
              <w:rPr>
                <w:color w:val="000000"/>
                <w:szCs w:val="22"/>
              </w:rPr>
              <w:t xml:space="preserve">     (RE64Ch[24])</w:t>
            </w:r>
          </w:p>
        </w:tc>
        <w:tc>
          <w:tcPr>
            <w:tcW w:w="72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5C224F3C" w14:textId="77777777" w:rsidR="00BD64BB" w:rsidRPr="00C52429" w:rsidRDefault="00BD64BB" w:rsidP="00BD64BB">
            <w:pPr>
              <w:pStyle w:val="Body"/>
            </w:pPr>
            <w:r w:rsidRPr="00C52429">
              <w:t>R</w:t>
            </w:r>
          </w:p>
        </w:tc>
        <w:tc>
          <w:tcPr>
            <w:tcW w:w="516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2B4697C0" w14:textId="77777777" w:rsidR="00BD64BB" w:rsidRPr="00C52429" w:rsidRDefault="00BD64BB" w:rsidP="00BD64BB">
            <w:pPr>
              <w:pStyle w:val="Body"/>
            </w:pPr>
            <w:r w:rsidRPr="00C52429">
              <w:t>Ring PLL calibration is done</w:t>
            </w:r>
          </w:p>
        </w:tc>
      </w:tr>
    </w:tbl>
    <w:p w14:paraId="547120DE" w14:textId="77777777" w:rsidR="001420BA" w:rsidRDefault="001420BA" w:rsidP="001420BA">
      <w:pPr>
        <w:pStyle w:val="Body"/>
      </w:pPr>
    </w:p>
    <w:p w14:paraId="234DCE65" w14:textId="77777777" w:rsidR="00615377" w:rsidRDefault="00615377" w:rsidP="001420BA">
      <w:pPr>
        <w:pStyle w:val="Body"/>
      </w:pPr>
    </w:p>
    <w:p w14:paraId="7D001929" w14:textId="5616C904" w:rsidR="001420BA" w:rsidRPr="001420BA" w:rsidRDefault="00975B88" w:rsidP="001420BA">
      <w:pPr>
        <w:pStyle w:val="Heading3"/>
      </w:pPr>
      <w:bookmarkStart w:id="15" w:name="_Toc529467887"/>
      <w:r>
        <w:t>PLL DCC Calibration</w:t>
      </w:r>
      <w:bookmarkEnd w:id="15"/>
    </w:p>
    <w:tbl>
      <w:tblPr>
        <w:tblW w:w="9177" w:type="dxa"/>
        <w:tblInd w:w="-1255" w:type="dxa"/>
        <w:tblCellMar>
          <w:left w:w="0" w:type="dxa"/>
          <w:right w:w="0" w:type="dxa"/>
        </w:tblCellMar>
        <w:tblLook w:val="0600" w:firstRow="0" w:lastRow="0" w:firstColumn="0" w:lastColumn="0" w:noHBand="1" w:noVBand="1"/>
      </w:tblPr>
      <w:tblGrid>
        <w:gridCol w:w="3057"/>
        <w:gridCol w:w="610"/>
        <w:gridCol w:w="5510"/>
      </w:tblGrid>
      <w:tr w:rsidR="003C6DBC" w:rsidRPr="003C6DBC" w14:paraId="42BF7A4C" w14:textId="77777777" w:rsidTr="003C6DBC">
        <w:trPr>
          <w:trHeight w:val="360"/>
        </w:trPr>
        <w:tc>
          <w:tcPr>
            <w:tcW w:w="3057"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5557B371" w14:textId="77777777" w:rsidR="00975B88" w:rsidRPr="003C6DBC" w:rsidRDefault="00975B88" w:rsidP="00975B88">
            <w:pPr>
              <w:pStyle w:val="Body"/>
              <w:rPr>
                <w:b/>
                <w:color w:val="FFFFFF" w:themeColor="background1"/>
              </w:rPr>
            </w:pPr>
            <w:r w:rsidRPr="003C6DBC">
              <w:rPr>
                <w:b/>
                <w:color w:val="FFFFFF" w:themeColor="background1"/>
              </w:rPr>
              <w:t>Register Name</w:t>
            </w:r>
          </w:p>
        </w:tc>
        <w:tc>
          <w:tcPr>
            <w:tcW w:w="61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208BD30A" w14:textId="77777777" w:rsidR="00975B88" w:rsidRPr="003C6DBC" w:rsidRDefault="00975B88" w:rsidP="00975B88">
            <w:pPr>
              <w:pStyle w:val="Body"/>
              <w:rPr>
                <w:b/>
                <w:color w:val="FFFFFF" w:themeColor="background1"/>
              </w:rPr>
            </w:pPr>
            <w:r w:rsidRPr="003C6DBC">
              <w:rPr>
                <w:b/>
                <w:color w:val="FFFFFF" w:themeColor="background1"/>
              </w:rPr>
              <w:t>R/W</w:t>
            </w:r>
          </w:p>
        </w:tc>
        <w:tc>
          <w:tcPr>
            <w:tcW w:w="551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2F2BEA12" w14:textId="77777777" w:rsidR="00975B88" w:rsidRPr="003C6DBC" w:rsidRDefault="00975B88" w:rsidP="00975B88">
            <w:pPr>
              <w:pStyle w:val="Body"/>
              <w:rPr>
                <w:b/>
                <w:color w:val="FFFFFF" w:themeColor="background1"/>
              </w:rPr>
            </w:pPr>
            <w:r w:rsidRPr="003C6DBC">
              <w:rPr>
                <w:b/>
                <w:color w:val="FFFFFF" w:themeColor="background1"/>
              </w:rPr>
              <w:t>Description</w:t>
            </w:r>
          </w:p>
        </w:tc>
      </w:tr>
      <w:tr w:rsidR="00BD64BB" w:rsidRPr="00C52429" w14:paraId="7587C425" w14:textId="77777777" w:rsidTr="003C6DBC">
        <w:trPr>
          <w:trHeight w:val="360"/>
        </w:trPr>
        <w:tc>
          <w:tcPr>
            <w:tcW w:w="305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7B57091" w14:textId="77777777" w:rsidR="00BD64BB" w:rsidRDefault="00BD64BB" w:rsidP="00BD64BB">
            <w:pPr>
              <w:pStyle w:val="Body"/>
              <w:rPr>
                <w:color w:val="000000"/>
                <w:szCs w:val="22"/>
              </w:rPr>
            </w:pPr>
            <w:proofErr w:type="spellStart"/>
            <w:r>
              <w:rPr>
                <w:color w:val="000000"/>
                <w:szCs w:val="22"/>
              </w:rPr>
              <w:t>lcpll_dcc</w:t>
            </w:r>
            <w:proofErr w:type="spellEnd"/>
            <w:r>
              <w:rPr>
                <w:color w:val="000000"/>
                <w:szCs w:val="22"/>
              </w:rPr>
              <w:t>[5:0]</w:t>
            </w:r>
          </w:p>
          <w:p w14:paraId="3075BA6E" w14:textId="26AC24AC" w:rsidR="00BD64BB" w:rsidRPr="00C52429" w:rsidRDefault="00BD64BB" w:rsidP="00BD64BB">
            <w:pPr>
              <w:pStyle w:val="Body"/>
            </w:pPr>
            <w:r>
              <w:rPr>
                <w:color w:val="000000"/>
                <w:szCs w:val="22"/>
              </w:rPr>
              <w:t xml:space="preserve">     (R82D8h[7:2])</w:t>
            </w:r>
          </w:p>
        </w:tc>
        <w:tc>
          <w:tcPr>
            <w:tcW w:w="61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tcPr>
          <w:p w14:paraId="2F7DD465" w14:textId="244FDFB7" w:rsidR="00BD64BB" w:rsidRPr="00C52429" w:rsidRDefault="00BD64BB" w:rsidP="00BD64BB">
            <w:pPr>
              <w:pStyle w:val="Body"/>
            </w:pPr>
            <w:r w:rsidRPr="00C52429">
              <w:t>R/W</w:t>
            </w:r>
          </w:p>
        </w:tc>
        <w:tc>
          <w:tcPr>
            <w:tcW w:w="551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949F6A5" w14:textId="2D318925" w:rsidR="00BD64BB" w:rsidRPr="00C52429" w:rsidRDefault="00BD64BB" w:rsidP="00BD64BB">
            <w:pPr>
              <w:pStyle w:val="Body"/>
            </w:pPr>
            <w:r w:rsidRPr="00C52429">
              <w:t>LCPLL DCC DAC code</w:t>
            </w:r>
          </w:p>
        </w:tc>
      </w:tr>
      <w:tr w:rsidR="00BD64BB" w:rsidRPr="00C52429" w14:paraId="50BC3016" w14:textId="77777777" w:rsidTr="00FE74CA">
        <w:trPr>
          <w:trHeight w:val="360"/>
        </w:trPr>
        <w:tc>
          <w:tcPr>
            <w:tcW w:w="305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507A497" w14:textId="77777777" w:rsidR="00BD64BB" w:rsidRDefault="00BD64BB" w:rsidP="00BD64BB">
            <w:pPr>
              <w:pStyle w:val="Body"/>
              <w:rPr>
                <w:color w:val="000000"/>
                <w:szCs w:val="22"/>
              </w:rPr>
            </w:pPr>
            <w:proofErr w:type="spellStart"/>
            <w:r>
              <w:rPr>
                <w:color w:val="000000"/>
                <w:szCs w:val="22"/>
              </w:rPr>
              <w:t>plldcc_cal_done</w:t>
            </w:r>
            <w:proofErr w:type="spellEnd"/>
          </w:p>
          <w:p w14:paraId="6C354FCC" w14:textId="014200FD" w:rsidR="00BD64BB" w:rsidRPr="00C52429" w:rsidRDefault="00BD64BB" w:rsidP="00BD64BB">
            <w:pPr>
              <w:pStyle w:val="Body"/>
            </w:pPr>
            <w:r>
              <w:rPr>
                <w:color w:val="000000"/>
                <w:szCs w:val="22"/>
              </w:rPr>
              <w:t xml:space="preserve">     (RE64Ch[1])</w:t>
            </w:r>
          </w:p>
        </w:tc>
        <w:tc>
          <w:tcPr>
            <w:tcW w:w="61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544328C3" w14:textId="4C85C792" w:rsidR="00BD64BB" w:rsidRPr="00C52429" w:rsidRDefault="00BD64BB" w:rsidP="00BD64BB">
            <w:pPr>
              <w:pStyle w:val="Body"/>
            </w:pPr>
            <w:r w:rsidRPr="00C52429">
              <w:t>R</w:t>
            </w:r>
          </w:p>
        </w:tc>
        <w:tc>
          <w:tcPr>
            <w:tcW w:w="551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F7FB129" w14:textId="4346007C" w:rsidR="00BD64BB" w:rsidRPr="00C52429" w:rsidRDefault="00BD64BB" w:rsidP="00BD64BB">
            <w:pPr>
              <w:pStyle w:val="Body"/>
            </w:pPr>
            <w:r w:rsidRPr="00C52429">
              <w:t>PLL DCC calibration is done</w:t>
            </w:r>
          </w:p>
        </w:tc>
      </w:tr>
    </w:tbl>
    <w:p w14:paraId="25E64525" w14:textId="6DE22CD9" w:rsidR="006C6464" w:rsidRDefault="006C6464" w:rsidP="006C6464">
      <w:pPr>
        <w:pStyle w:val="Body"/>
      </w:pPr>
    </w:p>
    <w:p w14:paraId="2BB019AF" w14:textId="77777777" w:rsidR="00615377" w:rsidRDefault="00615377" w:rsidP="006C6464">
      <w:pPr>
        <w:pStyle w:val="Body"/>
      </w:pPr>
    </w:p>
    <w:p w14:paraId="011B97C9" w14:textId="1D059E7B" w:rsidR="006C6464" w:rsidRDefault="006C6464" w:rsidP="006C6464">
      <w:pPr>
        <w:pStyle w:val="Heading3"/>
      </w:pPr>
      <w:bookmarkStart w:id="16" w:name="_Toc529467888"/>
      <w:proofErr w:type="spellStart"/>
      <w:r>
        <w:t>Tx</w:t>
      </w:r>
      <w:proofErr w:type="spellEnd"/>
      <w:r>
        <w:t xml:space="preserve"> DCC Calibration</w:t>
      </w:r>
      <w:bookmarkEnd w:id="16"/>
    </w:p>
    <w:tbl>
      <w:tblPr>
        <w:tblW w:w="9177" w:type="dxa"/>
        <w:tblInd w:w="-1255" w:type="dxa"/>
        <w:tblCellMar>
          <w:left w:w="0" w:type="dxa"/>
          <w:right w:w="0" w:type="dxa"/>
        </w:tblCellMar>
        <w:tblLook w:val="0600" w:firstRow="0" w:lastRow="0" w:firstColumn="0" w:lastColumn="0" w:noHBand="1" w:noVBand="1"/>
      </w:tblPr>
      <w:tblGrid>
        <w:gridCol w:w="3352"/>
        <w:gridCol w:w="599"/>
        <w:gridCol w:w="5226"/>
      </w:tblGrid>
      <w:tr w:rsidR="006C6464" w:rsidRPr="006C6464" w14:paraId="58F96F74" w14:textId="77777777" w:rsidTr="008638EE">
        <w:trPr>
          <w:trHeight w:val="360"/>
        </w:trPr>
        <w:tc>
          <w:tcPr>
            <w:tcW w:w="3352"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1EDDCE87" w14:textId="77777777" w:rsidR="006C6464" w:rsidRPr="008638EE" w:rsidRDefault="006C6464" w:rsidP="006C6464">
            <w:pPr>
              <w:pStyle w:val="Body"/>
              <w:rPr>
                <w:b/>
                <w:color w:val="FFFFFF" w:themeColor="background1"/>
              </w:rPr>
            </w:pPr>
            <w:r w:rsidRPr="008638EE">
              <w:rPr>
                <w:b/>
                <w:color w:val="FFFFFF" w:themeColor="background1"/>
              </w:rPr>
              <w:t>Register Name</w:t>
            </w:r>
          </w:p>
        </w:tc>
        <w:tc>
          <w:tcPr>
            <w:tcW w:w="599"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3E48DDC5" w14:textId="77777777" w:rsidR="006C6464" w:rsidRPr="008638EE" w:rsidRDefault="006C6464" w:rsidP="006C6464">
            <w:pPr>
              <w:pStyle w:val="Body"/>
              <w:rPr>
                <w:b/>
                <w:color w:val="FFFFFF" w:themeColor="background1"/>
              </w:rPr>
            </w:pPr>
            <w:r w:rsidRPr="008638EE">
              <w:rPr>
                <w:b/>
                <w:color w:val="FFFFFF" w:themeColor="background1"/>
              </w:rPr>
              <w:t>R/W</w:t>
            </w:r>
          </w:p>
        </w:tc>
        <w:tc>
          <w:tcPr>
            <w:tcW w:w="5226"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0C70A869" w14:textId="77777777" w:rsidR="006C6464" w:rsidRPr="008638EE" w:rsidRDefault="006C6464" w:rsidP="006C6464">
            <w:pPr>
              <w:pStyle w:val="Body"/>
              <w:rPr>
                <w:b/>
                <w:color w:val="FFFFFF" w:themeColor="background1"/>
              </w:rPr>
            </w:pPr>
            <w:r w:rsidRPr="008638EE">
              <w:rPr>
                <w:b/>
                <w:color w:val="FFFFFF" w:themeColor="background1"/>
              </w:rPr>
              <w:t>Description</w:t>
            </w:r>
          </w:p>
        </w:tc>
      </w:tr>
      <w:tr w:rsidR="00BD64BB" w:rsidRPr="00C52429" w14:paraId="218729B9" w14:textId="77777777" w:rsidTr="00FE74CA">
        <w:trPr>
          <w:trHeight w:val="411"/>
        </w:trPr>
        <w:tc>
          <w:tcPr>
            <w:tcW w:w="335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26D19415" w14:textId="77777777" w:rsidR="00BD64BB" w:rsidRDefault="00BD64BB" w:rsidP="00BD64BB">
            <w:pPr>
              <w:pStyle w:val="Body"/>
              <w:rPr>
                <w:color w:val="000000"/>
                <w:szCs w:val="22"/>
              </w:rPr>
            </w:pPr>
            <w:proofErr w:type="spellStart"/>
            <w:r>
              <w:rPr>
                <w:color w:val="000000"/>
                <w:szCs w:val="22"/>
              </w:rPr>
              <w:t>txdcc_cnt_lane</w:t>
            </w:r>
            <w:proofErr w:type="spellEnd"/>
            <w:r>
              <w:rPr>
                <w:color w:val="000000"/>
                <w:szCs w:val="22"/>
              </w:rPr>
              <w:t>[5:0]</w:t>
            </w:r>
          </w:p>
          <w:p w14:paraId="0AEEBE24" w14:textId="512AB947" w:rsidR="00BD64BB" w:rsidRPr="00C52429" w:rsidRDefault="00BD64BB" w:rsidP="00BD64BB">
            <w:pPr>
              <w:pStyle w:val="Body"/>
            </w:pPr>
            <w:r>
              <w:rPr>
                <w:color w:val="000000"/>
                <w:szCs w:val="22"/>
              </w:rPr>
              <w:t xml:space="preserve">     (R024Ch[6:1])</w:t>
            </w:r>
          </w:p>
        </w:tc>
        <w:tc>
          <w:tcPr>
            <w:tcW w:w="5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0401114C" w14:textId="557A3C77" w:rsidR="00BD64BB" w:rsidRPr="00C52429" w:rsidRDefault="00BD64BB" w:rsidP="00BD64BB">
            <w:pPr>
              <w:pStyle w:val="Body"/>
            </w:pPr>
            <w:r w:rsidRPr="00C52429">
              <w:t>R/W</w:t>
            </w:r>
          </w:p>
        </w:tc>
        <w:tc>
          <w:tcPr>
            <w:tcW w:w="522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8013626" w14:textId="4D6E8436" w:rsidR="00BD64BB" w:rsidRPr="00C52429" w:rsidRDefault="00BD64BB" w:rsidP="00BD64BB">
            <w:pPr>
              <w:pStyle w:val="Body"/>
            </w:pPr>
            <w:r w:rsidRPr="00C52429">
              <w:t>Correction code in binary code format. Bit[5] is sign bit. If bit[5]=1, the value is positive.</w:t>
            </w:r>
          </w:p>
        </w:tc>
      </w:tr>
      <w:tr w:rsidR="00BD64BB" w:rsidRPr="00C52429" w14:paraId="1F597567" w14:textId="77777777" w:rsidTr="00FE74CA">
        <w:trPr>
          <w:trHeight w:val="360"/>
        </w:trPr>
        <w:tc>
          <w:tcPr>
            <w:tcW w:w="335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F12B5DA" w14:textId="77777777" w:rsidR="00BD64BB" w:rsidRDefault="00BD64BB" w:rsidP="00BD64BB">
            <w:pPr>
              <w:pStyle w:val="Body"/>
              <w:rPr>
                <w:color w:val="000000"/>
                <w:szCs w:val="22"/>
              </w:rPr>
            </w:pPr>
            <w:proofErr w:type="spellStart"/>
            <w:r>
              <w:rPr>
                <w:color w:val="000000"/>
                <w:szCs w:val="22"/>
              </w:rPr>
              <w:t>txdcccal_pdiv_cnt_lane</w:t>
            </w:r>
            <w:proofErr w:type="spellEnd"/>
            <w:r>
              <w:rPr>
                <w:color w:val="000000"/>
                <w:szCs w:val="22"/>
              </w:rPr>
              <w:t>[5:0]</w:t>
            </w:r>
          </w:p>
          <w:p w14:paraId="3DD15692" w14:textId="3BD75CF7" w:rsidR="00BD64BB" w:rsidRPr="00C52429" w:rsidRDefault="00BD64BB" w:rsidP="00BD64BB">
            <w:pPr>
              <w:pStyle w:val="Body"/>
            </w:pPr>
            <w:r>
              <w:rPr>
                <w:color w:val="000000"/>
                <w:szCs w:val="22"/>
              </w:rPr>
              <w:t xml:space="preserve">     (R025Ch[7:2])</w:t>
            </w:r>
          </w:p>
        </w:tc>
        <w:tc>
          <w:tcPr>
            <w:tcW w:w="5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22F305FE" w14:textId="77777777" w:rsidR="00BD64BB" w:rsidRPr="00C52429" w:rsidRDefault="00BD64BB" w:rsidP="00BD64BB">
            <w:pPr>
              <w:pStyle w:val="Body"/>
            </w:pPr>
            <w:r w:rsidRPr="00C52429">
              <w:t>R/W</w:t>
            </w:r>
          </w:p>
        </w:tc>
        <w:tc>
          <w:tcPr>
            <w:tcW w:w="522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039AAC7" w14:textId="77777777" w:rsidR="00BD64BB" w:rsidRPr="00C52429" w:rsidRDefault="00BD64BB" w:rsidP="00BD64BB">
            <w:pPr>
              <w:pStyle w:val="Body"/>
            </w:pPr>
            <w:proofErr w:type="spellStart"/>
            <w:r w:rsidRPr="00C52429">
              <w:t>Tx</w:t>
            </w:r>
            <w:proofErr w:type="spellEnd"/>
            <w:r w:rsidRPr="00C52429">
              <w:t xml:space="preserve"> post divider correction code in binary code format.</w:t>
            </w:r>
          </w:p>
        </w:tc>
      </w:tr>
      <w:tr w:rsidR="00BD64BB" w:rsidRPr="00C52429" w14:paraId="3BD88140" w14:textId="77777777" w:rsidTr="00FE74CA">
        <w:trPr>
          <w:trHeight w:val="360"/>
        </w:trPr>
        <w:tc>
          <w:tcPr>
            <w:tcW w:w="335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0163171" w14:textId="77777777" w:rsidR="00BD64BB" w:rsidRDefault="00BD64BB" w:rsidP="00BD64BB">
            <w:pPr>
              <w:pStyle w:val="Body"/>
              <w:rPr>
                <w:color w:val="000000"/>
                <w:szCs w:val="22"/>
              </w:rPr>
            </w:pPr>
            <w:proofErr w:type="spellStart"/>
            <w:r>
              <w:rPr>
                <w:color w:val="000000"/>
                <w:szCs w:val="22"/>
              </w:rPr>
              <w:t>txdcc_cal_cont_en</w:t>
            </w:r>
            <w:proofErr w:type="spellEnd"/>
          </w:p>
          <w:p w14:paraId="45F9B37B" w14:textId="7E73A15A" w:rsidR="00BD64BB" w:rsidRPr="00C52429" w:rsidRDefault="00BD64BB" w:rsidP="00BD64BB">
            <w:pPr>
              <w:pStyle w:val="Body"/>
            </w:pPr>
            <w:r>
              <w:rPr>
                <w:color w:val="000000"/>
                <w:szCs w:val="22"/>
              </w:rPr>
              <w:t xml:space="preserve">     (RE60Ch[23])</w:t>
            </w:r>
          </w:p>
        </w:tc>
        <w:tc>
          <w:tcPr>
            <w:tcW w:w="5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hideMark/>
          </w:tcPr>
          <w:p w14:paraId="17673EF7" w14:textId="72D9DA5D" w:rsidR="00BD64BB" w:rsidRPr="00C52429" w:rsidRDefault="00BD64BB" w:rsidP="00BD64BB">
            <w:pPr>
              <w:pStyle w:val="Body"/>
            </w:pPr>
            <w:r w:rsidRPr="00C52429">
              <w:t>R/W</w:t>
            </w:r>
          </w:p>
        </w:tc>
        <w:tc>
          <w:tcPr>
            <w:tcW w:w="522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EE755EE" w14:textId="77777777" w:rsidR="00BD64BB" w:rsidRPr="00C52429" w:rsidRDefault="00BD64BB" w:rsidP="00BD64BB">
            <w:pPr>
              <w:pStyle w:val="Body"/>
            </w:pPr>
            <w:proofErr w:type="spellStart"/>
            <w:r w:rsidRPr="00C52429">
              <w:t>Tx</w:t>
            </w:r>
            <w:proofErr w:type="spellEnd"/>
            <w:r w:rsidRPr="00C52429">
              <w:t xml:space="preserve"> DCC Calibration Continuous Enable</w:t>
            </w:r>
          </w:p>
        </w:tc>
      </w:tr>
      <w:tr w:rsidR="00BD64BB" w:rsidRPr="00C52429" w14:paraId="364084CC" w14:textId="77777777" w:rsidTr="008638EE">
        <w:trPr>
          <w:trHeight w:val="360"/>
        </w:trPr>
        <w:tc>
          <w:tcPr>
            <w:tcW w:w="335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501E9B7" w14:textId="77777777" w:rsidR="00BD64BB" w:rsidRDefault="00BD64BB" w:rsidP="00BD64BB">
            <w:pPr>
              <w:pStyle w:val="Body"/>
              <w:rPr>
                <w:color w:val="000000"/>
                <w:szCs w:val="22"/>
              </w:rPr>
            </w:pPr>
            <w:proofErr w:type="spellStart"/>
            <w:r>
              <w:rPr>
                <w:color w:val="000000"/>
                <w:szCs w:val="22"/>
              </w:rPr>
              <w:t>txdcc_cal_done_lane</w:t>
            </w:r>
            <w:proofErr w:type="spellEnd"/>
          </w:p>
          <w:p w14:paraId="42B69093" w14:textId="256FDA3D" w:rsidR="00BD64BB" w:rsidRPr="00C52429" w:rsidRDefault="00BD64BB" w:rsidP="00BD64BB">
            <w:pPr>
              <w:pStyle w:val="Body"/>
            </w:pPr>
            <w:r>
              <w:rPr>
                <w:color w:val="000000"/>
                <w:szCs w:val="22"/>
              </w:rPr>
              <w:t xml:space="preserve">     (R6000h[16])</w:t>
            </w:r>
          </w:p>
        </w:tc>
        <w:tc>
          <w:tcPr>
            <w:tcW w:w="59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70D52A45" w14:textId="77777777" w:rsidR="00BD64BB" w:rsidRPr="00C52429" w:rsidRDefault="00BD64BB" w:rsidP="00BD64BB">
            <w:pPr>
              <w:pStyle w:val="Body"/>
            </w:pPr>
            <w:r w:rsidRPr="00C52429">
              <w:t>R</w:t>
            </w:r>
          </w:p>
        </w:tc>
        <w:tc>
          <w:tcPr>
            <w:tcW w:w="522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CC39539" w14:textId="77777777" w:rsidR="00BD64BB" w:rsidRPr="00C52429" w:rsidRDefault="00BD64BB" w:rsidP="00BD64BB">
            <w:pPr>
              <w:pStyle w:val="Body"/>
            </w:pPr>
            <w:proofErr w:type="spellStart"/>
            <w:r w:rsidRPr="00C52429">
              <w:t>Tx</w:t>
            </w:r>
            <w:proofErr w:type="spellEnd"/>
            <w:r w:rsidRPr="00C52429">
              <w:t xml:space="preserve"> DCC calibration done indicator. </w:t>
            </w:r>
          </w:p>
        </w:tc>
      </w:tr>
    </w:tbl>
    <w:p w14:paraId="7B9DA48E" w14:textId="381D4C21" w:rsidR="006C6464" w:rsidRDefault="006C6464" w:rsidP="006C6464">
      <w:pPr>
        <w:pStyle w:val="Body"/>
      </w:pPr>
    </w:p>
    <w:p w14:paraId="29C4A89D" w14:textId="77777777" w:rsidR="00062C21" w:rsidRDefault="00062C21" w:rsidP="006C6464">
      <w:pPr>
        <w:pStyle w:val="Body"/>
      </w:pPr>
    </w:p>
    <w:p w14:paraId="12239D05" w14:textId="7AFFDA8E" w:rsidR="006C6464" w:rsidRDefault="006C6464" w:rsidP="006C6464">
      <w:pPr>
        <w:pStyle w:val="Heading3"/>
      </w:pPr>
      <w:bookmarkStart w:id="17" w:name="_Toc529467889"/>
      <w:r>
        <w:t>Rx DCC Calibration</w:t>
      </w:r>
      <w:bookmarkEnd w:id="17"/>
    </w:p>
    <w:tbl>
      <w:tblPr>
        <w:tblW w:w="9219" w:type="dxa"/>
        <w:tblInd w:w="-1365" w:type="dxa"/>
        <w:tblCellMar>
          <w:left w:w="0" w:type="dxa"/>
          <w:right w:w="0" w:type="dxa"/>
        </w:tblCellMar>
        <w:tblLook w:val="0600" w:firstRow="0" w:lastRow="0" w:firstColumn="0" w:lastColumn="0" w:noHBand="1" w:noVBand="1"/>
      </w:tblPr>
      <w:tblGrid>
        <w:gridCol w:w="3414"/>
        <w:gridCol w:w="529"/>
        <w:gridCol w:w="5276"/>
      </w:tblGrid>
      <w:tr w:rsidR="006C6464" w:rsidRPr="006C6464" w14:paraId="600BAA33" w14:textId="77777777" w:rsidTr="008638EE">
        <w:trPr>
          <w:trHeight w:val="315"/>
        </w:trPr>
        <w:tc>
          <w:tcPr>
            <w:tcW w:w="3414"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4E01F497" w14:textId="77777777" w:rsidR="006C6464" w:rsidRPr="008638EE" w:rsidRDefault="006C6464" w:rsidP="006C6464">
            <w:pPr>
              <w:pStyle w:val="Body"/>
              <w:rPr>
                <w:b/>
                <w:color w:val="FFFFFF" w:themeColor="background1"/>
              </w:rPr>
            </w:pPr>
            <w:r w:rsidRPr="008638EE">
              <w:rPr>
                <w:b/>
                <w:color w:val="FFFFFF" w:themeColor="background1"/>
              </w:rPr>
              <w:t>Register Name</w:t>
            </w:r>
          </w:p>
        </w:tc>
        <w:tc>
          <w:tcPr>
            <w:tcW w:w="529"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3C112896" w14:textId="77777777" w:rsidR="006C6464" w:rsidRPr="008638EE" w:rsidRDefault="006C6464" w:rsidP="006C6464">
            <w:pPr>
              <w:pStyle w:val="Body"/>
              <w:rPr>
                <w:b/>
                <w:color w:val="FFFFFF" w:themeColor="background1"/>
              </w:rPr>
            </w:pPr>
            <w:r w:rsidRPr="008638EE">
              <w:rPr>
                <w:b/>
                <w:color w:val="FFFFFF" w:themeColor="background1"/>
              </w:rPr>
              <w:t>DIR</w:t>
            </w:r>
          </w:p>
        </w:tc>
        <w:tc>
          <w:tcPr>
            <w:tcW w:w="5276"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794ED343" w14:textId="77777777" w:rsidR="006C6464" w:rsidRPr="008638EE" w:rsidRDefault="006C6464" w:rsidP="006C6464">
            <w:pPr>
              <w:pStyle w:val="Body"/>
              <w:rPr>
                <w:b/>
                <w:color w:val="FFFFFF" w:themeColor="background1"/>
              </w:rPr>
            </w:pPr>
            <w:r w:rsidRPr="008638EE">
              <w:rPr>
                <w:b/>
                <w:color w:val="FFFFFF" w:themeColor="background1"/>
              </w:rPr>
              <w:t>Description</w:t>
            </w:r>
          </w:p>
        </w:tc>
      </w:tr>
      <w:tr w:rsidR="00BD64BB" w:rsidRPr="00C52429" w14:paraId="0E5FA560" w14:textId="77777777" w:rsidTr="00FE74CA">
        <w:trPr>
          <w:trHeight w:val="315"/>
        </w:trPr>
        <w:tc>
          <w:tcPr>
            <w:tcW w:w="341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78389FB" w14:textId="77777777" w:rsidR="00BD64BB" w:rsidRDefault="00BD64BB" w:rsidP="00BD64BB">
            <w:pPr>
              <w:pStyle w:val="Body"/>
              <w:rPr>
                <w:color w:val="000000"/>
                <w:szCs w:val="22"/>
              </w:rPr>
            </w:pPr>
            <w:proofErr w:type="spellStart"/>
            <w:r>
              <w:rPr>
                <w:color w:val="000000"/>
                <w:szCs w:val="22"/>
              </w:rPr>
              <w:t>rxdcc_eomclk_lane</w:t>
            </w:r>
            <w:proofErr w:type="spellEnd"/>
            <w:r>
              <w:rPr>
                <w:color w:val="000000"/>
                <w:szCs w:val="22"/>
              </w:rPr>
              <w:t>[5:0]</w:t>
            </w:r>
          </w:p>
          <w:p w14:paraId="573CC521" w14:textId="6C513CEB" w:rsidR="00BD64BB" w:rsidRPr="00C52429" w:rsidRDefault="00BD64BB" w:rsidP="00BD64BB">
            <w:pPr>
              <w:pStyle w:val="Body"/>
            </w:pPr>
            <w:r>
              <w:rPr>
                <w:color w:val="000000"/>
                <w:szCs w:val="22"/>
              </w:rPr>
              <w:t xml:space="preserve">     (R0040h[7:2])</w:t>
            </w:r>
          </w:p>
        </w:tc>
        <w:tc>
          <w:tcPr>
            <w:tcW w:w="52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51635A0E" w14:textId="77777777" w:rsidR="00BD64BB" w:rsidRPr="00C52429" w:rsidRDefault="00BD64BB" w:rsidP="00BD64BB">
            <w:pPr>
              <w:pStyle w:val="Body"/>
            </w:pPr>
            <w:r w:rsidRPr="00C52429">
              <w:t>R/W</w:t>
            </w:r>
          </w:p>
        </w:tc>
        <w:tc>
          <w:tcPr>
            <w:tcW w:w="52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B82A778" w14:textId="77777777" w:rsidR="00BD64BB" w:rsidRPr="00C52429" w:rsidRDefault="00BD64BB" w:rsidP="00BD64BB">
            <w:pPr>
              <w:pStyle w:val="Body"/>
            </w:pPr>
            <w:r w:rsidRPr="00C52429">
              <w:t>Rx EOM clock DCC code in binary format. Bit[5] is sign bit. If bit[5]=1, the value is positive.</w:t>
            </w:r>
          </w:p>
        </w:tc>
      </w:tr>
      <w:tr w:rsidR="00BD64BB" w:rsidRPr="00C52429" w14:paraId="159693EF" w14:textId="77777777" w:rsidTr="00FE74CA">
        <w:trPr>
          <w:trHeight w:val="315"/>
        </w:trPr>
        <w:tc>
          <w:tcPr>
            <w:tcW w:w="341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39B024E" w14:textId="77777777" w:rsidR="00BD64BB" w:rsidRDefault="00BD64BB" w:rsidP="00BD64BB">
            <w:pPr>
              <w:pStyle w:val="Body"/>
              <w:rPr>
                <w:color w:val="000000"/>
                <w:szCs w:val="22"/>
              </w:rPr>
            </w:pPr>
            <w:proofErr w:type="spellStart"/>
            <w:r>
              <w:rPr>
                <w:color w:val="000000"/>
                <w:szCs w:val="22"/>
              </w:rPr>
              <w:t>rxdcc_dataclk_lane</w:t>
            </w:r>
            <w:proofErr w:type="spellEnd"/>
            <w:r>
              <w:rPr>
                <w:color w:val="000000"/>
                <w:szCs w:val="22"/>
              </w:rPr>
              <w:t>[5:0]</w:t>
            </w:r>
          </w:p>
          <w:p w14:paraId="357B1883" w14:textId="6CB4126C" w:rsidR="00BD64BB" w:rsidRPr="00C52429" w:rsidRDefault="00BD64BB" w:rsidP="00BD64BB">
            <w:pPr>
              <w:pStyle w:val="Body"/>
            </w:pPr>
            <w:r>
              <w:rPr>
                <w:color w:val="000000"/>
                <w:szCs w:val="22"/>
              </w:rPr>
              <w:t xml:space="preserve">     (R0220h[7:2])</w:t>
            </w:r>
          </w:p>
        </w:tc>
        <w:tc>
          <w:tcPr>
            <w:tcW w:w="52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4E68391F" w14:textId="77777777" w:rsidR="00BD64BB" w:rsidRPr="00C52429" w:rsidRDefault="00BD64BB" w:rsidP="00BD64BB">
            <w:pPr>
              <w:pStyle w:val="Body"/>
            </w:pPr>
            <w:r w:rsidRPr="00C52429">
              <w:t>R/W</w:t>
            </w:r>
          </w:p>
        </w:tc>
        <w:tc>
          <w:tcPr>
            <w:tcW w:w="52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F644ACF" w14:textId="77777777" w:rsidR="00BD64BB" w:rsidRPr="00C52429" w:rsidRDefault="00BD64BB" w:rsidP="00BD64BB">
            <w:pPr>
              <w:pStyle w:val="Body"/>
            </w:pPr>
            <w:r w:rsidRPr="00C52429">
              <w:t>Rx DATA clock DCC code in binary code format. Bit[5] is sign bit. If bit[5]=1, the value is positive.</w:t>
            </w:r>
          </w:p>
        </w:tc>
      </w:tr>
      <w:tr w:rsidR="00BD64BB" w:rsidRPr="00C52429" w14:paraId="49F69015" w14:textId="77777777" w:rsidTr="008638EE">
        <w:trPr>
          <w:trHeight w:val="315"/>
        </w:trPr>
        <w:tc>
          <w:tcPr>
            <w:tcW w:w="341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33399E4" w14:textId="77777777" w:rsidR="00BD64BB" w:rsidRDefault="00BD64BB" w:rsidP="00BD64BB">
            <w:pPr>
              <w:pStyle w:val="Body"/>
              <w:rPr>
                <w:color w:val="000000"/>
                <w:szCs w:val="22"/>
              </w:rPr>
            </w:pPr>
            <w:proofErr w:type="spellStart"/>
            <w:r>
              <w:rPr>
                <w:color w:val="000000"/>
                <w:szCs w:val="22"/>
              </w:rPr>
              <w:t>rxdcc_eom_cal_done_lane</w:t>
            </w:r>
            <w:proofErr w:type="spellEnd"/>
          </w:p>
          <w:p w14:paraId="538AAB54" w14:textId="7DA3A5F4" w:rsidR="00BD64BB" w:rsidRPr="00C52429" w:rsidRDefault="00BD64BB" w:rsidP="00BD64BB">
            <w:pPr>
              <w:pStyle w:val="Body"/>
            </w:pPr>
            <w:r>
              <w:rPr>
                <w:color w:val="000000"/>
                <w:szCs w:val="22"/>
              </w:rPr>
              <w:t xml:space="preserve">     (R6000h[8])</w:t>
            </w:r>
          </w:p>
        </w:tc>
        <w:tc>
          <w:tcPr>
            <w:tcW w:w="52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09DBA157" w14:textId="77777777" w:rsidR="00BD64BB" w:rsidRPr="00C52429" w:rsidRDefault="00BD64BB" w:rsidP="00BD64BB">
            <w:pPr>
              <w:pStyle w:val="Body"/>
            </w:pPr>
            <w:r w:rsidRPr="00C52429">
              <w:t>R</w:t>
            </w:r>
          </w:p>
        </w:tc>
        <w:tc>
          <w:tcPr>
            <w:tcW w:w="52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9C948B1" w14:textId="77777777" w:rsidR="00BD64BB" w:rsidRPr="00C52429" w:rsidRDefault="00BD64BB" w:rsidP="00BD64BB">
            <w:pPr>
              <w:pStyle w:val="Body"/>
            </w:pPr>
            <w:r w:rsidRPr="00C52429">
              <w:t>RX DCC EOM Calibration Done.</w:t>
            </w:r>
          </w:p>
        </w:tc>
      </w:tr>
      <w:tr w:rsidR="00BD64BB" w:rsidRPr="00C52429" w14:paraId="68791D33" w14:textId="77777777" w:rsidTr="008638EE">
        <w:trPr>
          <w:trHeight w:val="315"/>
        </w:trPr>
        <w:tc>
          <w:tcPr>
            <w:tcW w:w="341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A227196" w14:textId="77777777" w:rsidR="00BD64BB" w:rsidRDefault="00BD64BB" w:rsidP="00BD64BB">
            <w:pPr>
              <w:pStyle w:val="Body"/>
              <w:rPr>
                <w:color w:val="000000"/>
                <w:szCs w:val="22"/>
              </w:rPr>
            </w:pPr>
            <w:proofErr w:type="spellStart"/>
            <w:r>
              <w:rPr>
                <w:color w:val="000000"/>
                <w:szCs w:val="22"/>
              </w:rPr>
              <w:t>rxdcc_data_cal_done_lane</w:t>
            </w:r>
            <w:proofErr w:type="spellEnd"/>
          </w:p>
          <w:p w14:paraId="1302510B" w14:textId="666C495A" w:rsidR="00BD64BB" w:rsidRPr="00C52429" w:rsidRDefault="00BD64BB" w:rsidP="00BD64BB">
            <w:pPr>
              <w:pStyle w:val="Body"/>
            </w:pPr>
            <w:r>
              <w:rPr>
                <w:color w:val="000000"/>
                <w:szCs w:val="22"/>
              </w:rPr>
              <w:t xml:space="preserve">     (R6000h[7])</w:t>
            </w:r>
          </w:p>
        </w:tc>
        <w:tc>
          <w:tcPr>
            <w:tcW w:w="529"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5AEBDD8C" w14:textId="77777777" w:rsidR="00BD64BB" w:rsidRPr="00C52429" w:rsidRDefault="00BD64BB" w:rsidP="00BD64BB">
            <w:pPr>
              <w:pStyle w:val="Body"/>
            </w:pPr>
            <w:r w:rsidRPr="00C52429">
              <w:t>R</w:t>
            </w:r>
          </w:p>
        </w:tc>
        <w:tc>
          <w:tcPr>
            <w:tcW w:w="527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59F39CC" w14:textId="77777777" w:rsidR="00BD64BB" w:rsidRPr="00C52429" w:rsidRDefault="00BD64BB" w:rsidP="00BD64BB">
            <w:pPr>
              <w:pStyle w:val="Body"/>
            </w:pPr>
            <w:r w:rsidRPr="00C52429">
              <w:t>Rx DCC Center Calibration Done.</w:t>
            </w:r>
          </w:p>
        </w:tc>
      </w:tr>
    </w:tbl>
    <w:p w14:paraId="4470675B" w14:textId="4429FB52" w:rsidR="006C6464" w:rsidRDefault="006C6464" w:rsidP="006C6464">
      <w:pPr>
        <w:pStyle w:val="Body"/>
      </w:pPr>
    </w:p>
    <w:p w14:paraId="39219EBB" w14:textId="58971AB8" w:rsidR="006C6464" w:rsidRDefault="006C6464" w:rsidP="006C6464">
      <w:pPr>
        <w:pStyle w:val="Heading3"/>
      </w:pPr>
      <w:bookmarkStart w:id="18" w:name="_Toc529467890"/>
      <w:r>
        <w:t>Align90 Calibration</w:t>
      </w:r>
      <w:bookmarkEnd w:id="18"/>
    </w:p>
    <w:tbl>
      <w:tblPr>
        <w:tblW w:w="0" w:type="auto"/>
        <w:tblInd w:w="-1365" w:type="dxa"/>
        <w:tblCellMar>
          <w:left w:w="0" w:type="dxa"/>
          <w:right w:w="0" w:type="dxa"/>
        </w:tblCellMar>
        <w:tblLook w:val="0600" w:firstRow="0" w:lastRow="0" w:firstColumn="0" w:lastColumn="0" w:noHBand="1" w:noVBand="1"/>
      </w:tblPr>
      <w:tblGrid>
        <w:gridCol w:w="2435"/>
        <w:gridCol w:w="630"/>
        <w:gridCol w:w="6140"/>
      </w:tblGrid>
      <w:tr w:rsidR="00CC2865" w:rsidRPr="006C6464" w14:paraId="527970CA" w14:textId="77777777" w:rsidTr="00BD64BB">
        <w:trPr>
          <w:trHeight w:val="315"/>
        </w:trPr>
        <w:tc>
          <w:tcPr>
            <w:tcW w:w="2435"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05BAC2C2" w14:textId="77777777" w:rsidR="00CC2865" w:rsidRPr="003435EE" w:rsidRDefault="00CC2865" w:rsidP="00CC2865">
            <w:pPr>
              <w:pStyle w:val="Body"/>
              <w:rPr>
                <w:b/>
                <w:color w:val="FFFFFF" w:themeColor="background1"/>
              </w:rPr>
            </w:pPr>
            <w:r w:rsidRPr="003435EE">
              <w:rPr>
                <w:b/>
                <w:color w:val="FFFFFF" w:themeColor="background1"/>
              </w:rPr>
              <w:t>Register Name</w:t>
            </w:r>
          </w:p>
        </w:tc>
        <w:tc>
          <w:tcPr>
            <w:tcW w:w="63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68CE36CF" w14:textId="4BAE8C19" w:rsidR="00CC2865" w:rsidRPr="003435EE" w:rsidRDefault="00BD64BB" w:rsidP="00CC2865">
            <w:pPr>
              <w:pStyle w:val="Body"/>
              <w:rPr>
                <w:b/>
                <w:color w:val="FFFFFF" w:themeColor="background1"/>
              </w:rPr>
            </w:pPr>
            <w:r>
              <w:rPr>
                <w:b/>
                <w:color w:val="FFFFFF" w:themeColor="background1"/>
              </w:rPr>
              <w:t>R/W</w:t>
            </w:r>
          </w:p>
        </w:tc>
        <w:tc>
          <w:tcPr>
            <w:tcW w:w="614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4A199517" w14:textId="77777777" w:rsidR="00CC2865" w:rsidRPr="003435EE" w:rsidRDefault="00CC2865" w:rsidP="00CC2865">
            <w:pPr>
              <w:pStyle w:val="Body"/>
              <w:rPr>
                <w:b/>
                <w:color w:val="FFFFFF" w:themeColor="background1"/>
              </w:rPr>
            </w:pPr>
            <w:r w:rsidRPr="003435EE">
              <w:rPr>
                <w:b/>
                <w:color w:val="FFFFFF" w:themeColor="background1"/>
              </w:rPr>
              <w:t>Description</w:t>
            </w:r>
          </w:p>
        </w:tc>
      </w:tr>
      <w:tr w:rsidR="00BD64BB" w:rsidRPr="00C52429" w14:paraId="6483F738" w14:textId="77777777" w:rsidTr="00FE74CA">
        <w:trPr>
          <w:trHeight w:val="315"/>
        </w:trPr>
        <w:tc>
          <w:tcPr>
            <w:tcW w:w="24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2F81B07" w14:textId="77777777" w:rsidR="00372968" w:rsidRDefault="00BD64BB" w:rsidP="00BD64BB">
            <w:pPr>
              <w:pStyle w:val="Body"/>
              <w:rPr>
                <w:color w:val="000000"/>
                <w:szCs w:val="22"/>
              </w:rPr>
            </w:pPr>
            <w:r>
              <w:rPr>
                <w:color w:val="000000"/>
                <w:szCs w:val="22"/>
              </w:rPr>
              <w:t>ALIGN90_REF_LANE[5:0]</w:t>
            </w:r>
          </w:p>
          <w:p w14:paraId="04B34D52" w14:textId="03319D69" w:rsidR="00BD64BB" w:rsidRPr="00C52429" w:rsidRDefault="00BD64BB" w:rsidP="00BD64BB">
            <w:pPr>
              <w:pStyle w:val="Body"/>
            </w:pPr>
            <w:r>
              <w:rPr>
                <w:color w:val="000000"/>
                <w:szCs w:val="22"/>
              </w:rPr>
              <w:t xml:space="preserve">     (R0038h[7:2])</w:t>
            </w:r>
          </w:p>
        </w:tc>
        <w:tc>
          <w:tcPr>
            <w:tcW w:w="63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DA9E960" w14:textId="462FD13D" w:rsidR="00BD64BB" w:rsidRPr="00C52429" w:rsidRDefault="00BD64BB" w:rsidP="00BD64BB">
            <w:pPr>
              <w:pStyle w:val="Body"/>
            </w:pPr>
            <w:r w:rsidRPr="00C52429">
              <w:t>R/W</w:t>
            </w:r>
          </w:p>
        </w:tc>
        <w:tc>
          <w:tcPr>
            <w:tcW w:w="614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DAA4FC5" w14:textId="77777777" w:rsidR="00BD64BB" w:rsidRPr="00C52429" w:rsidRDefault="00BD64BB" w:rsidP="00BD64BB">
            <w:pPr>
              <w:pStyle w:val="NormalWeb"/>
              <w:spacing w:before="0" w:beforeAutospacing="0" w:after="0" w:afterAutospacing="0"/>
              <w:textAlignment w:val="bottom"/>
              <w:rPr>
                <w:rFonts w:ascii="Calibri" w:eastAsia="Times New Roman" w:hAnsi="Calibri" w:cs="Arial"/>
                <w:sz w:val="22"/>
                <w:szCs w:val="18"/>
                <w:lang w:eastAsia="en-US"/>
              </w:rPr>
            </w:pPr>
            <w:r w:rsidRPr="00C52429">
              <w:rPr>
                <w:rFonts w:ascii="Calibri" w:eastAsia="Times New Roman" w:hAnsi="Calibri" w:cs="Arial"/>
                <w:sz w:val="22"/>
                <w:szCs w:val="18"/>
                <w:lang w:eastAsia="en-US"/>
              </w:rPr>
              <w:t>Selection for phase shift. Control from the DSP side.</w:t>
            </w:r>
          </w:p>
          <w:p w14:paraId="2A6AF69F" w14:textId="02EFD306" w:rsidR="00BD64BB" w:rsidRPr="00C52429" w:rsidRDefault="00BD64BB" w:rsidP="00BD64BB">
            <w:pPr>
              <w:pStyle w:val="Body"/>
            </w:pPr>
            <w:r w:rsidRPr="00C52429">
              <w:t xml:space="preserve">ALIGN90_REF will change when align 90 or phase selection happen, ALIGN90_REF is controlled by the DSP side. </w:t>
            </w:r>
          </w:p>
        </w:tc>
      </w:tr>
      <w:tr w:rsidR="00A56B43" w:rsidRPr="00C52429" w14:paraId="02FECFBE" w14:textId="77777777" w:rsidTr="00205AF6">
        <w:trPr>
          <w:trHeight w:val="315"/>
        </w:trPr>
        <w:tc>
          <w:tcPr>
            <w:tcW w:w="24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441FACB" w14:textId="77777777" w:rsidR="00A56B43" w:rsidRDefault="00A56B43" w:rsidP="00A56B43">
            <w:pPr>
              <w:rPr>
                <w:rFonts w:ascii="Calibri" w:hAnsi="Calibri"/>
                <w:color w:val="000000"/>
                <w:sz w:val="22"/>
                <w:szCs w:val="22"/>
              </w:rPr>
            </w:pPr>
            <w:r>
              <w:rPr>
                <w:rFonts w:ascii="Calibri" w:hAnsi="Calibri"/>
                <w:color w:val="000000"/>
                <w:sz w:val="22"/>
                <w:szCs w:val="22"/>
              </w:rPr>
              <w:t>align90_gm_lane[2:0]</w:t>
            </w:r>
          </w:p>
          <w:p w14:paraId="2AEB54B6" w14:textId="323F0527" w:rsidR="00A56B43" w:rsidRPr="00A56B43" w:rsidRDefault="00A56B43" w:rsidP="00A56B43">
            <w:pPr>
              <w:rPr>
                <w:rFonts w:ascii="Calibri" w:hAnsi="Calibri"/>
                <w:color w:val="000000"/>
                <w:sz w:val="22"/>
                <w:szCs w:val="22"/>
                <w:lang w:eastAsia="ja-JP" w:bidi="ar-SA"/>
              </w:rPr>
            </w:pPr>
            <w:r>
              <w:rPr>
                <w:rFonts w:ascii="Calibri" w:hAnsi="Calibri"/>
                <w:color w:val="000000"/>
                <w:sz w:val="22"/>
                <w:szCs w:val="22"/>
              </w:rPr>
              <w:t xml:space="preserve">     (R0030h[3:1])</w:t>
            </w:r>
          </w:p>
        </w:tc>
        <w:tc>
          <w:tcPr>
            <w:tcW w:w="63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211D8576" w14:textId="77777777" w:rsidR="00A56B43" w:rsidRPr="00C52429" w:rsidRDefault="00A56B43" w:rsidP="00205AF6">
            <w:pPr>
              <w:pStyle w:val="Body"/>
            </w:pPr>
            <w:r w:rsidRPr="00C52429">
              <w:t>R/W</w:t>
            </w:r>
          </w:p>
        </w:tc>
        <w:tc>
          <w:tcPr>
            <w:tcW w:w="614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495D451" w14:textId="77777777" w:rsidR="00A56B43" w:rsidRPr="00C52429" w:rsidRDefault="00A56B43" w:rsidP="00205AF6">
            <w:pPr>
              <w:pStyle w:val="Body"/>
            </w:pPr>
            <w:r w:rsidRPr="00C52429">
              <w:t>Control Gate Bias Voltage of Phase Shifter.</w:t>
            </w:r>
          </w:p>
        </w:tc>
      </w:tr>
      <w:tr w:rsidR="00BD64BB" w:rsidRPr="00C52429" w14:paraId="37458AEB" w14:textId="77777777" w:rsidTr="00FE74CA">
        <w:trPr>
          <w:trHeight w:val="315"/>
        </w:trPr>
        <w:tc>
          <w:tcPr>
            <w:tcW w:w="24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1706BAA" w14:textId="77777777" w:rsidR="00372968" w:rsidRDefault="00BD64BB" w:rsidP="00BD64BB">
            <w:pPr>
              <w:pStyle w:val="Body"/>
              <w:rPr>
                <w:color w:val="000000"/>
                <w:szCs w:val="22"/>
              </w:rPr>
            </w:pPr>
            <w:r>
              <w:rPr>
                <w:color w:val="000000"/>
                <w:szCs w:val="22"/>
              </w:rPr>
              <w:t>align90_dac_lane[5:0]</w:t>
            </w:r>
          </w:p>
          <w:p w14:paraId="7424B405" w14:textId="70DF0ACD" w:rsidR="00BD64BB" w:rsidRPr="00C52429" w:rsidRDefault="00BD64BB" w:rsidP="00BD64BB">
            <w:pPr>
              <w:pStyle w:val="Body"/>
            </w:pPr>
            <w:r>
              <w:rPr>
                <w:color w:val="000000"/>
                <w:szCs w:val="22"/>
              </w:rPr>
              <w:t xml:space="preserve">     (R0034h[7:2])</w:t>
            </w:r>
          </w:p>
        </w:tc>
        <w:tc>
          <w:tcPr>
            <w:tcW w:w="63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3F1B206C" w14:textId="3E719E18" w:rsidR="00BD64BB" w:rsidRPr="00C52429" w:rsidRDefault="00BD64BB" w:rsidP="00BD64BB">
            <w:pPr>
              <w:pStyle w:val="Body"/>
            </w:pPr>
            <w:r w:rsidRPr="00C52429">
              <w:t>R/W</w:t>
            </w:r>
          </w:p>
        </w:tc>
        <w:tc>
          <w:tcPr>
            <w:tcW w:w="614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EB7ABC6" w14:textId="28679FB7" w:rsidR="00BD64BB" w:rsidRPr="00C52429" w:rsidRDefault="00BD64BB" w:rsidP="00BD64BB">
            <w:pPr>
              <w:pStyle w:val="Body"/>
            </w:pPr>
            <w:r w:rsidRPr="00C52429">
              <w:t>Control Gate Bias Voltage of Phase Shifter.</w:t>
            </w:r>
          </w:p>
        </w:tc>
      </w:tr>
      <w:tr w:rsidR="00BD64BB" w:rsidRPr="00C52429" w14:paraId="6EE20EB3" w14:textId="77777777" w:rsidTr="00BD64BB">
        <w:trPr>
          <w:trHeight w:val="315"/>
        </w:trPr>
        <w:tc>
          <w:tcPr>
            <w:tcW w:w="243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7AE5FEC" w14:textId="77777777" w:rsidR="00372968" w:rsidRDefault="00BD64BB" w:rsidP="00BD64BB">
            <w:pPr>
              <w:pStyle w:val="Body"/>
              <w:rPr>
                <w:color w:val="000000"/>
                <w:szCs w:val="22"/>
              </w:rPr>
            </w:pPr>
            <w:r>
              <w:rPr>
                <w:color w:val="000000"/>
                <w:szCs w:val="22"/>
              </w:rPr>
              <w:t>rxalign90_cal_done_lane</w:t>
            </w:r>
          </w:p>
          <w:p w14:paraId="14EE5462" w14:textId="37A2A78B" w:rsidR="00BD64BB" w:rsidRPr="00C52429" w:rsidRDefault="00BD64BB" w:rsidP="00BD64BB">
            <w:pPr>
              <w:pStyle w:val="Body"/>
            </w:pPr>
            <w:r>
              <w:rPr>
                <w:color w:val="000000"/>
                <w:szCs w:val="22"/>
              </w:rPr>
              <w:t xml:space="preserve">     (R6000h[9])</w:t>
            </w:r>
          </w:p>
        </w:tc>
        <w:tc>
          <w:tcPr>
            <w:tcW w:w="63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1627E7AE" w14:textId="77777777" w:rsidR="00BD64BB" w:rsidRPr="00C52429" w:rsidRDefault="00BD64BB" w:rsidP="00BD64BB">
            <w:pPr>
              <w:pStyle w:val="Body"/>
            </w:pPr>
            <w:r w:rsidRPr="00C52429">
              <w:t>R</w:t>
            </w:r>
          </w:p>
        </w:tc>
        <w:tc>
          <w:tcPr>
            <w:tcW w:w="614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3EFBAE8" w14:textId="77777777" w:rsidR="00BD64BB" w:rsidRPr="00C52429" w:rsidRDefault="00BD64BB" w:rsidP="00BD64BB">
            <w:pPr>
              <w:pStyle w:val="Body"/>
            </w:pPr>
            <w:r w:rsidRPr="00C52429">
              <w:t>Rx Align90 calibration done.</w:t>
            </w:r>
          </w:p>
        </w:tc>
      </w:tr>
    </w:tbl>
    <w:p w14:paraId="37E8F623" w14:textId="2FF258B4" w:rsidR="006C6464" w:rsidRDefault="006C6464" w:rsidP="006C6464">
      <w:pPr>
        <w:pStyle w:val="Body"/>
      </w:pPr>
    </w:p>
    <w:p w14:paraId="3479570B" w14:textId="06CAD81B" w:rsidR="00C106DC" w:rsidRDefault="00C106DC" w:rsidP="00C106DC">
      <w:pPr>
        <w:pStyle w:val="Heading3"/>
      </w:pPr>
      <w:bookmarkStart w:id="19" w:name="_Toc529467891"/>
      <w:r>
        <w:t>Squelch Calibration</w:t>
      </w:r>
      <w:bookmarkEnd w:id="19"/>
    </w:p>
    <w:tbl>
      <w:tblPr>
        <w:tblW w:w="9138" w:type="dxa"/>
        <w:tblInd w:w="-1350" w:type="dxa"/>
        <w:tblCellMar>
          <w:left w:w="0" w:type="dxa"/>
          <w:right w:w="0" w:type="dxa"/>
        </w:tblCellMar>
        <w:tblLook w:val="0600" w:firstRow="0" w:lastRow="0" w:firstColumn="0" w:lastColumn="0" w:noHBand="1" w:noVBand="1"/>
      </w:tblPr>
      <w:tblGrid>
        <w:gridCol w:w="3285"/>
        <w:gridCol w:w="637"/>
        <w:gridCol w:w="5216"/>
      </w:tblGrid>
      <w:tr w:rsidR="00C106DC" w:rsidRPr="00C106DC" w14:paraId="3D5638B0" w14:textId="77777777" w:rsidTr="00B40544">
        <w:trPr>
          <w:trHeight w:val="343"/>
        </w:trPr>
        <w:tc>
          <w:tcPr>
            <w:tcW w:w="3285"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442B9ABB" w14:textId="77777777" w:rsidR="00C106DC" w:rsidRPr="00554B31" w:rsidRDefault="00C106DC" w:rsidP="00C106DC">
            <w:pPr>
              <w:pStyle w:val="Body"/>
              <w:rPr>
                <w:b/>
                <w:color w:val="FFFFFF" w:themeColor="background1"/>
              </w:rPr>
            </w:pPr>
            <w:r w:rsidRPr="00554B31">
              <w:rPr>
                <w:b/>
                <w:color w:val="FFFFFF" w:themeColor="background1"/>
              </w:rPr>
              <w:t>Register Name</w:t>
            </w:r>
          </w:p>
        </w:tc>
        <w:tc>
          <w:tcPr>
            <w:tcW w:w="637"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57DBC482" w14:textId="77777777" w:rsidR="00C106DC" w:rsidRPr="00554B31" w:rsidRDefault="00C106DC" w:rsidP="00C106DC">
            <w:pPr>
              <w:pStyle w:val="Body"/>
              <w:rPr>
                <w:b/>
                <w:color w:val="FFFFFF" w:themeColor="background1"/>
              </w:rPr>
            </w:pPr>
            <w:r w:rsidRPr="00554B31">
              <w:rPr>
                <w:b/>
                <w:color w:val="FFFFFF" w:themeColor="background1"/>
              </w:rPr>
              <w:t>R/W</w:t>
            </w:r>
          </w:p>
        </w:tc>
        <w:tc>
          <w:tcPr>
            <w:tcW w:w="5216"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250EA17F" w14:textId="77777777" w:rsidR="00C106DC" w:rsidRPr="00554B31" w:rsidRDefault="00C106DC" w:rsidP="00C106DC">
            <w:pPr>
              <w:pStyle w:val="Body"/>
              <w:rPr>
                <w:b/>
                <w:color w:val="FFFFFF" w:themeColor="background1"/>
              </w:rPr>
            </w:pPr>
            <w:r w:rsidRPr="00554B31">
              <w:rPr>
                <w:b/>
                <w:color w:val="FFFFFF" w:themeColor="background1"/>
              </w:rPr>
              <w:t>Description</w:t>
            </w:r>
          </w:p>
        </w:tc>
      </w:tr>
      <w:tr w:rsidR="00372968" w:rsidRPr="00C52429" w14:paraId="63153E01" w14:textId="77777777" w:rsidTr="00FE74CA">
        <w:trPr>
          <w:trHeight w:val="343"/>
        </w:trPr>
        <w:tc>
          <w:tcPr>
            <w:tcW w:w="328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95650E6" w14:textId="77777777" w:rsidR="00372968" w:rsidRDefault="00372968" w:rsidP="00372968">
            <w:pPr>
              <w:pStyle w:val="Body"/>
              <w:rPr>
                <w:color w:val="000000"/>
                <w:szCs w:val="22"/>
              </w:rPr>
            </w:pPr>
            <w:proofErr w:type="spellStart"/>
            <w:r>
              <w:rPr>
                <w:color w:val="000000"/>
                <w:szCs w:val="22"/>
              </w:rPr>
              <w:t>cal_sq_offset_lane</w:t>
            </w:r>
            <w:proofErr w:type="spellEnd"/>
            <w:r>
              <w:rPr>
                <w:color w:val="000000"/>
                <w:szCs w:val="22"/>
              </w:rPr>
              <w:t>[7:0]</w:t>
            </w:r>
          </w:p>
          <w:p w14:paraId="138887F2" w14:textId="5F6A7852" w:rsidR="00372968" w:rsidRPr="00C52429" w:rsidRDefault="00372968" w:rsidP="00372968">
            <w:pPr>
              <w:pStyle w:val="Body"/>
            </w:pPr>
            <w:r>
              <w:rPr>
                <w:color w:val="000000"/>
                <w:szCs w:val="22"/>
              </w:rPr>
              <w:t xml:space="preserve">     (R6010h[23:16])</w:t>
            </w:r>
          </w:p>
        </w:tc>
        <w:tc>
          <w:tcPr>
            <w:tcW w:w="63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77D3F86C" w14:textId="1C8E4760" w:rsidR="00372968" w:rsidRPr="00C52429" w:rsidRDefault="00372968" w:rsidP="00372968">
            <w:pPr>
              <w:pStyle w:val="Body"/>
            </w:pPr>
            <w:r w:rsidRPr="00C52429">
              <w:t>R/W</w:t>
            </w:r>
          </w:p>
        </w:tc>
        <w:tc>
          <w:tcPr>
            <w:tcW w:w="521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9EE3934" w14:textId="6EF460F3" w:rsidR="00372968" w:rsidRPr="00C52429" w:rsidRDefault="00372968" w:rsidP="00372968">
            <w:pPr>
              <w:pStyle w:val="Body"/>
            </w:pPr>
            <w:r w:rsidRPr="00C52429">
              <w:t>FW saves SQ calibration offset result.</w:t>
            </w:r>
          </w:p>
        </w:tc>
      </w:tr>
      <w:tr w:rsidR="00372968" w:rsidRPr="00C52429" w14:paraId="76934713" w14:textId="77777777" w:rsidTr="00FE74CA">
        <w:trPr>
          <w:trHeight w:val="343"/>
        </w:trPr>
        <w:tc>
          <w:tcPr>
            <w:tcW w:w="328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296C9CB" w14:textId="77777777" w:rsidR="00372968" w:rsidRDefault="00372968" w:rsidP="00372968">
            <w:pPr>
              <w:pStyle w:val="Body"/>
              <w:rPr>
                <w:color w:val="000000"/>
                <w:szCs w:val="22"/>
              </w:rPr>
            </w:pPr>
            <w:proofErr w:type="spellStart"/>
            <w:r>
              <w:rPr>
                <w:color w:val="000000"/>
                <w:szCs w:val="22"/>
              </w:rPr>
              <w:t>cal_sq_thresh_lane</w:t>
            </w:r>
            <w:proofErr w:type="spellEnd"/>
            <w:r>
              <w:rPr>
                <w:color w:val="000000"/>
                <w:szCs w:val="22"/>
              </w:rPr>
              <w:t>[7:0]</w:t>
            </w:r>
          </w:p>
          <w:p w14:paraId="72906FF4" w14:textId="3DC828B8" w:rsidR="00372968" w:rsidRPr="00C52429" w:rsidRDefault="00372968" w:rsidP="00372968">
            <w:pPr>
              <w:pStyle w:val="Body"/>
            </w:pPr>
            <w:r>
              <w:rPr>
                <w:color w:val="000000"/>
                <w:szCs w:val="22"/>
              </w:rPr>
              <w:t xml:space="preserve">     (R6010h[31:24])</w:t>
            </w:r>
          </w:p>
        </w:tc>
        <w:tc>
          <w:tcPr>
            <w:tcW w:w="63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A23CF77" w14:textId="05CA2B92" w:rsidR="00372968" w:rsidRPr="00C52429" w:rsidRDefault="00372968" w:rsidP="00372968">
            <w:pPr>
              <w:pStyle w:val="Body"/>
            </w:pPr>
            <w:r w:rsidRPr="00C52429">
              <w:t>R/W</w:t>
            </w:r>
          </w:p>
        </w:tc>
        <w:tc>
          <w:tcPr>
            <w:tcW w:w="521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ADACA65" w14:textId="7C60EA3B" w:rsidR="00372968" w:rsidRPr="00C52429" w:rsidRDefault="00372968" w:rsidP="00372968">
            <w:pPr>
              <w:pStyle w:val="Body"/>
            </w:pPr>
            <w:r w:rsidRPr="00C52429">
              <w:t xml:space="preserve">FW saves SQ calibration threshold result. </w:t>
            </w:r>
          </w:p>
        </w:tc>
      </w:tr>
      <w:tr w:rsidR="00372968" w:rsidRPr="00C52429" w14:paraId="0CD8E8F8" w14:textId="77777777" w:rsidTr="00FE74CA">
        <w:trPr>
          <w:trHeight w:val="343"/>
        </w:trPr>
        <w:tc>
          <w:tcPr>
            <w:tcW w:w="328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2CEE89F" w14:textId="77777777" w:rsidR="00372968" w:rsidRDefault="00372968" w:rsidP="00372968">
            <w:pPr>
              <w:pStyle w:val="Body"/>
              <w:rPr>
                <w:color w:val="000000"/>
                <w:szCs w:val="22"/>
              </w:rPr>
            </w:pPr>
            <w:r>
              <w:rPr>
                <w:color w:val="000000"/>
                <w:szCs w:val="22"/>
              </w:rPr>
              <w:t>PIN_RX_SQ_OUT_RD_LANE</w:t>
            </w:r>
          </w:p>
          <w:p w14:paraId="19ACDB54" w14:textId="16BEE412" w:rsidR="00372968" w:rsidRPr="00C52429" w:rsidRDefault="00372968" w:rsidP="00372968">
            <w:pPr>
              <w:pStyle w:val="Body"/>
            </w:pPr>
            <w:r>
              <w:rPr>
                <w:color w:val="000000"/>
                <w:szCs w:val="22"/>
              </w:rPr>
              <w:t xml:space="preserve">     (R2170h[15])</w:t>
            </w:r>
          </w:p>
        </w:tc>
        <w:tc>
          <w:tcPr>
            <w:tcW w:w="63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1766E223" w14:textId="77777777" w:rsidR="00372968" w:rsidRPr="00C52429" w:rsidRDefault="00372968" w:rsidP="00372968">
            <w:pPr>
              <w:pStyle w:val="Body"/>
            </w:pPr>
            <w:r w:rsidRPr="00C52429">
              <w:t>R</w:t>
            </w:r>
          </w:p>
        </w:tc>
        <w:tc>
          <w:tcPr>
            <w:tcW w:w="521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0FE0A2A" w14:textId="77777777" w:rsidR="00372968" w:rsidRPr="00C52429" w:rsidRDefault="00372968" w:rsidP="00372968">
            <w:pPr>
              <w:pStyle w:val="Body"/>
            </w:pPr>
            <w:r w:rsidRPr="00C52429">
              <w:t xml:space="preserve">Internal Analog Portion Rx </w:t>
            </w:r>
            <w:proofErr w:type="spellStart"/>
            <w:r w:rsidRPr="00C52429">
              <w:t>Sq</w:t>
            </w:r>
            <w:proofErr w:type="spellEnd"/>
            <w:r w:rsidRPr="00C52429">
              <w:t xml:space="preserve"> Output Read.</w:t>
            </w:r>
          </w:p>
        </w:tc>
      </w:tr>
      <w:tr w:rsidR="00372968" w:rsidRPr="00C52429" w14:paraId="51090BC4" w14:textId="77777777" w:rsidTr="00770953">
        <w:trPr>
          <w:trHeight w:val="343"/>
        </w:trPr>
        <w:tc>
          <w:tcPr>
            <w:tcW w:w="328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44044E1" w14:textId="77777777" w:rsidR="00372968" w:rsidRDefault="00372968" w:rsidP="00372968">
            <w:pPr>
              <w:pStyle w:val="Body"/>
              <w:rPr>
                <w:color w:val="000000"/>
                <w:szCs w:val="22"/>
              </w:rPr>
            </w:pPr>
            <w:proofErr w:type="spellStart"/>
            <w:r>
              <w:rPr>
                <w:color w:val="000000"/>
                <w:szCs w:val="22"/>
              </w:rPr>
              <w:t>sq_cal_done_lane</w:t>
            </w:r>
            <w:proofErr w:type="spellEnd"/>
          </w:p>
          <w:p w14:paraId="786E214C" w14:textId="209F4A60" w:rsidR="00372968" w:rsidRPr="00C52429" w:rsidRDefault="00372968" w:rsidP="00372968">
            <w:pPr>
              <w:pStyle w:val="Body"/>
            </w:pPr>
            <w:r>
              <w:rPr>
                <w:color w:val="000000"/>
                <w:szCs w:val="22"/>
              </w:rPr>
              <w:t xml:space="preserve">     (R6000h[18])</w:t>
            </w:r>
          </w:p>
        </w:tc>
        <w:tc>
          <w:tcPr>
            <w:tcW w:w="637"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34004B15" w14:textId="77777777" w:rsidR="00372968" w:rsidRPr="00C52429" w:rsidRDefault="00372968" w:rsidP="00372968">
            <w:pPr>
              <w:pStyle w:val="Body"/>
            </w:pPr>
            <w:r w:rsidRPr="00C52429">
              <w:t>R</w:t>
            </w:r>
          </w:p>
        </w:tc>
        <w:tc>
          <w:tcPr>
            <w:tcW w:w="5216"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A4D42D1" w14:textId="77777777" w:rsidR="00372968" w:rsidRPr="00C52429" w:rsidRDefault="00372968" w:rsidP="00372968">
            <w:pPr>
              <w:pStyle w:val="Body"/>
            </w:pPr>
            <w:r w:rsidRPr="00C52429">
              <w:t>Squelch Calibration Done.</w:t>
            </w:r>
          </w:p>
        </w:tc>
      </w:tr>
    </w:tbl>
    <w:p w14:paraId="2118998B" w14:textId="150250BA" w:rsidR="00C106DC" w:rsidRDefault="00C106DC" w:rsidP="00C106DC">
      <w:pPr>
        <w:pStyle w:val="Heading3"/>
      </w:pPr>
      <w:bookmarkStart w:id="20" w:name="_Toc529467892"/>
      <w:r>
        <w:lastRenderedPageBreak/>
        <w:t>Sampler Calibration</w:t>
      </w:r>
      <w:bookmarkEnd w:id="20"/>
    </w:p>
    <w:tbl>
      <w:tblPr>
        <w:tblW w:w="9162" w:type="dxa"/>
        <w:tblInd w:w="-1305" w:type="dxa"/>
        <w:tblCellMar>
          <w:left w:w="0" w:type="dxa"/>
          <w:right w:w="0" w:type="dxa"/>
        </w:tblCellMar>
        <w:tblLook w:val="0600" w:firstRow="0" w:lastRow="0" w:firstColumn="0" w:lastColumn="0" w:noHBand="1" w:noVBand="1"/>
      </w:tblPr>
      <w:tblGrid>
        <w:gridCol w:w="20"/>
        <w:gridCol w:w="3725"/>
        <w:gridCol w:w="684"/>
        <w:gridCol w:w="4733"/>
      </w:tblGrid>
      <w:tr w:rsidR="008F1BD6" w:rsidRPr="008F1BD6" w14:paraId="5196846E" w14:textId="77777777" w:rsidTr="00BF7F99">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center"/>
            <w:hideMark/>
          </w:tcPr>
          <w:p w14:paraId="336FD6F9" w14:textId="77777777" w:rsidR="008F1BD6" w:rsidRPr="00BF7F99" w:rsidRDefault="008F1BD6" w:rsidP="008F1BD6">
            <w:pPr>
              <w:pStyle w:val="Body"/>
              <w:rPr>
                <w:b/>
                <w:color w:val="FFFFFF" w:themeColor="background1"/>
              </w:rPr>
            </w:pPr>
            <w:r w:rsidRPr="00BF7F99">
              <w:rPr>
                <w:b/>
                <w:color w:val="FFFFFF" w:themeColor="background1"/>
              </w:rPr>
              <w:t>Register Name</w:t>
            </w:r>
          </w:p>
        </w:tc>
        <w:tc>
          <w:tcPr>
            <w:tcW w:w="684"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center"/>
            <w:hideMark/>
          </w:tcPr>
          <w:p w14:paraId="6496DEC7" w14:textId="77777777" w:rsidR="008F1BD6" w:rsidRPr="00BF7F99" w:rsidRDefault="008F1BD6" w:rsidP="008F1BD6">
            <w:pPr>
              <w:pStyle w:val="Body"/>
              <w:rPr>
                <w:b/>
                <w:color w:val="FFFFFF" w:themeColor="background1"/>
              </w:rPr>
            </w:pPr>
            <w:r w:rsidRPr="00BF7F99">
              <w:rPr>
                <w:b/>
                <w:color w:val="FFFFFF" w:themeColor="background1"/>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center"/>
            <w:hideMark/>
          </w:tcPr>
          <w:p w14:paraId="0AED6DB6" w14:textId="77777777" w:rsidR="008F1BD6" w:rsidRPr="00BF7F99" w:rsidRDefault="008F1BD6" w:rsidP="008F1BD6">
            <w:pPr>
              <w:pStyle w:val="Body"/>
              <w:rPr>
                <w:b/>
                <w:color w:val="FFFFFF" w:themeColor="background1"/>
              </w:rPr>
            </w:pPr>
            <w:r w:rsidRPr="00BF7F99">
              <w:rPr>
                <w:b/>
                <w:color w:val="FFFFFF" w:themeColor="background1"/>
              </w:rPr>
              <w:t>Description</w:t>
            </w:r>
          </w:p>
        </w:tc>
      </w:tr>
      <w:tr w:rsidR="00993590" w:rsidRPr="00C52429" w14:paraId="5F1F9F04"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11E49C11" w14:textId="77777777" w:rsidR="00993590" w:rsidRDefault="00993590" w:rsidP="00993590">
            <w:pPr>
              <w:pStyle w:val="Body"/>
              <w:rPr>
                <w:color w:val="000000"/>
                <w:szCs w:val="22"/>
              </w:rPr>
            </w:pPr>
            <w:r>
              <w:rPr>
                <w:color w:val="000000"/>
                <w:szCs w:val="22"/>
              </w:rPr>
              <w:t>ofst_f1p_pos_d_e_lane[4:0]</w:t>
            </w:r>
          </w:p>
          <w:p w14:paraId="515675F3" w14:textId="0A440548" w:rsidR="00993590" w:rsidRPr="00C52429" w:rsidRDefault="00993590" w:rsidP="00993590">
            <w:pPr>
              <w:pStyle w:val="Body"/>
            </w:pPr>
            <w:r>
              <w:rPr>
                <w:color w:val="000000"/>
                <w:szCs w:val="22"/>
              </w:rPr>
              <w:t xml:space="preserve">     (R0478h[4:0])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7CF7BD2C" w14:textId="77777777"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hideMark/>
          </w:tcPr>
          <w:p w14:paraId="47212F47" w14:textId="77777777" w:rsidR="00993590" w:rsidRPr="00C52429" w:rsidRDefault="00993590" w:rsidP="00993590">
            <w:pPr>
              <w:pStyle w:val="Body"/>
            </w:pPr>
            <w:r w:rsidRPr="00C52429">
              <w:t>Controls offset for even F1P data sampler. Decode from OFST_F1P_D_E[6:0] in digital</w:t>
            </w:r>
          </w:p>
        </w:tc>
      </w:tr>
      <w:tr w:rsidR="00993590" w:rsidRPr="00C52429" w14:paraId="0A2C17CE"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E8B4B1C" w14:textId="77777777" w:rsidR="00993590" w:rsidRDefault="00993590" w:rsidP="00993590">
            <w:pPr>
              <w:pStyle w:val="Body"/>
              <w:rPr>
                <w:color w:val="000000"/>
                <w:szCs w:val="22"/>
              </w:rPr>
            </w:pPr>
            <w:r>
              <w:rPr>
                <w:color w:val="000000"/>
                <w:szCs w:val="22"/>
              </w:rPr>
              <w:t>ofst_f1p_neg_d_e_lane[4:0]</w:t>
            </w:r>
          </w:p>
          <w:p w14:paraId="5B244FB1" w14:textId="70CD5499" w:rsidR="00993590" w:rsidRPr="00C52429" w:rsidRDefault="00993590" w:rsidP="00993590">
            <w:pPr>
              <w:pStyle w:val="Body"/>
            </w:pPr>
            <w:r>
              <w:rPr>
                <w:color w:val="000000"/>
                <w:szCs w:val="22"/>
              </w:rPr>
              <w:t xml:space="preserve">     (R047Ch[4:0])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1B122114" w14:textId="77777777"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hideMark/>
          </w:tcPr>
          <w:p w14:paraId="218BC5B3" w14:textId="77777777" w:rsidR="00993590" w:rsidRPr="00C52429" w:rsidRDefault="00993590" w:rsidP="00993590">
            <w:pPr>
              <w:pStyle w:val="Body"/>
            </w:pPr>
            <w:r w:rsidRPr="00C52429">
              <w:t>Controls offset for even F1P data sampler. Decode from OFST_F1P_D_E[6:0] in digital</w:t>
            </w:r>
          </w:p>
        </w:tc>
      </w:tr>
      <w:tr w:rsidR="00993590" w:rsidRPr="00C52429" w14:paraId="37334C06"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10337349" w14:textId="77777777" w:rsidR="00993590" w:rsidRDefault="00993590" w:rsidP="00993590">
            <w:pPr>
              <w:pStyle w:val="Body"/>
              <w:rPr>
                <w:color w:val="000000"/>
                <w:szCs w:val="22"/>
              </w:rPr>
            </w:pPr>
            <w:r>
              <w:rPr>
                <w:color w:val="000000"/>
                <w:szCs w:val="22"/>
              </w:rPr>
              <w:t>ofst_f1n_pos_d_e_lane[4:0]</w:t>
            </w:r>
          </w:p>
          <w:p w14:paraId="05B77F23" w14:textId="20DA7B2F" w:rsidR="00993590" w:rsidRPr="00C52429" w:rsidRDefault="00993590" w:rsidP="00993590">
            <w:pPr>
              <w:pStyle w:val="Body"/>
            </w:pPr>
            <w:r>
              <w:rPr>
                <w:color w:val="000000"/>
                <w:szCs w:val="22"/>
              </w:rPr>
              <w:t xml:space="preserve">     (R0480h[4:0])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B950454" w14:textId="77777777"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hideMark/>
          </w:tcPr>
          <w:p w14:paraId="4ED40792" w14:textId="77777777" w:rsidR="00993590" w:rsidRPr="00C52429" w:rsidRDefault="00993590" w:rsidP="00993590">
            <w:pPr>
              <w:pStyle w:val="Body"/>
            </w:pPr>
            <w:r w:rsidRPr="00C52429">
              <w:t>Controls offset for even F1N data sampler. Decode from OFST_F1N_D_E[6:0] in digital</w:t>
            </w:r>
          </w:p>
        </w:tc>
      </w:tr>
      <w:tr w:rsidR="00993590" w:rsidRPr="00C52429" w14:paraId="3672DEA6"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8B46E5F" w14:textId="77777777" w:rsidR="00993590" w:rsidRDefault="00993590" w:rsidP="00993590">
            <w:pPr>
              <w:pStyle w:val="Body"/>
              <w:rPr>
                <w:color w:val="000000"/>
                <w:szCs w:val="22"/>
              </w:rPr>
            </w:pPr>
            <w:r>
              <w:rPr>
                <w:color w:val="000000"/>
                <w:szCs w:val="22"/>
              </w:rPr>
              <w:t>ofst_f1n_neg_d_e_lane[4:0]</w:t>
            </w:r>
          </w:p>
          <w:p w14:paraId="45F84FCE" w14:textId="3CFB2A79" w:rsidR="00993590" w:rsidRPr="00C52429" w:rsidRDefault="00993590" w:rsidP="00993590">
            <w:pPr>
              <w:pStyle w:val="Body"/>
            </w:pPr>
            <w:r>
              <w:rPr>
                <w:color w:val="000000"/>
                <w:szCs w:val="22"/>
              </w:rPr>
              <w:t xml:space="preserve">     (R0484h[4:0])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21A7291" w14:textId="77777777"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hideMark/>
          </w:tcPr>
          <w:p w14:paraId="2BAA11A0" w14:textId="77777777" w:rsidR="00993590" w:rsidRPr="00C52429" w:rsidRDefault="00993590" w:rsidP="00993590">
            <w:pPr>
              <w:pStyle w:val="Body"/>
            </w:pPr>
            <w:r w:rsidRPr="00C52429">
              <w:t>Controls offset for even F1N data sampler. Decode from OFST_F1N_D_E[6:0] in digital</w:t>
            </w:r>
          </w:p>
        </w:tc>
      </w:tr>
      <w:tr w:rsidR="00993590" w:rsidRPr="00C52429" w14:paraId="290B5692"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A993675" w14:textId="77777777" w:rsidR="00993590" w:rsidRDefault="00993590" w:rsidP="00993590">
            <w:pPr>
              <w:pStyle w:val="Body"/>
              <w:rPr>
                <w:color w:val="000000"/>
                <w:szCs w:val="22"/>
              </w:rPr>
            </w:pPr>
            <w:r>
              <w:rPr>
                <w:color w:val="000000"/>
                <w:szCs w:val="22"/>
              </w:rPr>
              <w:t>ofst_f1p_pos_d_o_lane[4:0]</w:t>
            </w:r>
          </w:p>
          <w:p w14:paraId="36AA3D81" w14:textId="32CAD975" w:rsidR="00993590" w:rsidRPr="00C52429" w:rsidRDefault="00993590" w:rsidP="00993590">
            <w:pPr>
              <w:pStyle w:val="Body"/>
              <w:rPr>
                <w:szCs w:val="22"/>
              </w:rPr>
            </w:pPr>
            <w:r>
              <w:rPr>
                <w:color w:val="000000"/>
                <w:szCs w:val="22"/>
              </w:rPr>
              <w:t xml:space="preserve">     (R0878h[4:0])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3C064652" w14:textId="75577D94"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57C48411" w14:textId="387982F6" w:rsidR="00993590" w:rsidRPr="00C52429" w:rsidRDefault="00993590" w:rsidP="00993590">
            <w:pPr>
              <w:pStyle w:val="Body"/>
              <w:rPr>
                <w:szCs w:val="22"/>
              </w:rPr>
            </w:pPr>
            <w:r w:rsidRPr="00C52429">
              <w:rPr>
                <w:rFonts w:eastAsia="SimSun"/>
                <w:kern w:val="24"/>
                <w:szCs w:val="22"/>
              </w:rPr>
              <w:t>Controls offset for odd F1P data sampler. Decode from OFST_F1P_D_O[6:0] in digital</w:t>
            </w:r>
          </w:p>
        </w:tc>
      </w:tr>
      <w:tr w:rsidR="00993590" w:rsidRPr="00C52429" w14:paraId="1DC03A3D"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2B0524C3" w14:textId="77777777" w:rsidR="00993590" w:rsidRDefault="00993590" w:rsidP="00993590">
            <w:pPr>
              <w:pStyle w:val="Body"/>
              <w:rPr>
                <w:color w:val="000000"/>
                <w:szCs w:val="22"/>
              </w:rPr>
            </w:pPr>
            <w:r>
              <w:rPr>
                <w:color w:val="000000"/>
                <w:szCs w:val="22"/>
              </w:rPr>
              <w:t>ofst_f1p_neg_d_o_lane[4:0]</w:t>
            </w:r>
          </w:p>
          <w:p w14:paraId="6C9862A2" w14:textId="7F601CB6" w:rsidR="00993590" w:rsidRPr="00C52429" w:rsidRDefault="00993590" w:rsidP="00993590">
            <w:pPr>
              <w:pStyle w:val="Body"/>
              <w:rPr>
                <w:szCs w:val="22"/>
              </w:rPr>
            </w:pPr>
            <w:r>
              <w:rPr>
                <w:color w:val="000000"/>
                <w:szCs w:val="22"/>
              </w:rPr>
              <w:t xml:space="preserve">     (R087Ch[4:0])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D0CDEA8" w14:textId="6958BCC9"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61C6ABF8" w14:textId="0C4F484F" w:rsidR="00993590" w:rsidRPr="00C52429" w:rsidRDefault="00993590" w:rsidP="00993590">
            <w:pPr>
              <w:pStyle w:val="Body"/>
              <w:rPr>
                <w:szCs w:val="22"/>
              </w:rPr>
            </w:pPr>
            <w:r w:rsidRPr="00C52429">
              <w:rPr>
                <w:rFonts w:eastAsia="SimSun"/>
                <w:kern w:val="24"/>
                <w:szCs w:val="22"/>
              </w:rPr>
              <w:t>Controls offset for odd F1P data sampler. Decode from OFST_F1P_D_O[6:0] in digital</w:t>
            </w:r>
          </w:p>
        </w:tc>
      </w:tr>
      <w:tr w:rsidR="00993590" w:rsidRPr="00C52429" w14:paraId="4E3DECE8"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253A6416" w14:textId="77777777" w:rsidR="00993590" w:rsidRDefault="00993590" w:rsidP="00993590">
            <w:pPr>
              <w:pStyle w:val="Body"/>
              <w:rPr>
                <w:color w:val="000000"/>
                <w:szCs w:val="22"/>
              </w:rPr>
            </w:pPr>
            <w:r>
              <w:rPr>
                <w:color w:val="000000"/>
                <w:szCs w:val="22"/>
              </w:rPr>
              <w:t>ofst_f1n_pos_d_o_lane[4:0]</w:t>
            </w:r>
          </w:p>
          <w:p w14:paraId="3514BD11" w14:textId="4C1E5E1B" w:rsidR="00993590" w:rsidRPr="00C52429" w:rsidRDefault="00993590" w:rsidP="00993590">
            <w:pPr>
              <w:pStyle w:val="Body"/>
              <w:rPr>
                <w:szCs w:val="22"/>
              </w:rPr>
            </w:pPr>
            <w:r>
              <w:rPr>
                <w:color w:val="000000"/>
                <w:szCs w:val="22"/>
              </w:rPr>
              <w:t xml:space="preserve">     (R0880h[4:0])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77A5F935" w14:textId="25386161"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355663C3" w14:textId="7EFC8134" w:rsidR="00993590" w:rsidRPr="00C52429" w:rsidRDefault="00993590" w:rsidP="00993590">
            <w:pPr>
              <w:pStyle w:val="Body"/>
              <w:rPr>
                <w:szCs w:val="22"/>
              </w:rPr>
            </w:pPr>
            <w:r w:rsidRPr="00C52429">
              <w:rPr>
                <w:rFonts w:eastAsia="SimSun"/>
                <w:kern w:val="24"/>
                <w:szCs w:val="22"/>
              </w:rPr>
              <w:t xml:space="preserve">Controls offset for odd F1N data sampler. Decode from OFST_F1N_D_O[6:0] in digital </w:t>
            </w:r>
          </w:p>
        </w:tc>
      </w:tr>
      <w:tr w:rsidR="00993590" w:rsidRPr="00C52429" w14:paraId="6D118850"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440D21E7" w14:textId="77777777" w:rsidR="00993590" w:rsidRDefault="00993590" w:rsidP="00993590">
            <w:pPr>
              <w:pStyle w:val="Body"/>
              <w:rPr>
                <w:color w:val="000000"/>
                <w:szCs w:val="22"/>
              </w:rPr>
            </w:pPr>
            <w:r>
              <w:rPr>
                <w:color w:val="000000"/>
                <w:szCs w:val="22"/>
              </w:rPr>
              <w:t>ofst_f1n_neg_d_o_lane[4:0]</w:t>
            </w:r>
          </w:p>
          <w:p w14:paraId="299DAE51" w14:textId="46DA6A91" w:rsidR="00993590" w:rsidRPr="00C52429" w:rsidRDefault="00993590" w:rsidP="00993590">
            <w:pPr>
              <w:pStyle w:val="Body"/>
              <w:rPr>
                <w:szCs w:val="22"/>
              </w:rPr>
            </w:pPr>
            <w:r>
              <w:rPr>
                <w:color w:val="000000"/>
                <w:szCs w:val="22"/>
              </w:rPr>
              <w:t xml:space="preserve">     (R0884h[4:0])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1351DFD" w14:textId="65F695C6"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0DCC2E1B" w14:textId="3FDCA831" w:rsidR="00993590" w:rsidRPr="00C52429" w:rsidRDefault="00993590" w:rsidP="00993590">
            <w:pPr>
              <w:pStyle w:val="Body"/>
              <w:rPr>
                <w:szCs w:val="22"/>
              </w:rPr>
            </w:pPr>
            <w:r w:rsidRPr="00C52429">
              <w:rPr>
                <w:rFonts w:eastAsia="SimSun"/>
                <w:kern w:val="24"/>
                <w:szCs w:val="22"/>
              </w:rPr>
              <w:t xml:space="preserve">Controls offset for odd F1N data sampler. Decode from OFST_F1N_D_O[6:0] in digital </w:t>
            </w:r>
          </w:p>
        </w:tc>
      </w:tr>
      <w:tr w:rsidR="00993590" w:rsidRPr="00C52429" w14:paraId="3B1F2D18"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443719BD" w14:textId="77777777" w:rsidR="00993590" w:rsidRDefault="00993590" w:rsidP="00993590">
            <w:pPr>
              <w:pStyle w:val="Body"/>
              <w:rPr>
                <w:color w:val="000000"/>
                <w:szCs w:val="22"/>
              </w:rPr>
            </w:pPr>
            <w:r>
              <w:rPr>
                <w:color w:val="000000"/>
                <w:szCs w:val="22"/>
              </w:rPr>
              <w:t>ofst_f1p_pos_s_e_lane[4:0]</w:t>
            </w:r>
          </w:p>
          <w:p w14:paraId="37B80B6C" w14:textId="10E33211" w:rsidR="00993590" w:rsidRPr="00C52429" w:rsidRDefault="00993590" w:rsidP="00993590">
            <w:pPr>
              <w:pStyle w:val="Body"/>
              <w:rPr>
                <w:szCs w:val="22"/>
              </w:rPr>
            </w:pPr>
            <w:r>
              <w:rPr>
                <w:color w:val="000000"/>
                <w:szCs w:val="22"/>
              </w:rPr>
              <w:t xml:space="preserve">     (R0488h[4:0])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A9B1018" w14:textId="552DBACA"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19C524BD" w14:textId="5663C65A" w:rsidR="00993590" w:rsidRPr="00C52429" w:rsidRDefault="00993590" w:rsidP="00993590">
            <w:pPr>
              <w:pStyle w:val="Body"/>
              <w:rPr>
                <w:szCs w:val="22"/>
              </w:rPr>
            </w:pPr>
            <w:r w:rsidRPr="00C52429">
              <w:rPr>
                <w:rFonts w:eastAsia="SimSun"/>
                <w:kern w:val="24"/>
                <w:szCs w:val="22"/>
              </w:rPr>
              <w:t>Controls offset for even F1P slicer sampler. Decode from OFST_F1P_D_E[6:0] in digital</w:t>
            </w:r>
          </w:p>
        </w:tc>
      </w:tr>
      <w:tr w:rsidR="00993590" w:rsidRPr="00C52429" w14:paraId="544FF600"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770477CF" w14:textId="77777777" w:rsidR="00993590" w:rsidRDefault="00993590" w:rsidP="00993590">
            <w:pPr>
              <w:pStyle w:val="Body"/>
              <w:rPr>
                <w:color w:val="000000"/>
                <w:szCs w:val="22"/>
              </w:rPr>
            </w:pPr>
            <w:r>
              <w:rPr>
                <w:color w:val="000000"/>
                <w:szCs w:val="22"/>
              </w:rPr>
              <w:t>ofst_f1p_neg_s_e_lane[4:0]</w:t>
            </w:r>
          </w:p>
          <w:p w14:paraId="7B1192BD" w14:textId="017544E7" w:rsidR="00993590" w:rsidRPr="00C52429" w:rsidRDefault="00993590" w:rsidP="00993590">
            <w:pPr>
              <w:pStyle w:val="Body"/>
              <w:rPr>
                <w:szCs w:val="22"/>
              </w:rPr>
            </w:pPr>
            <w:r>
              <w:rPr>
                <w:color w:val="000000"/>
                <w:szCs w:val="22"/>
              </w:rPr>
              <w:t xml:space="preserve">     (R048Ch[4:0])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6C376600" w14:textId="14096CCC"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24510C42" w14:textId="489F92E5" w:rsidR="00993590" w:rsidRPr="00C52429" w:rsidRDefault="00993590" w:rsidP="00993590">
            <w:pPr>
              <w:pStyle w:val="Body"/>
              <w:rPr>
                <w:szCs w:val="22"/>
              </w:rPr>
            </w:pPr>
            <w:r w:rsidRPr="00C52429">
              <w:rPr>
                <w:rFonts w:eastAsia="SimSun"/>
                <w:kern w:val="24"/>
                <w:szCs w:val="22"/>
              </w:rPr>
              <w:t>Controls offset for even F1P slicer sampler. Decode from OFST_F1P_D_E[6:0] in digital</w:t>
            </w:r>
          </w:p>
        </w:tc>
      </w:tr>
      <w:tr w:rsidR="00993590" w:rsidRPr="00C52429" w14:paraId="5027B3EF"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AE0F969" w14:textId="77777777" w:rsidR="00993590" w:rsidRDefault="00993590" w:rsidP="00993590">
            <w:pPr>
              <w:pStyle w:val="Body"/>
              <w:rPr>
                <w:color w:val="000000"/>
                <w:szCs w:val="22"/>
              </w:rPr>
            </w:pPr>
            <w:r>
              <w:rPr>
                <w:color w:val="000000"/>
                <w:szCs w:val="22"/>
              </w:rPr>
              <w:t>ofst_f1n_pos_s_e_lane[4:0]</w:t>
            </w:r>
          </w:p>
          <w:p w14:paraId="0358593A" w14:textId="73CCDA0E" w:rsidR="00993590" w:rsidRPr="00C52429" w:rsidRDefault="00993590" w:rsidP="00993590">
            <w:pPr>
              <w:pStyle w:val="Body"/>
              <w:rPr>
                <w:szCs w:val="22"/>
              </w:rPr>
            </w:pPr>
            <w:r>
              <w:rPr>
                <w:color w:val="000000"/>
                <w:szCs w:val="22"/>
              </w:rPr>
              <w:t xml:space="preserve">     (R0490h[4:0])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6F63A65D" w14:textId="3A6B7443"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5CF222A3" w14:textId="4757F393" w:rsidR="00993590" w:rsidRPr="00C52429" w:rsidRDefault="00993590" w:rsidP="00993590">
            <w:pPr>
              <w:pStyle w:val="Body"/>
              <w:rPr>
                <w:szCs w:val="22"/>
              </w:rPr>
            </w:pPr>
            <w:r w:rsidRPr="00C52429">
              <w:rPr>
                <w:rFonts w:eastAsia="SimSun"/>
                <w:kern w:val="24"/>
                <w:szCs w:val="22"/>
              </w:rPr>
              <w:t>Controls offset for even F1N slicer sampler. Decode from OFST_F1N_D_E[6:0] in digital</w:t>
            </w:r>
          </w:p>
        </w:tc>
      </w:tr>
      <w:tr w:rsidR="00993590" w:rsidRPr="00C52429" w14:paraId="4BB4E3D3"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4D6372C" w14:textId="77777777" w:rsidR="00993590" w:rsidRDefault="00993590" w:rsidP="00993590">
            <w:pPr>
              <w:pStyle w:val="Body"/>
              <w:rPr>
                <w:color w:val="000000"/>
                <w:szCs w:val="22"/>
              </w:rPr>
            </w:pPr>
            <w:r>
              <w:rPr>
                <w:color w:val="000000"/>
                <w:szCs w:val="22"/>
              </w:rPr>
              <w:t>ofst_f1n_neg_s_e_lane[4:0]</w:t>
            </w:r>
          </w:p>
          <w:p w14:paraId="1579B10A" w14:textId="790F5A63" w:rsidR="00993590" w:rsidRPr="00C52429" w:rsidRDefault="00993590" w:rsidP="00993590">
            <w:pPr>
              <w:pStyle w:val="Body"/>
              <w:rPr>
                <w:szCs w:val="22"/>
              </w:rPr>
            </w:pPr>
            <w:r>
              <w:rPr>
                <w:color w:val="000000"/>
                <w:szCs w:val="22"/>
              </w:rPr>
              <w:t xml:space="preserve">     (R0494h[4:0])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788979F6" w14:textId="62AB2F0F"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4D18CE73" w14:textId="5C392CBD" w:rsidR="00993590" w:rsidRPr="00C52429" w:rsidRDefault="00993590" w:rsidP="00993590">
            <w:pPr>
              <w:pStyle w:val="Body"/>
              <w:rPr>
                <w:szCs w:val="22"/>
              </w:rPr>
            </w:pPr>
            <w:r w:rsidRPr="00C52429">
              <w:rPr>
                <w:rFonts w:eastAsia="SimSun"/>
                <w:kern w:val="24"/>
                <w:szCs w:val="22"/>
              </w:rPr>
              <w:t>Controls offset for even F1N slicer sampler. Decode from OFST_F1N_D_E[6:0] in digital</w:t>
            </w:r>
          </w:p>
        </w:tc>
      </w:tr>
      <w:tr w:rsidR="00993590" w:rsidRPr="00C52429" w14:paraId="243DA1B7"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D0B8C23" w14:textId="77777777" w:rsidR="00993590" w:rsidRDefault="00993590" w:rsidP="00993590">
            <w:pPr>
              <w:pStyle w:val="Body"/>
              <w:rPr>
                <w:color w:val="000000"/>
                <w:szCs w:val="22"/>
              </w:rPr>
            </w:pPr>
            <w:r>
              <w:rPr>
                <w:color w:val="000000"/>
                <w:szCs w:val="22"/>
              </w:rPr>
              <w:t>ofst_f1p_pos_s_o_lane[4:0]</w:t>
            </w:r>
          </w:p>
          <w:p w14:paraId="1A66E3A4" w14:textId="1F0C0471" w:rsidR="00993590" w:rsidRPr="00C52429" w:rsidRDefault="00993590" w:rsidP="00993590">
            <w:pPr>
              <w:pStyle w:val="Body"/>
              <w:rPr>
                <w:szCs w:val="22"/>
              </w:rPr>
            </w:pPr>
            <w:r>
              <w:rPr>
                <w:color w:val="000000"/>
                <w:szCs w:val="22"/>
              </w:rPr>
              <w:t xml:space="preserve">     (R0888h[4:0])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7837CBEA" w14:textId="2CB730D4" w:rsidR="00993590" w:rsidRPr="00C52429" w:rsidRDefault="00993590" w:rsidP="00993590">
            <w:pPr>
              <w:pStyle w:val="Body"/>
              <w:rPr>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0F96B8D6" w14:textId="0AD8F070" w:rsidR="00993590" w:rsidRPr="00C52429" w:rsidRDefault="00993590" w:rsidP="00993590">
            <w:pPr>
              <w:pStyle w:val="Body"/>
              <w:rPr>
                <w:szCs w:val="22"/>
              </w:rPr>
            </w:pPr>
            <w:r w:rsidRPr="00C52429">
              <w:rPr>
                <w:rFonts w:eastAsia="SimSun"/>
                <w:kern w:val="24"/>
                <w:szCs w:val="22"/>
              </w:rPr>
              <w:t>Controls offset for odd F1P slicer sampler. Decode from OFST_F1P_D_O[6:0] in digital</w:t>
            </w:r>
          </w:p>
        </w:tc>
      </w:tr>
      <w:tr w:rsidR="00993590" w:rsidRPr="00C52429" w14:paraId="703F45A7"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2B1321D8" w14:textId="77777777" w:rsidR="00993590" w:rsidRDefault="00993590" w:rsidP="00993590">
            <w:pPr>
              <w:pStyle w:val="Body"/>
              <w:rPr>
                <w:color w:val="000000"/>
                <w:szCs w:val="22"/>
              </w:rPr>
            </w:pPr>
            <w:r>
              <w:rPr>
                <w:color w:val="000000"/>
                <w:szCs w:val="22"/>
              </w:rPr>
              <w:t>ofst_f1p_neg_s_o_lane[4:0]</w:t>
            </w:r>
          </w:p>
          <w:p w14:paraId="7FB2EC82" w14:textId="18061730" w:rsidR="00993590" w:rsidRPr="00C52429" w:rsidRDefault="00993590" w:rsidP="00993590">
            <w:pPr>
              <w:pStyle w:val="Body"/>
              <w:rPr>
                <w:rFonts w:eastAsiaTheme="minorEastAsia" w:cstheme="minorBidi"/>
                <w:kern w:val="24"/>
                <w:szCs w:val="22"/>
              </w:rPr>
            </w:pPr>
            <w:r>
              <w:rPr>
                <w:color w:val="000000"/>
                <w:szCs w:val="22"/>
              </w:rPr>
              <w:t xml:space="preserve">     (R088Ch[4:0])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0E2837A8" w14:textId="56125287" w:rsidR="00993590" w:rsidRPr="00C52429" w:rsidRDefault="00993590" w:rsidP="00993590">
            <w:pPr>
              <w:pStyle w:val="Body"/>
              <w:rPr>
                <w:rFonts w:cs="Calibri"/>
                <w:kern w:val="24"/>
                <w:szCs w:val="22"/>
              </w:rPr>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37EBE865" w14:textId="17F4E75A" w:rsidR="00993590" w:rsidRPr="00C52429" w:rsidRDefault="00993590" w:rsidP="00993590">
            <w:pPr>
              <w:pStyle w:val="Body"/>
              <w:rPr>
                <w:rFonts w:eastAsia="SimSun"/>
                <w:kern w:val="24"/>
                <w:szCs w:val="22"/>
              </w:rPr>
            </w:pPr>
            <w:r w:rsidRPr="00C52429">
              <w:t>Controls offset for odd F1P slicer sampler. Decode from OFST_F1P_D_O[6:0] in digital</w:t>
            </w:r>
          </w:p>
        </w:tc>
      </w:tr>
      <w:tr w:rsidR="00993590" w:rsidRPr="00C52429" w14:paraId="133ED802"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3CB45D5C" w14:textId="77777777" w:rsidR="00993590" w:rsidRDefault="00993590" w:rsidP="00993590">
            <w:pPr>
              <w:pStyle w:val="Body"/>
              <w:rPr>
                <w:color w:val="000000"/>
                <w:szCs w:val="22"/>
              </w:rPr>
            </w:pPr>
            <w:r>
              <w:rPr>
                <w:color w:val="000000"/>
                <w:szCs w:val="22"/>
              </w:rPr>
              <w:t>ofst_f1n_pos_s_o_lane[4:0]</w:t>
            </w:r>
          </w:p>
          <w:p w14:paraId="64C98930" w14:textId="6E6E72DA" w:rsidR="00993590" w:rsidRPr="00C52429" w:rsidRDefault="00993590" w:rsidP="00993590">
            <w:pPr>
              <w:pStyle w:val="Body"/>
            </w:pPr>
            <w:r>
              <w:rPr>
                <w:color w:val="000000"/>
                <w:szCs w:val="22"/>
              </w:rPr>
              <w:t xml:space="preserve">     (R0890h[4:0])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22A0E077" w14:textId="428047A1"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10CFE989" w14:textId="4E48BAB0" w:rsidR="00993590" w:rsidRPr="00C52429" w:rsidRDefault="00993590" w:rsidP="00993590">
            <w:pPr>
              <w:pStyle w:val="Body"/>
            </w:pPr>
            <w:r w:rsidRPr="00C52429">
              <w:t xml:space="preserve">Controls offset for odd F1N slicer sampler. Decode from OFST_F1N_D_O[6:0] in digital </w:t>
            </w:r>
          </w:p>
        </w:tc>
      </w:tr>
      <w:tr w:rsidR="00993590" w:rsidRPr="00C52429" w14:paraId="18384ECF" w14:textId="77777777" w:rsidTr="00FE74CA">
        <w:trPr>
          <w:trHeight w:val="279"/>
        </w:trPr>
        <w:tc>
          <w:tcPr>
            <w:tcW w:w="3745" w:type="dxa"/>
            <w:gridSpan w:val="2"/>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1E390CA2" w14:textId="77777777" w:rsidR="00993590" w:rsidRDefault="00993590" w:rsidP="00993590">
            <w:pPr>
              <w:pStyle w:val="Body"/>
              <w:rPr>
                <w:color w:val="000000"/>
                <w:szCs w:val="22"/>
              </w:rPr>
            </w:pPr>
            <w:r>
              <w:rPr>
                <w:color w:val="000000"/>
                <w:szCs w:val="22"/>
              </w:rPr>
              <w:t>ofst_f1n_neg_s_o_lane[4:0]</w:t>
            </w:r>
          </w:p>
          <w:p w14:paraId="72D1117A" w14:textId="0DA66B03" w:rsidR="00993590" w:rsidRPr="00C52429" w:rsidRDefault="00993590" w:rsidP="00993590">
            <w:pPr>
              <w:pStyle w:val="Body"/>
            </w:pPr>
            <w:r>
              <w:rPr>
                <w:color w:val="000000"/>
                <w:szCs w:val="22"/>
              </w:rPr>
              <w:t xml:space="preserve">     (R0894h[4:0])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5998700D" w14:textId="3943C35B" w:rsidR="00993590" w:rsidRPr="00C52429" w:rsidRDefault="00993590" w:rsidP="00993590">
            <w:pPr>
              <w:pStyle w:val="Body"/>
            </w:pPr>
            <w:r w:rsidRPr="00C52429">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480F90F1" w14:textId="77AA3972" w:rsidR="00993590" w:rsidRPr="00C52429" w:rsidRDefault="00993590" w:rsidP="00993590">
            <w:pPr>
              <w:pStyle w:val="Body"/>
            </w:pPr>
            <w:r w:rsidRPr="00C52429">
              <w:t xml:space="preserve">Controls offset for odd F1N slicer sampler. Decode from OFST_F1N_D_O[6:0] in digital </w:t>
            </w:r>
          </w:p>
        </w:tc>
      </w:tr>
      <w:tr w:rsidR="00993590" w:rsidRPr="00C52429" w14:paraId="3A6ABFF2" w14:textId="77777777" w:rsidTr="00FE74CA">
        <w:trPr>
          <w:gridBefore w:val="1"/>
          <w:wBefore w:w="20" w:type="dxa"/>
          <w:trHeight w:val="228"/>
        </w:trPr>
        <w:tc>
          <w:tcPr>
            <w:tcW w:w="372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10EC9EE" w14:textId="77777777" w:rsidR="00993590" w:rsidRDefault="00993590" w:rsidP="00993590">
            <w:pPr>
              <w:pStyle w:val="Body"/>
              <w:rPr>
                <w:color w:val="000000"/>
                <w:szCs w:val="22"/>
              </w:rPr>
            </w:pPr>
            <w:proofErr w:type="spellStart"/>
            <w:r>
              <w:rPr>
                <w:color w:val="000000"/>
                <w:szCs w:val="22"/>
              </w:rPr>
              <w:t>cal_ofst_edge_e_lane</w:t>
            </w:r>
            <w:proofErr w:type="spellEnd"/>
            <w:r>
              <w:rPr>
                <w:color w:val="000000"/>
                <w:szCs w:val="22"/>
              </w:rPr>
              <w:t>[7:0]</w:t>
            </w:r>
          </w:p>
          <w:p w14:paraId="544C8E7C" w14:textId="2F654D5C" w:rsidR="00993590" w:rsidRPr="00C52429" w:rsidRDefault="00993590" w:rsidP="00993590">
            <w:pPr>
              <w:pStyle w:val="Body"/>
              <w:rPr>
                <w:rFonts w:eastAsiaTheme="minorEastAsia" w:cstheme="minorBidi"/>
                <w:kern w:val="24"/>
                <w:szCs w:val="22"/>
              </w:rPr>
            </w:pPr>
            <w:r>
              <w:rPr>
                <w:color w:val="000000"/>
                <w:szCs w:val="22"/>
              </w:rPr>
              <w:t xml:space="preserve">     (R2520h[6:0])</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tcPr>
          <w:p w14:paraId="1802FE25" w14:textId="0ED0FAD6" w:rsidR="00993590" w:rsidRPr="00C52429" w:rsidRDefault="00993590" w:rsidP="00993590">
            <w:pPr>
              <w:pStyle w:val="Body"/>
              <w:rPr>
                <w:rFonts w:cs="Calibri"/>
                <w:kern w:val="24"/>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45DC95C7" w14:textId="27A362DA" w:rsidR="00993590" w:rsidRPr="00C52429" w:rsidRDefault="00993590" w:rsidP="00993590">
            <w:pPr>
              <w:pStyle w:val="NormalWeb"/>
              <w:spacing w:before="0" w:beforeAutospacing="0" w:after="0" w:afterAutospacing="0"/>
              <w:rPr>
                <w:rFonts w:ascii="Calibri" w:hAnsi="Calibri" w:cstheme="minorBidi"/>
                <w:kern w:val="24"/>
                <w:sz w:val="22"/>
                <w:szCs w:val="22"/>
              </w:rPr>
            </w:pPr>
            <w:r w:rsidRPr="00C52429">
              <w:rPr>
                <w:rFonts w:ascii="Calibri" w:hAnsi="Calibri" w:cstheme="minorBidi"/>
                <w:kern w:val="24"/>
                <w:sz w:val="22"/>
                <w:szCs w:val="22"/>
              </w:rPr>
              <w:t>FW saves each sampler result.</w:t>
            </w:r>
          </w:p>
        </w:tc>
      </w:tr>
      <w:tr w:rsidR="00993590" w:rsidRPr="00C52429" w14:paraId="114B177C" w14:textId="77777777" w:rsidTr="00FE74CA">
        <w:trPr>
          <w:gridBefore w:val="1"/>
          <w:wBefore w:w="20" w:type="dxa"/>
          <w:trHeight w:val="327"/>
        </w:trPr>
        <w:tc>
          <w:tcPr>
            <w:tcW w:w="372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5C55881B" w14:textId="77777777" w:rsidR="00993590" w:rsidRDefault="00993590" w:rsidP="00993590">
            <w:pPr>
              <w:pStyle w:val="Body"/>
              <w:rPr>
                <w:color w:val="000000"/>
                <w:szCs w:val="22"/>
              </w:rPr>
            </w:pPr>
            <w:proofErr w:type="spellStart"/>
            <w:r>
              <w:rPr>
                <w:color w:val="000000"/>
                <w:szCs w:val="22"/>
              </w:rPr>
              <w:lastRenderedPageBreak/>
              <w:t>cal_ofst_edge_o_lane</w:t>
            </w:r>
            <w:proofErr w:type="spellEnd"/>
            <w:r>
              <w:rPr>
                <w:color w:val="000000"/>
                <w:szCs w:val="22"/>
              </w:rPr>
              <w:t>[7:0]</w:t>
            </w:r>
          </w:p>
          <w:p w14:paraId="462DC27E" w14:textId="5853564D" w:rsidR="00993590" w:rsidRPr="00C52429" w:rsidRDefault="00993590" w:rsidP="00993590">
            <w:pPr>
              <w:pStyle w:val="Body"/>
              <w:rPr>
                <w:rFonts w:eastAsiaTheme="minorEastAsia" w:cstheme="minorBidi"/>
                <w:kern w:val="24"/>
                <w:szCs w:val="22"/>
              </w:rPr>
            </w:pPr>
            <w:r>
              <w:rPr>
                <w:color w:val="000000"/>
                <w:szCs w:val="22"/>
              </w:rPr>
              <w:t xml:space="preserve">     (R2520h[14:8])</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tcPr>
          <w:p w14:paraId="648B2C78" w14:textId="02338ADC" w:rsidR="00993590" w:rsidRPr="00C52429" w:rsidRDefault="00993590" w:rsidP="00993590">
            <w:pPr>
              <w:pStyle w:val="Body"/>
              <w:rPr>
                <w:rFonts w:cs="Calibri"/>
                <w:kern w:val="24"/>
                <w:szCs w:val="22"/>
              </w:rPr>
            </w:pPr>
            <w:r w:rsidRPr="00C52429">
              <w:rPr>
                <w:rFonts w:cs="Calibri"/>
                <w:kern w:val="24"/>
                <w:szCs w:val="22"/>
              </w:rPr>
              <w:t>R/W</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4A35E97C" w14:textId="42140004" w:rsidR="00993590" w:rsidRPr="00C52429" w:rsidRDefault="00993590" w:rsidP="00993590">
            <w:pPr>
              <w:pStyle w:val="NormalWeb"/>
              <w:spacing w:before="0" w:beforeAutospacing="0" w:after="0" w:afterAutospacing="0"/>
              <w:rPr>
                <w:rFonts w:ascii="Calibri" w:hAnsi="Calibri" w:cstheme="minorBidi"/>
                <w:kern w:val="24"/>
                <w:sz w:val="22"/>
                <w:szCs w:val="22"/>
              </w:rPr>
            </w:pPr>
            <w:r w:rsidRPr="00C52429">
              <w:rPr>
                <w:rFonts w:ascii="Calibri" w:hAnsi="Calibri" w:cstheme="minorBidi"/>
                <w:kern w:val="24"/>
                <w:sz w:val="22"/>
                <w:szCs w:val="22"/>
              </w:rPr>
              <w:t>FW saves each sampler result.</w:t>
            </w:r>
          </w:p>
        </w:tc>
      </w:tr>
      <w:tr w:rsidR="00993590" w:rsidRPr="008F1BD6" w14:paraId="3743BE62" w14:textId="77777777" w:rsidTr="00FE74CA">
        <w:trPr>
          <w:gridBefore w:val="1"/>
          <w:wBefore w:w="20" w:type="dxa"/>
          <w:trHeight w:val="228"/>
        </w:trPr>
        <w:tc>
          <w:tcPr>
            <w:tcW w:w="3725"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605AD435" w14:textId="77777777" w:rsidR="00993590" w:rsidRDefault="00993590" w:rsidP="00993590">
            <w:pPr>
              <w:pStyle w:val="Body"/>
              <w:rPr>
                <w:color w:val="000000"/>
                <w:szCs w:val="22"/>
              </w:rPr>
            </w:pPr>
            <w:proofErr w:type="spellStart"/>
            <w:r>
              <w:rPr>
                <w:color w:val="000000"/>
                <w:szCs w:val="22"/>
              </w:rPr>
              <w:t>sampler_cal_done_lane</w:t>
            </w:r>
            <w:proofErr w:type="spellEnd"/>
          </w:p>
          <w:p w14:paraId="6362C91E" w14:textId="178BD072" w:rsidR="00993590" w:rsidRPr="008F1BD6" w:rsidRDefault="00993590" w:rsidP="00993590">
            <w:pPr>
              <w:pStyle w:val="Body"/>
              <w:rPr>
                <w:szCs w:val="22"/>
              </w:rPr>
            </w:pPr>
            <w:r>
              <w:rPr>
                <w:color w:val="000000"/>
                <w:szCs w:val="22"/>
              </w:rPr>
              <w:t xml:space="preserve">     (R6000h[11])</w:t>
            </w:r>
          </w:p>
        </w:tc>
        <w:tc>
          <w:tcPr>
            <w:tcW w:w="684"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5FCA6275" w14:textId="0FBCCF7F" w:rsidR="00993590" w:rsidRPr="008F1BD6" w:rsidRDefault="00993590" w:rsidP="00993590">
            <w:pPr>
              <w:pStyle w:val="Body"/>
              <w:rPr>
                <w:szCs w:val="22"/>
              </w:rPr>
            </w:pPr>
            <w:r w:rsidRPr="008F1BD6">
              <w:rPr>
                <w:rFonts w:cs="Calibri"/>
                <w:color w:val="000000"/>
                <w:kern w:val="24"/>
                <w:szCs w:val="22"/>
              </w:rPr>
              <w:t>R</w:t>
            </w:r>
          </w:p>
        </w:tc>
        <w:tc>
          <w:tcPr>
            <w:tcW w:w="4733" w:type="dxa"/>
            <w:tcBorders>
              <w:top w:val="single" w:sz="8" w:space="0" w:color="808080"/>
              <w:left w:val="single" w:sz="8" w:space="0" w:color="808080"/>
              <w:bottom w:val="single" w:sz="8" w:space="0" w:color="808080"/>
              <w:right w:val="single" w:sz="8" w:space="0" w:color="808080"/>
            </w:tcBorders>
            <w:shd w:val="clear" w:color="auto" w:fill="auto"/>
            <w:tcMar>
              <w:top w:w="15" w:type="dxa"/>
              <w:left w:w="108" w:type="dxa"/>
              <w:bottom w:w="0" w:type="dxa"/>
              <w:right w:w="108" w:type="dxa"/>
            </w:tcMar>
            <w:vAlign w:val="center"/>
          </w:tcPr>
          <w:p w14:paraId="7230052F" w14:textId="5970E6F8" w:rsidR="00993590" w:rsidRPr="008F1BD6" w:rsidRDefault="00993590" w:rsidP="00993590">
            <w:pPr>
              <w:pStyle w:val="Body"/>
              <w:rPr>
                <w:szCs w:val="22"/>
              </w:rPr>
            </w:pPr>
            <w:r w:rsidRPr="008F1BD6">
              <w:rPr>
                <w:rFonts w:eastAsia="SimSun"/>
                <w:color w:val="000000" w:themeColor="dark1"/>
                <w:kern w:val="24"/>
                <w:szCs w:val="22"/>
              </w:rPr>
              <w:t>Sampler calibration done.</w:t>
            </w:r>
          </w:p>
        </w:tc>
      </w:tr>
    </w:tbl>
    <w:p w14:paraId="0D50C78B" w14:textId="77777777" w:rsidR="008F1BD6" w:rsidRDefault="008F1BD6" w:rsidP="00C106DC">
      <w:pPr>
        <w:pStyle w:val="Body"/>
      </w:pPr>
    </w:p>
    <w:p w14:paraId="326CBA69" w14:textId="66BC24E4" w:rsidR="008F1BD6" w:rsidRDefault="008F1BD6" w:rsidP="008F1BD6">
      <w:pPr>
        <w:pStyle w:val="Body"/>
      </w:pPr>
    </w:p>
    <w:p w14:paraId="5AE01AD7" w14:textId="16E07A17" w:rsidR="005245DB" w:rsidRDefault="005245DB" w:rsidP="005245DB">
      <w:pPr>
        <w:pStyle w:val="Heading3"/>
      </w:pPr>
      <w:bookmarkStart w:id="21" w:name="_Toc529467893"/>
      <w:r>
        <w:t>VDD Calibration</w:t>
      </w:r>
      <w:bookmarkEnd w:id="21"/>
    </w:p>
    <w:tbl>
      <w:tblPr>
        <w:tblW w:w="9124" w:type="dxa"/>
        <w:tblInd w:w="-1360" w:type="dxa"/>
        <w:tblCellMar>
          <w:left w:w="0" w:type="dxa"/>
          <w:right w:w="0" w:type="dxa"/>
        </w:tblCellMar>
        <w:tblLook w:val="0600" w:firstRow="0" w:lastRow="0" w:firstColumn="0" w:lastColumn="0" w:noHBand="1" w:noVBand="1"/>
      </w:tblPr>
      <w:tblGrid>
        <w:gridCol w:w="3751"/>
        <w:gridCol w:w="670"/>
        <w:gridCol w:w="4703"/>
      </w:tblGrid>
      <w:tr w:rsidR="005245DB" w:rsidRPr="005245DB" w14:paraId="53FC211C" w14:textId="77777777" w:rsidTr="00CD58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1DA34986" w14:textId="77777777" w:rsidR="005245DB" w:rsidRPr="00CD58CA" w:rsidRDefault="005245DB" w:rsidP="005245DB">
            <w:pPr>
              <w:pStyle w:val="Body"/>
              <w:rPr>
                <w:b/>
                <w:color w:val="FFFFFF" w:themeColor="background1"/>
              </w:rPr>
            </w:pPr>
            <w:r w:rsidRPr="00CD58CA">
              <w:rPr>
                <w:b/>
                <w:color w:val="FFFFFF" w:themeColor="background1"/>
              </w:rPr>
              <w:t>Register Name</w:t>
            </w:r>
          </w:p>
        </w:tc>
        <w:tc>
          <w:tcPr>
            <w:tcW w:w="670"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1C485420" w14:textId="77777777" w:rsidR="005245DB" w:rsidRPr="00CD58CA" w:rsidRDefault="005245DB" w:rsidP="005245DB">
            <w:pPr>
              <w:pStyle w:val="Body"/>
              <w:rPr>
                <w:b/>
                <w:color w:val="FFFFFF" w:themeColor="background1"/>
              </w:rPr>
            </w:pPr>
            <w:r w:rsidRPr="00CD58CA">
              <w:rPr>
                <w:b/>
                <w:color w:val="FFFFFF" w:themeColor="background1"/>
              </w:rPr>
              <w:t>R/W</w:t>
            </w:r>
          </w:p>
        </w:tc>
        <w:tc>
          <w:tcPr>
            <w:tcW w:w="4703" w:type="dxa"/>
            <w:tcBorders>
              <w:top w:val="single" w:sz="8" w:space="0" w:color="808080"/>
              <w:left w:val="single" w:sz="8" w:space="0" w:color="808080"/>
              <w:bottom w:val="single" w:sz="8" w:space="0" w:color="808080"/>
              <w:right w:val="single" w:sz="8" w:space="0" w:color="808080"/>
            </w:tcBorders>
            <w:shd w:val="clear" w:color="auto" w:fill="808080" w:themeFill="background1" w:themeFillShade="80"/>
            <w:tcMar>
              <w:top w:w="15" w:type="dxa"/>
              <w:left w:w="15" w:type="dxa"/>
              <w:bottom w:w="0" w:type="dxa"/>
              <w:right w:w="15" w:type="dxa"/>
            </w:tcMar>
            <w:vAlign w:val="bottom"/>
            <w:hideMark/>
          </w:tcPr>
          <w:p w14:paraId="1DD01D2E" w14:textId="77777777" w:rsidR="005245DB" w:rsidRPr="00CD58CA" w:rsidRDefault="005245DB" w:rsidP="005245DB">
            <w:pPr>
              <w:pStyle w:val="Body"/>
              <w:rPr>
                <w:b/>
                <w:color w:val="FFFFFF" w:themeColor="background1"/>
              </w:rPr>
            </w:pPr>
            <w:r w:rsidRPr="00CD58CA">
              <w:rPr>
                <w:b/>
                <w:color w:val="FFFFFF" w:themeColor="background1"/>
              </w:rPr>
              <w:t>Description</w:t>
            </w:r>
          </w:p>
        </w:tc>
      </w:tr>
      <w:tr w:rsidR="005958CA" w:rsidRPr="00C52429" w14:paraId="62F8816F"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59FBE4EF" w14:textId="77777777" w:rsidR="005958CA" w:rsidRDefault="005958CA" w:rsidP="005958CA">
            <w:pPr>
              <w:pStyle w:val="Body"/>
              <w:rPr>
                <w:color w:val="000000"/>
                <w:szCs w:val="22"/>
              </w:rPr>
            </w:pPr>
            <w:r>
              <w:rPr>
                <w:color w:val="000000"/>
                <w:szCs w:val="22"/>
              </w:rPr>
              <w:t>sellv_txclk_ch0/1/2/3[3:0]</w:t>
            </w:r>
          </w:p>
          <w:p w14:paraId="10FC1A92" w14:textId="2F8A7D8A" w:rsidR="005958CA" w:rsidRPr="00C52429" w:rsidRDefault="005958CA" w:rsidP="005958CA">
            <w:pPr>
              <w:pStyle w:val="Body"/>
            </w:pPr>
            <w:r>
              <w:rPr>
                <w:color w:val="000000"/>
                <w:szCs w:val="22"/>
              </w:rPr>
              <w:t xml:space="preserve">     (R8270h-R8274h)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32940325"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3496D71" w14:textId="77777777" w:rsidR="005958CA" w:rsidRPr="00C52429" w:rsidRDefault="005958CA" w:rsidP="005958CA">
            <w:pPr>
              <w:pStyle w:val="Body"/>
            </w:pPr>
            <w:r w:rsidRPr="00C52429">
              <w:t>TX clock voltage regulator control value. Unsigned binary</w:t>
            </w:r>
          </w:p>
        </w:tc>
      </w:tr>
      <w:tr w:rsidR="005958CA" w:rsidRPr="00C52429" w14:paraId="5186E3ED"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EFEF35E" w14:textId="77777777" w:rsidR="005958CA" w:rsidRDefault="005958CA" w:rsidP="005958CA">
            <w:pPr>
              <w:pStyle w:val="Body"/>
              <w:rPr>
                <w:color w:val="000000"/>
                <w:szCs w:val="22"/>
              </w:rPr>
            </w:pPr>
            <w:r>
              <w:rPr>
                <w:color w:val="000000"/>
                <w:szCs w:val="22"/>
              </w:rPr>
              <w:t>sellv_txdata_ch0/1/2/3[3:0]</w:t>
            </w:r>
          </w:p>
          <w:p w14:paraId="728A630D" w14:textId="45CB4DFE" w:rsidR="005958CA" w:rsidRPr="00C52429" w:rsidRDefault="005958CA" w:rsidP="005958CA">
            <w:pPr>
              <w:pStyle w:val="Body"/>
            </w:pPr>
            <w:r>
              <w:rPr>
                <w:color w:val="000000"/>
                <w:szCs w:val="22"/>
              </w:rPr>
              <w:t xml:space="preserve">     (R8278h-R827Ch)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4206E0DC"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1CED2A92" w14:textId="77777777" w:rsidR="005958CA" w:rsidRPr="00C52429" w:rsidRDefault="005958CA" w:rsidP="005958CA">
            <w:pPr>
              <w:pStyle w:val="Body"/>
            </w:pPr>
            <w:r w:rsidRPr="00C52429">
              <w:t>TX data voltage regulator control value. Unsigned binary</w:t>
            </w:r>
          </w:p>
        </w:tc>
      </w:tr>
      <w:tr w:rsidR="005958CA" w:rsidRPr="00C52429" w14:paraId="04AF2385"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37BD208" w14:textId="77777777" w:rsidR="005958CA" w:rsidRDefault="005958CA" w:rsidP="005958CA">
            <w:pPr>
              <w:pStyle w:val="Body"/>
              <w:rPr>
                <w:color w:val="000000"/>
                <w:szCs w:val="22"/>
              </w:rPr>
            </w:pPr>
            <w:r>
              <w:rPr>
                <w:color w:val="000000"/>
                <w:szCs w:val="22"/>
              </w:rPr>
              <w:t>sellv_txpre_ch0/1/2/3[3:0]</w:t>
            </w:r>
          </w:p>
          <w:p w14:paraId="3EE2E07A" w14:textId="60353EB1" w:rsidR="005958CA" w:rsidRPr="00C52429" w:rsidRDefault="005958CA" w:rsidP="005958CA">
            <w:pPr>
              <w:pStyle w:val="Body"/>
            </w:pPr>
            <w:r>
              <w:rPr>
                <w:color w:val="000000"/>
                <w:szCs w:val="22"/>
              </w:rPr>
              <w:t xml:space="preserve">     (R8280h-R8284h)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20CA78F2"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128EA07A" w14:textId="77777777" w:rsidR="005958CA" w:rsidRPr="00C52429" w:rsidRDefault="005958CA" w:rsidP="005958CA">
            <w:pPr>
              <w:pStyle w:val="Body"/>
            </w:pPr>
            <w:r w:rsidRPr="00C52429">
              <w:t>TX pre-driver voltage regulator control value. Unsigned binary</w:t>
            </w:r>
          </w:p>
        </w:tc>
      </w:tr>
      <w:tr w:rsidR="005958CA" w:rsidRPr="00C52429" w14:paraId="11AFBB41"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5B2F892" w14:textId="77777777" w:rsidR="005958CA" w:rsidRDefault="005958CA" w:rsidP="005958CA">
            <w:pPr>
              <w:pStyle w:val="Body"/>
              <w:rPr>
                <w:color w:val="000000"/>
                <w:szCs w:val="22"/>
              </w:rPr>
            </w:pPr>
            <w:r>
              <w:rPr>
                <w:color w:val="000000"/>
                <w:szCs w:val="22"/>
              </w:rPr>
              <w:t>sellv_rxeomclk_ch0/1/2/3[3:0]</w:t>
            </w:r>
          </w:p>
          <w:p w14:paraId="4DF24576" w14:textId="6DF6E4EF" w:rsidR="005958CA" w:rsidRPr="00C52429" w:rsidRDefault="005958CA" w:rsidP="005958CA">
            <w:pPr>
              <w:pStyle w:val="Body"/>
            </w:pPr>
            <w:r>
              <w:rPr>
                <w:color w:val="000000"/>
                <w:szCs w:val="22"/>
              </w:rPr>
              <w:t xml:space="preserve">     (R8240h-R8244h)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25F96C8"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8286B79" w14:textId="77777777" w:rsidR="005958CA" w:rsidRPr="00C52429" w:rsidRDefault="005958CA" w:rsidP="005958CA">
            <w:pPr>
              <w:pStyle w:val="Body"/>
            </w:pPr>
            <w:r w:rsidRPr="00C52429">
              <w:t>RX EOM clock routing voltage regulator control value. Unsigned binary</w:t>
            </w:r>
          </w:p>
        </w:tc>
      </w:tr>
      <w:tr w:rsidR="005958CA" w:rsidRPr="00C52429" w14:paraId="4AEBD4F9"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3B9943E" w14:textId="77777777" w:rsidR="005958CA" w:rsidRDefault="005958CA" w:rsidP="005958CA">
            <w:pPr>
              <w:pStyle w:val="Body"/>
              <w:rPr>
                <w:color w:val="000000"/>
                <w:szCs w:val="22"/>
              </w:rPr>
            </w:pPr>
            <w:r>
              <w:rPr>
                <w:color w:val="000000"/>
                <w:szCs w:val="22"/>
              </w:rPr>
              <w:t>sellv_rxdataclk_ch0/1/2/3[3:0]</w:t>
            </w:r>
          </w:p>
          <w:p w14:paraId="1DAF6C3B" w14:textId="7178EC42" w:rsidR="005958CA" w:rsidRPr="00C52429" w:rsidRDefault="005958CA" w:rsidP="005958CA">
            <w:pPr>
              <w:pStyle w:val="Body"/>
            </w:pPr>
            <w:r>
              <w:rPr>
                <w:color w:val="000000"/>
                <w:szCs w:val="22"/>
              </w:rPr>
              <w:t xml:space="preserve">     (R8238h-R823Ch)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6DD7CF13"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0B2FFC39" w14:textId="77777777" w:rsidR="005958CA" w:rsidRPr="00C52429" w:rsidRDefault="005958CA" w:rsidP="005958CA">
            <w:pPr>
              <w:pStyle w:val="Body"/>
            </w:pPr>
            <w:r w:rsidRPr="00C52429">
              <w:t>RX data clock voltage regulator control value. Unsigned binary</w:t>
            </w:r>
          </w:p>
        </w:tc>
      </w:tr>
      <w:tr w:rsidR="005958CA" w:rsidRPr="00C52429" w14:paraId="29066D35"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470C82BB" w14:textId="77777777" w:rsidR="005958CA" w:rsidRDefault="005958CA" w:rsidP="005958CA">
            <w:pPr>
              <w:pStyle w:val="Body"/>
              <w:rPr>
                <w:color w:val="000000"/>
                <w:szCs w:val="22"/>
              </w:rPr>
            </w:pPr>
            <w:r>
              <w:rPr>
                <w:color w:val="000000"/>
                <w:szCs w:val="22"/>
              </w:rPr>
              <w:t>sellv_rxsampelr_ch0/1/2/3[3:0]</w:t>
            </w:r>
          </w:p>
          <w:p w14:paraId="54562C1F" w14:textId="4600295C" w:rsidR="005958CA" w:rsidRPr="00C52429" w:rsidRDefault="005958CA" w:rsidP="005958CA">
            <w:pPr>
              <w:pStyle w:val="Body"/>
            </w:pPr>
            <w:r>
              <w:rPr>
                <w:color w:val="000000"/>
                <w:szCs w:val="22"/>
              </w:rPr>
              <w:t xml:space="preserve">     (R8248h-R824Ch)</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08E78F09" w14:textId="77777777" w:rsidR="005958CA" w:rsidRPr="00C52429" w:rsidRDefault="005958CA" w:rsidP="005958CA">
            <w:pPr>
              <w:pStyle w:val="Body"/>
            </w:pPr>
            <w:r w:rsidRPr="00C52429">
              <w:t>R/W</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366703B8" w14:textId="478290D4" w:rsidR="005958CA" w:rsidRPr="00C52429" w:rsidRDefault="005958CA" w:rsidP="005958CA">
            <w:pPr>
              <w:pStyle w:val="Body"/>
            </w:pPr>
            <w:r w:rsidRPr="00C52429">
              <w:t>RX sampler voltage regulator control value. Unsigned binary</w:t>
            </w:r>
          </w:p>
        </w:tc>
      </w:tr>
      <w:tr w:rsidR="005958CA" w:rsidRPr="00C52429" w14:paraId="6930F7B3" w14:textId="77777777" w:rsidTr="00FE74CA">
        <w:trPr>
          <w:trHeight w:val="309"/>
        </w:trPr>
        <w:tc>
          <w:tcPr>
            <w:tcW w:w="3751"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0F3F77B4" w14:textId="77777777" w:rsidR="005958CA" w:rsidRDefault="005958CA" w:rsidP="005958CA">
            <w:pPr>
              <w:pStyle w:val="Body"/>
              <w:rPr>
                <w:color w:val="000000"/>
                <w:szCs w:val="22"/>
              </w:rPr>
            </w:pPr>
            <w:proofErr w:type="spellStart"/>
            <w:r>
              <w:rPr>
                <w:color w:val="000000"/>
                <w:szCs w:val="22"/>
              </w:rPr>
              <w:t>vdd_cal_done_lane</w:t>
            </w:r>
            <w:proofErr w:type="spellEnd"/>
          </w:p>
          <w:p w14:paraId="084BDE1F" w14:textId="10E00099" w:rsidR="005958CA" w:rsidRPr="00C52429" w:rsidRDefault="005958CA" w:rsidP="005958CA">
            <w:pPr>
              <w:pStyle w:val="Body"/>
              <w:rPr>
                <w:rFonts w:cs="Calibri"/>
                <w:kern w:val="24"/>
                <w:szCs w:val="22"/>
              </w:rPr>
            </w:pPr>
            <w:r>
              <w:rPr>
                <w:color w:val="000000"/>
                <w:szCs w:val="22"/>
              </w:rPr>
              <w:t xml:space="preserve">     (R6000h[15])</w:t>
            </w:r>
          </w:p>
        </w:tc>
        <w:tc>
          <w:tcPr>
            <w:tcW w:w="670"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tcPr>
          <w:p w14:paraId="6194F9A4" w14:textId="3D042547" w:rsidR="005958CA" w:rsidRPr="00C52429" w:rsidRDefault="005958CA" w:rsidP="005958CA">
            <w:pPr>
              <w:pStyle w:val="Body"/>
              <w:rPr>
                <w:rFonts w:cs="Calibri"/>
                <w:kern w:val="24"/>
                <w:szCs w:val="22"/>
              </w:rPr>
            </w:pPr>
            <w:r w:rsidRPr="00C52429">
              <w:rPr>
                <w:rFonts w:eastAsiaTheme="minorEastAsia" w:cstheme="minorBidi"/>
                <w:kern w:val="24"/>
                <w:szCs w:val="22"/>
              </w:rPr>
              <w:t>R</w:t>
            </w:r>
          </w:p>
        </w:tc>
        <w:tc>
          <w:tcPr>
            <w:tcW w:w="4703"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tcPr>
          <w:p w14:paraId="2B39F321" w14:textId="6316E63D" w:rsidR="005958CA" w:rsidRPr="00C52429" w:rsidRDefault="005958CA" w:rsidP="005958CA">
            <w:pPr>
              <w:pStyle w:val="Body"/>
              <w:rPr>
                <w:rFonts w:cs="Calibri"/>
                <w:kern w:val="24"/>
                <w:szCs w:val="22"/>
              </w:rPr>
            </w:pPr>
            <w:r w:rsidRPr="00C52429">
              <w:rPr>
                <w:rFonts w:cs="Calibri"/>
                <w:kern w:val="24"/>
                <w:szCs w:val="22"/>
              </w:rPr>
              <w:t xml:space="preserve">VDD calibration done indicator. </w:t>
            </w:r>
          </w:p>
        </w:tc>
      </w:tr>
    </w:tbl>
    <w:p w14:paraId="78097691" w14:textId="77777777" w:rsidR="00AC17F1" w:rsidRDefault="00AC17F1" w:rsidP="00AC17F1">
      <w:pPr>
        <w:pStyle w:val="Body"/>
      </w:pPr>
      <w:bookmarkStart w:id="22" w:name="_GoBack"/>
      <w:bookmarkEnd w:id="22"/>
    </w:p>
    <w:p w14:paraId="3CB870CA" w14:textId="031E5B2A" w:rsidR="005245DB" w:rsidRDefault="005245DB" w:rsidP="005245DB">
      <w:pPr>
        <w:pStyle w:val="Body"/>
      </w:pPr>
    </w:p>
    <w:p w14:paraId="6FB53E54" w14:textId="4422089A" w:rsidR="005245DB" w:rsidRDefault="005245DB" w:rsidP="005245DB">
      <w:pPr>
        <w:pStyle w:val="Heading2"/>
      </w:pPr>
      <w:bookmarkStart w:id="23" w:name="_Toc529467894"/>
      <w:r>
        <w:t>Other Calibration Registers</w:t>
      </w:r>
      <w:bookmarkEnd w:id="23"/>
    </w:p>
    <w:tbl>
      <w:tblPr>
        <w:tblW w:w="9036" w:type="dxa"/>
        <w:tblInd w:w="-1274" w:type="dxa"/>
        <w:tblCellMar>
          <w:left w:w="0" w:type="dxa"/>
          <w:right w:w="0" w:type="dxa"/>
        </w:tblCellMar>
        <w:tblLook w:val="0600" w:firstRow="0" w:lastRow="0" w:firstColumn="0" w:lastColumn="0" w:noHBand="1" w:noVBand="1"/>
      </w:tblPr>
      <w:tblGrid>
        <w:gridCol w:w="3442"/>
        <w:gridCol w:w="672"/>
        <w:gridCol w:w="4922"/>
      </w:tblGrid>
      <w:tr w:rsidR="005245DB" w:rsidRPr="005245DB" w14:paraId="7FE703F9" w14:textId="77777777" w:rsidTr="005C53B3">
        <w:trPr>
          <w:trHeight w:val="294"/>
        </w:trPr>
        <w:tc>
          <w:tcPr>
            <w:tcW w:w="3442" w:type="dxa"/>
            <w:tcBorders>
              <w:top w:val="single" w:sz="8" w:space="0" w:color="FFFFFF"/>
              <w:left w:val="single" w:sz="8" w:space="0" w:color="FFFFFF"/>
              <w:bottom w:val="single" w:sz="8" w:space="0" w:color="808080"/>
              <w:right w:val="single" w:sz="8" w:space="0" w:color="FFFFFF"/>
            </w:tcBorders>
            <w:shd w:val="clear" w:color="auto" w:fill="808080" w:themeFill="background1" w:themeFillShade="80"/>
            <w:tcMar>
              <w:top w:w="15" w:type="dxa"/>
              <w:left w:w="15" w:type="dxa"/>
              <w:bottom w:w="0" w:type="dxa"/>
              <w:right w:w="15" w:type="dxa"/>
            </w:tcMar>
            <w:vAlign w:val="bottom"/>
            <w:hideMark/>
          </w:tcPr>
          <w:p w14:paraId="4B7262DE" w14:textId="77777777" w:rsidR="005245DB" w:rsidRPr="005C53B3" w:rsidRDefault="005245DB" w:rsidP="00907835">
            <w:pPr>
              <w:pStyle w:val="Body"/>
              <w:rPr>
                <w:b/>
                <w:color w:val="FFFFFF" w:themeColor="background1"/>
              </w:rPr>
            </w:pPr>
            <w:r w:rsidRPr="005C53B3">
              <w:rPr>
                <w:b/>
                <w:color w:val="FFFFFF" w:themeColor="background1"/>
              </w:rPr>
              <w:t>Register Name</w:t>
            </w:r>
          </w:p>
        </w:tc>
        <w:tc>
          <w:tcPr>
            <w:tcW w:w="672" w:type="dxa"/>
            <w:tcBorders>
              <w:top w:val="single" w:sz="8" w:space="0" w:color="FFFFFF"/>
              <w:left w:val="single" w:sz="8" w:space="0" w:color="FFFFFF"/>
              <w:bottom w:val="single" w:sz="8" w:space="0" w:color="808080"/>
              <w:right w:val="single" w:sz="8" w:space="0" w:color="FFFFFF"/>
            </w:tcBorders>
            <w:shd w:val="clear" w:color="auto" w:fill="808080" w:themeFill="background1" w:themeFillShade="80"/>
            <w:tcMar>
              <w:top w:w="15" w:type="dxa"/>
              <w:left w:w="15" w:type="dxa"/>
              <w:bottom w:w="0" w:type="dxa"/>
              <w:right w:w="15" w:type="dxa"/>
            </w:tcMar>
            <w:vAlign w:val="bottom"/>
            <w:hideMark/>
          </w:tcPr>
          <w:p w14:paraId="7E47B064" w14:textId="77777777" w:rsidR="005245DB" w:rsidRPr="005C53B3" w:rsidRDefault="005245DB" w:rsidP="00907835">
            <w:pPr>
              <w:pStyle w:val="Body"/>
              <w:rPr>
                <w:b/>
                <w:color w:val="FFFFFF" w:themeColor="background1"/>
              </w:rPr>
            </w:pPr>
            <w:r w:rsidRPr="005C53B3">
              <w:rPr>
                <w:b/>
                <w:color w:val="FFFFFF" w:themeColor="background1"/>
              </w:rPr>
              <w:t>R/W</w:t>
            </w:r>
          </w:p>
        </w:tc>
        <w:tc>
          <w:tcPr>
            <w:tcW w:w="4922" w:type="dxa"/>
            <w:tcBorders>
              <w:top w:val="single" w:sz="8" w:space="0" w:color="FFFFFF"/>
              <w:left w:val="single" w:sz="8" w:space="0" w:color="FFFFFF"/>
              <w:bottom w:val="single" w:sz="8" w:space="0" w:color="808080"/>
              <w:right w:val="single" w:sz="8" w:space="0" w:color="FFFFFF"/>
            </w:tcBorders>
            <w:shd w:val="clear" w:color="auto" w:fill="808080" w:themeFill="background1" w:themeFillShade="80"/>
            <w:tcMar>
              <w:top w:w="15" w:type="dxa"/>
              <w:left w:w="15" w:type="dxa"/>
              <w:bottom w:w="0" w:type="dxa"/>
              <w:right w:w="15" w:type="dxa"/>
            </w:tcMar>
            <w:vAlign w:val="bottom"/>
            <w:hideMark/>
          </w:tcPr>
          <w:p w14:paraId="1F46F30D" w14:textId="77777777" w:rsidR="005245DB" w:rsidRPr="005C53B3" w:rsidRDefault="005245DB" w:rsidP="00907835">
            <w:pPr>
              <w:pStyle w:val="Body"/>
              <w:rPr>
                <w:b/>
                <w:color w:val="FFFFFF" w:themeColor="background1"/>
              </w:rPr>
            </w:pPr>
            <w:r w:rsidRPr="005C53B3">
              <w:rPr>
                <w:b/>
                <w:color w:val="FFFFFF" w:themeColor="background1"/>
              </w:rPr>
              <w:t>Description</w:t>
            </w:r>
          </w:p>
        </w:tc>
      </w:tr>
      <w:tr w:rsidR="005958CA" w:rsidRPr="005245DB" w14:paraId="60122FBD" w14:textId="77777777" w:rsidTr="005C53B3">
        <w:trPr>
          <w:trHeight w:val="294"/>
        </w:trPr>
        <w:tc>
          <w:tcPr>
            <w:tcW w:w="344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25B05C75" w14:textId="77777777" w:rsidR="005958CA" w:rsidRDefault="005958CA" w:rsidP="005958CA">
            <w:pPr>
              <w:pStyle w:val="Body"/>
              <w:rPr>
                <w:color w:val="000000"/>
                <w:szCs w:val="22"/>
              </w:rPr>
            </w:pPr>
            <w:r>
              <w:rPr>
                <w:color w:val="000000"/>
                <w:szCs w:val="22"/>
              </w:rPr>
              <w:t>CAL_DONE</w:t>
            </w:r>
          </w:p>
          <w:p w14:paraId="5C4998F3" w14:textId="79D7C93F" w:rsidR="005958CA" w:rsidRPr="005245DB" w:rsidRDefault="005958CA" w:rsidP="005958CA">
            <w:pPr>
              <w:pStyle w:val="Body"/>
              <w:rPr>
                <w:szCs w:val="22"/>
              </w:rPr>
            </w:pPr>
            <w:r>
              <w:rPr>
                <w:color w:val="000000"/>
                <w:szCs w:val="22"/>
              </w:rPr>
              <w:t xml:space="preserve">     (RE604h[8])</w:t>
            </w:r>
          </w:p>
        </w:tc>
        <w:tc>
          <w:tcPr>
            <w:tcW w:w="67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0E7D7B38" w14:textId="5F2E68D9" w:rsidR="005958CA" w:rsidRPr="005245DB" w:rsidRDefault="005958CA" w:rsidP="005958CA">
            <w:pPr>
              <w:pStyle w:val="Body"/>
              <w:rPr>
                <w:szCs w:val="22"/>
              </w:rPr>
            </w:pPr>
            <w:r w:rsidRPr="005245DB">
              <w:rPr>
                <w:rFonts w:cs="Calibri"/>
                <w:color w:val="000000"/>
                <w:kern w:val="24"/>
                <w:szCs w:val="22"/>
              </w:rPr>
              <w:t>R</w:t>
            </w:r>
          </w:p>
        </w:tc>
        <w:tc>
          <w:tcPr>
            <w:tcW w:w="492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EECDE1E" w14:textId="51EC2B2F" w:rsidR="005958CA" w:rsidRPr="005245DB" w:rsidRDefault="005958CA" w:rsidP="005958CA">
            <w:pPr>
              <w:pStyle w:val="Body"/>
              <w:rPr>
                <w:szCs w:val="22"/>
              </w:rPr>
            </w:pPr>
            <w:r w:rsidRPr="005245DB">
              <w:rPr>
                <w:rFonts w:cs="Calibri"/>
                <w:color w:val="000000"/>
                <w:kern w:val="24"/>
                <w:szCs w:val="22"/>
              </w:rPr>
              <w:t>Calibration done.</w:t>
            </w:r>
          </w:p>
        </w:tc>
      </w:tr>
      <w:tr w:rsidR="005958CA" w:rsidRPr="005245DB" w14:paraId="2CD5D587" w14:textId="77777777" w:rsidTr="005C53B3">
        <w:trPr>
          <w:trHeight w:val="294"/>
        </w:trPr>
        <w:tc>
          <w:tcPr>
            <w:tcW w:w="344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6650606F" w14:textId="77777777" w:rsidR="005958CA" w:rsidRDefault="005958CA" w:rsidP="005958CA">
            <w:pPr>
              <w:pStyle w:val="Body"/>
              <w:rPr>
                <w:color w:val="000000"/>
                <w:szCs w:val="22"/>
              </w:rPr>
            </w:pPr>
            <w:r>
              <w:rPr>
                <w:color w:val="000000"/>
                <w:szCs w:val="22"/>
              </w:rPr>
              <w:t>EXT_FORCE_CAL_DONE</w:t>
            </w:r>
          </w:p>
          <w:p w14:paraId="34BE55D4" w14:textId="3490678E" w:rsidR="005958CA" w:rsidRPr="005245DB" w:rsidRDefault="005958CA" w:rsidP="005958CA">
            <w:pPr>
              <w:pStyle w:val="Body"/>
              <w:rPr>
                <w:szCs w:val="22"/>
              </w:rPr>
            </w:pPr>
            <w:r>
              <w:rPr>
                <w:color w:val="000000"/>
                <w:szCs w:val="22"/>
              </w:rPr>
              <w:t xml:space="preserve">     (RE604h[17])</w:t>
            </w:r>
          </w:p>
        </w:tc>
        <w:tc>
          <w:tcPr>
            <w:tcW w:w="67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center"/>
            <w:hideMark/>
          </w:tcPr>
          <w:p w14:paraId="04EF7CA3" w14:textId="5AFA3F93" w:rsidR="005958CA" w:rsidRPr="005245DB" w:rsidRDefault="005958CA" w:rsidP="005958CA">
            <w:pPr>
              <w:pStyle w:val="Body"/>
              <w:rPr>
                <w:szCs w:val="22"/>
              </w:rPr>
            </w:pPr>
            <w:r w:rsidRPr="005245DB">
              <w:rPr>
                <w:rFonts w:cs="Calibri"/>
                <w:color w:val="000000"/>
                <w:kern w:val="24"/>
                <w:szCs w:val="22"/>
              </w:rPr>
              <w:t>R</w:t>
            </w:r>
          </w:p>
        </w:tc>
        <w:tc>
          <w:tcPr>
            <w:tcW w:w="4922" w:type="dxa"/>
            <w:tcBorders>
              <w:top w:val="single" w:sz="8" w:space="0" w:color="808080"/>
              <w:left w:val="single" w:sz="8" w:space="0" w:color="808080"/>
              <w:bottom w:val="single" w:sz="8" w:space="0" w:color="808080"/>
              <w:right w:val="single" w:sz="8" w:space="0" w:color="808080"/>
            </w:tcBorders>
            <w:shd w:val="clear" w:color="auto" w:fill="auto"/>
            <w:tcMar>
              <w:top w:w="15" w:type="dxa"/>
              <w:left w:w="15" w:type="dxa"/>
              <w:bottom w:w="0" w:type="dxa"/>
              <w:right w:w="15" w:type="dxa"/>
            </w:tcMar>
            <w:vAlign w:val="bottom"/>
            <w:hideMark/>
          </w:tcPr>
          <w:p w14:paraId="728D2BCA" w14:textId="56BB7273" w:rsidR="005958CA" w:rsidRPr="005245DB" w:rsidRDefault="005958CA" w:rsidP="005958CA">
            <w:pPr>
              <w:pStyle w:val="Body"/>
              <w:rPr>
                <w:szCs w:val="22"/>
              </w:rPr>
            </w:pPr>
            <w:r w:rsidRPr="005245DB">
              <w:rPr>
                <w:rFonts w:cs="Calibri"/>
                <w:color w:val="000000"/>
                <w:kern w:val="24"/>
                <w:szCs w:val="22"/>
              </w:rPr>
              <w:t>External force calibration done</w:t>
            </w:r>
          </w:p>
        </w:tc>
      </w:tr>
    </w:tbl>
    <w:p w14:paraId="68B0E238" w14:textId="77777777" w:rsidR="005245DB" w:rsidRPr="005245DB" w:rsidRDefault="005245DB" w:rsidP="005245DB">
      <w:pPr>
        <w:pStyle w:val="Body"/>
      </w:pPr>
    </w:p>
    <w:p w14:paraId="4E5EBB45" w14:textId="77777777" w:rsidR="005245DB" w:rsidRPr="005245DB" w:rsidRDefault="005245DB" w:rsidP="005245DB">
      <w:pPr>
        <w:pStyle w:val="Body"/>
      </w:pPr>
    </w:p>
    <w:p w14:paraId="56A80414" w14:textId="4C2BF56F" w:rsidR="00907835" w:rsidRDefault="00907835" w:rsidP="00907835">
      <w:pPr>
        <w:pStyle w:val="Heading1"/>
      </w:pPr>
      <w:bookmarkStart w:id="24" w:name="_Toc529467895"/>
      <w:r>
        <w:lastRenderedPageBreak/>
        <w:t>TRX TRAIN</w:t>
      </w:r>
      <w:bookmarkEnd w:id="24"/>
    </w:p>
    <w:p w14:paraId="56DFBD18" w14:textId="06B8003F" w:rsidR="00FB5AAD" w:rsidRDefault="00667FCB" w:rsidP="00FB5AAD">
      <w:pPr>
        <w:pStyle w:val="Heading2"/>
      </w:pPr>
      <w:bookmarkStart w:id="25" w:name="_Toc529467896"/>
      <w:r>
        <w:t xml:space="preserve">TRX Train </w:t>
      </w:r>
      <w:r w:rsidR="00BC789A">
        <w:t>Flow Chart</w:t>
      </w:r>
      <w:bookmarkEnd w:id="25"/>
    </w:p>
    <w:p w14:paraId="5A5D6482" w14:textId="25AAC099" w:rsidR="00FB5AAD" w:rsidRDefault="006F009D" w:rsidP="00FB5AAD">
      <w:pPr>
        <w:pStyle w:val="Body"/>
      </w:pPr>
      <w:r>
        <w:rPr>
          <w:noProof/>
        </w:rPr>
        <w:object w:dxaOrig="1440" w:dyaOrig="1440" w14:anchorId="5640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3.25pt;margin-top:19pt;width:167.85pt;height:450.85pt;z-index:-251600896;mso-position-horizontal-relative:text;mso-position-vertical-relative:text">
            <v:imagedata r:id="rId18" o:title=""/>
          </v:shape>
          <o:OLEObject Type="Embed" ProgID="Visio.Drawing.15" ShapeID="_x0000_s1033" DrawAspect="Content" ObjectID="_1603282222" r:id="rId19"/>
        </w:object>
      </w:r>
    </w:p>
    <w:tbl>
      <w:tblPr>
        <w:tblpPr w:leftFromText="180" w:rightFromText="180" w:vertAnchor="text" w:horzAnchor="margin" w:tblpXSpec="right" w:tblpY="51"/>
        <w:tblW w:w="609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773"/>
        <w:gridCol w:w="697"/>
        <w:gridCol w:w="2625"/>
      </w:tblGrid>
      <w:tr w:rsidR="00C15138" w14:paraId="22FF6BDD" w14:textId="77777777" w:rsidTr="00FE74CA">
        <w:trPr>
          <w:trHeight w:val="148"/>
        </w:trPr>
        <w:tc>
          <w:tcPr>
            <w:tcW w:w="2773" w:type="dxa"/>
            <w:shd w:val="clear" w:color="auto" w:fill="808080" w:themeFill="background1" w:themeFillShade="80"/>
            <w:noWrap/>
            <w:tcMar>
              <w:top w:w="0" w:type="dxa"/>
              <w:left w:w="108" w:type="dxa"/>
              <w:bottom w:w="0" w:type="dxa"/>
              <w:right w:w="108" w:type="dxa"/>
            </w:tcMar>
            <w:vAlign w:val="bottom"/>
            <w:hideMark/>
          </w:tcPr>
          <w:p w14:paraId="0F60850A" w14:textId="221F40EC" w:rsidR="00C15138" w:rsidRPr="00C236FD" w:rsidRDefault="00087663" w:rsidP="00C15138">
            <w:pPr>
              <w:autoSpaceDN w:val="0"/>
              <w:jc w:val="center"/>
              <w:rPr>
                <w:rFonts w:asciiTheme="minorHAnsi" w:hAnsiTheme="minorHAnsi" w:cstheme="minorHAnsi"/>
                <w:b/>
                <w:color w:val="FFFFFF" w:themeColor="background1"/>
                <w:sz w:val="22"/>
                <w:szCs w:val="22"/>
                <w:lang w:eastAsia="ko-KR" w:bidi="ar-SA"/>
              </w:rPr>
            </w:pPr>
            <w:r>
              <w:rPr>
                <w:rFonts w:asciiTheme="minorHAnsi" w:hAnsiTheme="minorHAnsi" w:cstheme="minorHAnsi"/>
                <w:b/>
                <w:color w:val="FFFFFF" w:themeColor="background1"/>
                <w:sz w:val="22"/>
                <w:szCs w:val="22"/>
              </w:rPr>
              <w:t xml:space="preserve">Bypass </w:t>
            </w:r>
            <w:r w:rsidR="00C15138" w:rsidRPr="00C236FD">
              <w:rPr>
                <w:rFonts w:asciiTheme="minorHAnsi" w:hAnsiTheme="minorHAnsi" w:cstheme="minorHAnsi"/>
                <w:b/>
                <w:color w:val="FFFFFF" w:themeColor="background1"/>
                <w:sz w:val="22"/>
                <w:szCs w:val="22"/>
              </w:rPr>
              <w:t>Register</w:t>
            </w:r>
          </w:p>
        </w:tc>
        <w:tc>
          <w:tcPr>
            <w:tcW w:w="697" w:type="dxa"/>
            <w:shd w:val="clear" w:color="auto" w:fill="808080" w:themeFill="background1" w:themeFillShade="80"/>
          </w:tcPr>
          <w:p w14:paraId="04DC88E8" w14:textId="644590EA" w:rsidR="00C15138" w:rsidRPr="00C236FD" w:rsidRDefault="001329E6" w:rsidP="00C15138">
            <w:pPr>
              <w:autoSpaceDN w:val="0"/>
              <w:jc w:val="center"/>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Default</w:t>
            </w:r>
          </w:p>
        </w:tc>
        <w:tc>
          <w:tcPr>
            <w:tcW w:w="2625" w:type="dxa"/>
            <w:shd w:val="clear" w:color="auto" w:fill="808080" w:themeFill="background1" w:themeFillShade="80"/>
            <w:noWrap/>
            <w:tcMar>
              <w:top w:w="0" w:type="dxa"/>
              <w:left w:w="108" w:type="dxa"/>
              <w:bottom w:w="0" w:type="dxa"/>
              <w:right w:w="108" w:type="dxa"/>
            </w:tcMar>
            <w:vAlign w:val="bottom"/>
            <w:hideMark/>
          </w:tcPr>
          <w:p w14:paraId="1B7CEF92" w14:textId="77777777" w:rsidR="00C15138" w:rsidRPr="00C236FD" w:rsidRDefault="00C15138" w:rsidP="00C15138">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Description</w:t>
            </w:r>
          </w:p>
        </w:tc>
      </w:tr>
      <w:tr w:rsidR="00FE74CA" w14:paraId="5AFD0340" w14:textId="77777777" w:rsidTr="00FE74CA">
        <w:trPr>
          <w:trHeight w:val="148"/>
        </w:trPr>
        <w:tc>
          <w:tcPr>
            <w:tcW w:w="2773" w:type="dxa"/>
            <w:noWrap/>
            <w:tcMar>
              <w:top w:w="0" w:type="dxa"/>
              <w:left w:w="108" w:type="dxa"/>
              <w:bottom w:w="0" w:type="dxa"/>
              <w:right w:w="108" w:type="dxa"/>
            </w:tcMar>
            <w:vAlign w:val="center"/>
          </w:tcPr>
          <w:p w14:paraId="7AFBC7AB"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TX_TRAIN_ENABLE_LANE</w:t>
            </w:r>
          </w:p>
          <w:p w14:paraId="0EFC20B9" w14:textId="2827D885" w:rsidR="00FE74CA" w:rsidRPr="009F5C65" w:rsidRDefault="00FE74CA" w:rsidP="00FE74CA">
            <w:pPr>
              <w:autoSpaceDN w:val="0"/>
              <w:rPr>
                <w:rFonts w:ascii="Calibri" w:hAnsi="Calibri"/>
                <w:sz w:val="22"/>
                <w:szCs w:val="22"/>
              </w:rPr>
            </w:pPr>
            <w:r>
              <w:rPr>
                <w:rFonts w:ascii="Calibri" w:hAnsi="Calibri"/>
                <w:color w:val="000000"/>
                <w:sz w:val="22"/>
                <w:szCs w:val="22"/>
              </w:rPr>
              <w:t xml:space="preserve">     (R2010h[5])</w:t>
            </w:r>
          </w:p>
        </w:tc>
        <w:tc>
          <w:tcPr>
            <w:tcW w:w="697" w:type="dxa"/>
            <w:vAlign w:val="center"/>
          </w:tcPr>
          <w:p w14:paraId="79801FF0" w14:textId="4BFBC213" w:rsidR="00FE74CA" w:rsidRPr="009F5C65" w:rsidRDefault="00FE74CA" w:rsidP="00FE74CA">
            <w:pPr>
              <w:autoSpaceDN w:val="0"/>
              <w:jc w:val="center"/>
              <w:rPr>
                <w:rFonts w:ascii="Calibri" w:hAnsi="Calibri" w:cs="Calibri"/>
                <w:color w:val="000000"/>
                <w:kern w:val="24"/>
                <w:sz w:val="22"/>
                <w:szCs w:val="22"/>
              </w:rPr>
            </w:pPr>
            <w:r>
              <w:rPr>
                <w:rFonts w:ascii="Calibri" w:eastAsiaTheme="minorEastAsia" w:hAnsi="Calibri" w:cstheme="minorBidi"/>
                <w:color w:val="000000"/>
                <w:kern w:val="24"/>
                <w:sz w:val="22"/>
                <w:szCs w:val="22"/>
              </w:rPr>
              <w:t>1’b0</w:t>
            </w:r>
          </w:p>
        </w:tc>
        <w:tc>
          <w:tcPr>
            <w:tcW w:w="2625" w:type="dxa"/>
            <w:noWrap/>
            <w:tcMar>
              <w:top w:w="0" w:type="dxa"/>
              <w:left w:w="108" w:type="dxa"/>
              <w:bottom w:w="0" w:type="dxa"/>
              <w:right w:w="108" w:type="dxa"/>
            </w:tcMar>
            <w:vAlign w:val="center"/>
          </w:tcPr>
          <w:p w14:paraId="43562602" w14:textId="1451227B" w:rsidR="00FE74CA" w:rsidRPr="00236E5F" w:rsidRDefault="00FE74CA" w:rsidP="00FE74CA">
            <w:pPr>
              <w:pStyle w:val="NormalWeb"/>
              <w:spacing w:before="0" w:beforeAutospacing="0" w:after="0" w:afterAutospacing="0"/>
              <w:textAlignment w:val="center"/>
              <w:rPr>
                <w:rFonts w:ascii="Calibri" w:hAnsi="Calibri" w:cs="Calibri"/>
                <w:color w:val="000000"/>
                <w:kern w:val="24"/>
                <w:sz w:val="22"/>
                <w:szCs w:val="22"/>
              </w:rPr>
            </w:pPr>
            <w:proofErr w:type="spellStart"/>
            <w:r>
              <w:rPr>
                <w:rFonts w:ascii="Calibri" w:hAnsi="Calibri" w:cs="Calibri"/>
                <w:color w:val="000000"/>
                <w:kern w:val="24"/>
                <w:sz w:val="22"/>
                <w:szCs w:val="22"/>
              </w:rPr>
              <w:t>TRx</w:t>
            </w:r>
            <w:proofErr w:type="spellEnd"/>
            <w:r>
              <w:rPr>
                <w:rFonts w:ascii="Calibri" w:hAnsi="Calibri" w:cs="Calibri"/>
                <w:color w:val="000000"/>
                <w:kern w:val="24"/>
                <w:sz w:val="22"/>
                <w:szCs w:val="22"/>
              </w:rPr>
              <w:t xml:space="preserve"> training enable in Isolation mode.</w:t>
            </w:r>
          </w:p>
        </w:tc>
      </w:tr>
      <w:tr w:rsidR="00FE74CA" w14:paraId="7526ED17" w14:textId="77777777" w:rsidTr="00FE74CA">
        <w:trPr>
          <w:trHeight w:val="148"/>
        </w:trPr>
        <w:tc>
          <w:tcPr>
            <w:tcW w:w="2773" w:type="dxa"/>
            <w:noWrap/>
            <w:tcMar>
              <w:top w:w="0" w:type="dxa"/>
              <w:left w:w="108" w:type="dxa"/>
              <w:bottom w:w="0" w:type="dxa"/>
              <w:right w:w="108" w:type="dxa"/>
            </w:tcMar>
            <w:vAlign w:val="center"/>
          </w:tcPr>
          <w:p w14:paraId="1BAA214A"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TX_NO_INIT_LANE</w:t>
            </w:r>
          </w:p>
          <w:p w14:paraId="3BD9BD20" w14:textId="68CBC57C" w:rsidR="00FE74CA" w:rsidRPr="009F5C65" w:rsidRDefault="00FE74CA" w:rsidP="00FE74CA">
            <w:pPr>
              <w:autoSpaceDN w:val="0"/>
              <w:rPr>
                <w:rFonts w:ascii="Calibri" w:hAnsi="Calibri"/>
                <w:sz w:val="22"/>
                <w:szCs w:val="22"/>
              </w:rPr>
            </w:pPr>
            <w:r>
              <w:rPr>
                <w:rFonts w:ascii="Calibri" w:hAnsi="Calibri"/>
                <w:color w:val="000000"/>
                <w:sz w:val="22"/>
                <w:szCs w:val="22"/>
              </w:rPr>
              <w:t xml:space="preserve">     (R604Ch[2])</w:t>
            </w:r>
          </w:p>
        </w:tc>
        <w:tc>
          <w:tcPr>
            <w:tcW w:w="697" w:type="dxa"/>
            <w:vAlign w:val="center"/>
          </w:tcPr>
          <w:p w14:paraId="2B39452D" w14:textId="4F5BBA5C" w:rsidR="00FE74CA" w:rsidRPr="009F5C65" w:rsidRDefault="00FE74CA" w:rsidP="00FE74CA">
            <w:pPr>
              <w:autoSpaceDN w:val="0"/>
              <w:jc w:val="center"/>
              <w:rPr>
                <w:rFonts w:ascii="Calibri" w:hAnsi="Calibri" w:cs="Calibri"/>
                <w:color w:val="000000"/>
                <w:kern w:val="24"/>
                <w:sz w:val="22"/>
                <w:szCs w:val="22"/>
              </w:rPr>
            </w:pPr>
            <w:r w:rsidRPr="009F5C65">
              <w:rPr>
                <w:rFonts w:ascii="Calibri" w:hAnsi="Calibri" w:cs="Calibri"/>
                <w:color w:val="000000"/>
                <w:kern w:val="24"/>
                <w:sz w:val="22"/>
                <w:szCs w:val="22"/>
              </w:rPr>
              <w:t>1’b</w:t>
            </w:r>
            <w:r>
              <w:rPr>
                <w:rFonts w:ascii="Calibri" w:hAnsi="Calibri" w:cs="Calibri"/>
                <w:color w:val="000000"/>
                <w:kern w:val="24"/>
                <w:sz w:val="22"/>
                <w:szCs w:val="22"/>
              </w:rPr>
              <w:t>0</w:t>
            </w:r>
          </w:p>
        </w:tc>
        <w:tc>
          <w:tcPr>
            <w:tcW w:w="2625" w:type="dxa"/>
            <w:noWrap/>
            <w:tcMar>
              <w:top w:w="0" w:type="dxa"/>
              <w:left w:w="108" w:type="dxa"/>
              <w:bottom w:w="0" w:type="dxa"/>
              <w:right w:w="108" w:type="dxa"/>
            </w:tcMar>
            <w:vAlign w:val="center"/>
          </w:tcPr>
          <w:p w14:paraId="4F1F8CF0" w14:textId="77777777" w:rsidR="00FE74CA" w:rsidRPr="00236E5F" w:rsidRDefault="00FE74CA" w:rsidP="00FE74CA">
            <w:pPr>
              <w:pStyle w:val="NormalWeb"/>
              <w:spacing w:before="0" w:beforeAutospacing="0" w:after="0" w:afterAutospacing="0"/>
              <w:textAlignment w:val="center"/>
              <w:rPr>
                <w:rFonts w:ascii="Arial" w:hAnsi="Arial" w:cs="Arial"/>
                <w:sz w:val="22"/>
                <w:szCs w:val="22"/>
              </w:rPr>
            </w:pPr>
            <w:r w:rsidRPr="00236E5F">
              <w:rPr>
                <w:rFonts w:ascii="Calibri" w:hAnsi="Calibri" w:cs="Calibri"/>
                <w:color w:val="000000"/>
                <w:kern w:val="24"/>
                <w:sz w:val="22"/>
                <w:szCs w:val="22"/>
              </w:rPr>
              <w:t xml:space="preserve">No </w:t>
            </w:r>
            <w:proofErr w:type="spellStart"/>
            <w:r w:rsidRPr="00236E5F">
              <w:rPr>
                <w:rFonts w:ascii="Calibri" w:hAnsi="Calibri" w:cstheme="minorBidi"/>
                <w:color w:val="000000"/>
                <w:kern w:val="24"/>
                <w:sz w:val="22"/>
                <w:szCs w:val="22"/>
              </w:rPr>
              <w:t>Tx</w:t>
            </w:r>
            <w:proofErr w:type="spellEnd"/>
            <w:r w:rsidRPr="00236E5F">
              <w:rPr>
                <w:rFonts w:ascii="Calibri" w:hAnsi="Calibri" w:cstheme="minorBidi"/>
                <w:color w:val="000000"/>
                <w:kern w:val="24"/>
                <w:sz w:val="22"/>
                <w:szCs w:val="22"/>
              </w:rPr>
              <w:t xml:space="preserve"> initial during </w:t>
            </w:r>
            <w:proofErr w:type="spellStart"/>
            <w:r w:rsidRPr="00236E5F">
              <w:rPr>
                <w:rFonts w:ascii="Calibri" w:hAnsi="Calibri" w:cstheme="minorBidi"/>
                <w:color w:val="000000"/>
                <w:kern w:val="24"/>
                <w:sz w:val="22"/>
                <w:szCs w:val="22"/>
              </w:rPr>
              <w:t>Tx</w:t>
            </w:r>
            <w:proofErr w:type="spellEnd"/>
            <w:r w:rsidRPr="00236E5F">
              <w:rPr>
                <w:rFonts w:ascii="Calibri" w:hAnsi="Calibri" w:cstheme="minorBidi"/>
                <w:color w:val="000000"/>
                <w:kern w:val="24"/>
                <w:sz w:val="22"/>
                <w:szCs w:val="22"/>
              </w:rPr>
              <w:t xml:space="preserve"> train.</w:t>
            </w:r>
          </w:p>
          <w:p w14:paraId="086EB8DE" w14:textId="77777777" w:rsidR="00FE74CA" w:rsidRPr="00236E5F" w:rsidRDefault="00FE74CA" w:rsidP="00FE74CA">
            <w:pPr>
              <w:pStyle w:val="NormalWeb"/>
              <w:spacing w:before="0" w:beforeAutospacing="0" w:after="0" w:afterAutospacing="0"/>
              <w:textAlignment w:val="center"/>
              <w:rPr>
                <w:rFonts w:ascii="Arial" w:hAnsi="Arial" w:cs="Arial"/>
                <w:sz w:val="22"/>
                <w:szCs w:val="22"/>
              </w:rPr>
            </w:pPr>
            <w:r w:rsidRPr="00236E5F">
              <w:rPr>
                <w:rFonts w:ascii="Calibri" w:hAnsi="Calibri" w:cstheme="minorBidi"/>
                <w:color w:val="000000"/>
                <w:kern w:val="24"/>
                <w:sz w:val="22"/>
                <w:szCs w:val="22"/>
              </w:rPr>
              <w:t xml:space="preserve">1’b0: TX preset commands are sent to remote PHY. Which preset command is used is determined by the register </w:t>
            </w:r>
            <w:proofErr w:type="spellStart"/>
            <w:r w:rsidRPr="00236E5F">
              <w:rPr>
                <w:rFonts w:ascii="Calibri" w:hAnsi="Calibri" w:cstheme="minorBidi"/>
                <w:color w:val="000000"/>
                <w:kern w:val="24"/>
                <w:sz w:val="22"/>
                <w:szCs w:val="22"/>
              </w:rPr>
              <w:t>tx_preset_index_lane</w:t>
            </w:r>
            <w:proofErr w:type="spellEnd"/>
            <w:r w:rsidRPr="00236E5F">
              <w:rPr>
                <w:rFonts w:ascii="Calibri" w:hAnsi="Calibri" w:cstheme="minorBidi"/>
                <w:color w:val="000000"/>
                <w:kern w:val="24"/>
                <w:sz w:val="22"/>
                <w:szCs w:val="22"/>
              </w:rPr>
              <w:t xml:space="preserve">[7:0]. </w:t>
            </w:r>
          </w:p>
          <w:p w14:paraId="1AB6E2C9" w14:textId="77777777" w:rsidR="00FE74CA" w:rsidRPr="00EA22A1" w:rsidRDefault="00FE74CA" w:rsidP="00FE74CA">
            <w:pPr>
              <w:pStyle w:val="NormalWeb"/>
              <w:spacing w:before="0" w:beforeAutospacing="0" w:after="0" w:afterAutospacing="0"/>
              <w:rPr>
                <w:rFonts w:ascii="Calibri" w:hAnsi="Calibri" w:cs="Calibri"/>
                <w:color w:val="000000"/>
                <w:kern w:val="24"/>
                <w:sz w:val="22"/>
                <w:szCs w:val="22"/>
              </w:rPr>
            </w:pPr>
            <w:r w:rsidRPr="00236E5F">
              <w:rPr>
                <w:rFonts w:ascii="Calibri" w:hAnsi="Calibri" w:cstheme="minorBidi"/>
                <w:color w:val="000000"/>
                <w:kern w:val="24"/>
                <w:sz w:val="22"/>
                <w:szCs w:val="22"/>
              </w:rPr>
              <w:t xml:space="preserve">1’b1: </w:t>
            </w:r>
            <w:r>
              <w:rPr>
                <w:rFonts w:ascii="Calibri" w:hAnsi="Calibri" w:cstheme="minorBidi"/>
                <w:color w:val="000000"/>
                <w:kern w:val="24"/>
                <w:sz w:val="22"/>
                <w:szCs w:val="22"/>
              </w:rPr>
              <w:t xml:space="preserve">(Bypass) </w:t>
            </w:r>
            <w:r w:rsidRPr="00236E5F">
              <w:rPr>
                <w:rFonts w:ascii="Calibri" w:hAnsi="Calibri" w:cstheme="minorBidi"/>
                <w:color w:val="000000"/>
                <w:kern w:val="24"/>
                <w:sz w:val="22"/>
                <w:szCs w:val="22"/>
              </w:rPr>
              <w:t xml:space="preserve">TX preset commands are not sent to remote PHY at the beginning of the TX training. </w:t>
            </w:r>
          </w:p>
        </w:tc>
      </w:tr>
      <w:tr w:rsidR="00FE74CA" w14:paraId="263CBAB8" w14:textId="77777777" w:rsidTr="00FE74CA">
        <w:trPr>
          <w:trHeight w:val="148"/>
        </w:trPr>
        <w:tc>
          <w:tcPr>
            <w:tcW w:w="2773" w:type="dxa"/>
            <w:noWrap/>
            <w:tcMar>
              <w:top w:w="0" w:type="dxa"/>
              <w:left w:w="108" w:type="dxa"/>
              <w:bottom w:w="0" w:type="dxa"/>
              <w:right w:w="108" w:type="dxa"/>
            </w:tcMar>
            <w:vAlign w:val="center"/>
            <w:hideMark/>
          </w:tcPr>
          <w:p w14:paraId="6C640953"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RX_NO_INIT_LANE</w:t>
            </w:r>
          </w:p>
          <w:p w14:paraId="716294C5" w14:textId="54C6A8D7" w:rsidR="00FE74CA" w:rsidRPr="009F5C65"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(R604Ch[1])</w:t>
            </w:r>
          </w:p>
        </w:tc>
        <w:tc>
          <w:tcPr>
            <w:tcW w:w="697" w:type="dxa"/>
            <w:vAlign w:val="center"/>
          </w:tcPr>
          <w:p w14:paraId="6DF24EDD" w14:textId="6D88E85F" w:rsidR="00FE74CA" w:rsidRPr="009F5C65" w:rsidRDefault="00FE74CA" w:rsidP="00FE74CA">
            <w:pPr>
              <w:autoSpaceDN w:val="0"/>
              <w:jc w:val="center"/>
              <w:rPr>
                <w:rFonts w:asciiTheme="minorHAnsi" w:hAnsiTheme="minorHAnsi" w:cstheme="minorHAnsi"/>
                <w:sz w:val="22"/>
                <w:szCs w:val="22"/>
              </w:rPr>
            </w:pPr>
            <w:r w:rsidRPr="009F5C65">
              <w:rPr>
                <w:rFonts w:ascii="Calibri" w:hAnsi="Calibri" w:cs="Calibri"/>
                <w:color w:val="000000"/>
                <w:kern w:val="24"/>
                <w:sz w:val="22"/>
                <w:szCs w:val="22"/>
              </w:rPr>
              <w:t>1’b</w:t>
            </w:r>
            <w:r>
              <w:rPr>
                <w:rFonts w:ascii="Calibri" w:hAnsi="Calibri" w:cs="Calibri"/>
                <w:color w:val="000000"/>
                <w:kern w:val="24"/>
                <w:sz w:val="22"/>
                <w:szCs w:val="22"/>
              </w:rPr>
              <w:t>0</w:t>
            </w:r>
          </w:p>
        </w:tc>
        <w:tc>
          <w:tcPr>
            <w:tcW w:w="2625" w:type="dxa"/>
            <w:noWrap/>
            <w:tcMar>
              <w:top w:w="0" w:type="dxa"/>
              <w:left w:w="108" w:type="dxa"/>
              <w:bottom w:w="0" w:type="dxa"/>
              <w:right w:w="108" w:type="dxa"/>
            </w:tcMar>
            <w:vAlign w:val="center"/>
          </w:tcPr>
          <w:p w14:paraId="03C85386" w14:textId="77777777" w:rsidR="00FE74CA" w:rsidRPr="00EA22A1" w:rsidRDefault="00FE74CA" w:rsidP="00FE74CA">
            <w:pPr>
              <w:pStyle w:val="NormalWeb"/>
              <w:spacing w:before="0" w:beforeAutospacing="0" w:after="0" w:afterAutospacing="0"/>
              <w:rPr>
                <w:rFonts w:ascii="Calibri" w:hAnsi="Calibri" w:cs="Calibri"/>
                <w:color w:val="000000"/>
                <w:kern w:val="24"/>
                <w:sz w:val="22"/>
                <w:szCs w:val="22"/>
              </w:rPr>
            </w:pPr>
            <w:r w:rsidRPr="00EA22A1">
              <w:rPr>
                <w:rFonts w:ascii="Calibri" w:hAnsi="Calibri" w:cs="Calibri"/>
                <w:color w:val="000000"/>
                <w:kern w:val="24"/>
                <w:sz w:val="22"/>
                <w:szCs w:val="22"/>
              </w:rPr>
              <w:t>No Rx initial during Rx train.</w:t>
            </w:r>
          </w:p>
          <w:p w14:paraId="3738EA10" w14:textId="77777777" w:rsidR="00FE74CA" w:rsidRPr="00EA22A1" w:rsidRDefault="00FE74CA" w:rsidP="00FE74CA">
            <w:pPr>
              <w:pStyle w:val="NormalWeb"/>
              <w:spacing w:before="0" w:beforeAutospacing="0" w:after="0" w:afterAutospacing="0"/>
              <w:rPr>
                <w:rFonts w:ascii="Calibri" w:hAnsi="Calibri" w:cs="Calibri"/>
                <w:color w:val="000000"/>
                <w:kern w:val="24"/>
                <w:sz w:val="22"/>
                <w:szCs w:val="22"/>
              </w:rPr>
            </w:pPr>
            <w:r w:rsidRPr="00EA22A1">
              <w:rPr>
                <w:rFonts w:ascii="Calibri" w:hAnsi="Calibri" w:cs="Calibri"/>
                <w:color w:val="000000"/>
                <w:kern w:val="24"/>
                <w:sz w:val="22"/>
                <w:szCs w:val="22"/>
              </w:rPr>
              <w:t>1’b0: initialize and reset R_INI and C_INI of Rx FFE settings at the beginning of TX/RX training.</w:t>
            </w:r>
          </w:p>
          <w:p w14:paraId="1D782C00" w14:textId="77777777" w:rsidR="00FE74CA" w:rsidRPr="009F5C65" w:rsidRDefault="00FE74CA" w:rsidP="00FE74CA">
            <w:pPr>
              <w:autoSpaceDN w:val="0"/>
              <w:rPr>
                <w:rFonts w:asciiTheme="minorHAnsi" w:hAnsiTheme="minorHAnsi" w:cstheme="minorHAnsi"/>
                <w:sz w:val="22"/>
                <w:szCs w:val="22"/>
              </w:rPr>
            </w:pPr>
            <w:r w:rsidRPr="00EA22A1">
              <w:rPr>
                <w:rFonts w:ascii="Calibri" w:hAnsi="Calibri" w:cs="Calibri"/>
                <w:color w:val="000000"/>
                <w:kern w:val="24"/>
                <w:sz w:val="22"/>
                <w:szCs w:val="22"/>
              </w:rPr>
              <w:t xml:space="preserve">1’b1: </w:t>
            </w:r>
            <w:r>
              <w:rPr>
                <w:rFonts w:ascii="Calibri" w:hAnsi="Calibri" w:cs="Calibri"/>
                <w:color w:val="000000"/>
                <w:kern w:val="24"/>
                <w:sz w:val="22"/>
                <w:szCs w:val="22"/>
              </w:rPr>
              <w:t xml:space="preserve">(Bypass) </w:t>
            </w:r>
            <w:r w:rsidRPr="00EA22A1">
              <w:rPr>
                <w:rFonts w:ascii="Calibri" w:hAnsi="Calibri" w:cs="Calibri"/>
                <w:color w:val="000000"/>
                <w:kern w:val="24"/>
                <w:sz w:val="22"/>
                <w:szCs w:val="22"/>
              </w:rPr>
              <w:t>RX FFE settings are not reset at the beginning of the TX/RX training.</w:t>
            </w:r>
          </w:p>
        </w:tc>
      </w:tr>
      <w:tr w:rsidR="00FE74CA" w14:paraId="053ADA47" w14:textId="77777777" w:rsidTr="00FE74CA">
        <w:trPr>
          <w:trHeight w:val="148"/>
        </w:trPr>
        <w:tc>
          <w:tcPr>
            <w:tcW w:w="2773" w:type="dxa"/>
            <w:noWrap/>
            <w:tcMar>
              <w:top w:w="0" w:type="dxa"/>
              <w:left w:w="108" w:type="dxa"/>
              <w:bottom w:w="0" w:type="dxa"/>
              <w:right w:w="108" w:type="dxa"/>
            </w:tcMar>
            <w:vAlign w:val="center"/>
          </w:tcPr>
          <w:p w14:paraId="64482B53"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GAIN_TRAIN_INIT_EN_LANE</w:t>
            </w:r>
          </w:p>
          <w:p w14:paraId="53C7C94C" w14:textId="3FB30C95" w:rsidR="00FE74CA" w:rsidRPr="009F5C65" w:rsidRDefault="00FE74CA" w:rsidP="00FE74CA">
            <w:pPr>
              <w:autoSpaceDN w:val="0"/>
              <w:rPr>
                <w:rFonts w:ascii="Calibri" w:hAnsi="Calibri"/>
                <w:sz w:val="22"/>
                <w:szCs w:val="22"/>
              </w:rPr>
            </w:pPr>
            <w:r>
              <w:rPr>
                <w:rFonts w:ascii="Calibri" w:hAnsi="Calibri"/>
                <w:color w:val="000000"/>
                <w:sz w:val="22"/>
                <w:szCs w:val="22"/>
              </w:rPr>
              <w:t xml:space="preserve">     (R6038h[18])</w:t>
            </w:r>
          </w:p>
        </w:tc>
        <w:tc>
          <w:tcPr>
            <w:tcW w:w="697" w:type="dxa"/>
            <w:vAlign w:val="center"/>
          </w:tcPr>
          <w:p w14:paraId="328259AD" w14:textId="628E13E8" w:rsidR="00FE74CA" w:rsidRPr="009F5C65" w:rsidRDefault="00FE74CA" w:rsidP="00FE74CA">
            <w:pPr>
              <w:autoSpaceDN w:val="0"/>
              <w:jc w:val="center"/>
              <w:rPr>
                <w:rFonts w:ascii="Calibri" w:hAnsi="Calibri" w:cs="Calibri"/>
                <w:color w:val="000000"/>
                <w:kern w:val="24"/>
                <w:sz w:val="22"/>
                <w:szCs w:val="22"/>
              </w:rPr>
            </w:pPr>
            <w:r w:rsidRPr="00B722B8">
              <w:rPr>
                <w:rFonts w:ascii="Calibri" w:eastAsiaTheme="minorEastAsia" w:hAnsi="Calibri" w:cstheme="minorBidi"/>
                <w:color w:val="000000"/>
                <w:kern w:val="24"/>
                <w:sz w:val="22"/>
                <w:szCs w:val="22"/>
              </w:rPr>
              <w:t>1’b</w:t>
            </w:r>
            <w:r>
              <w:rPr>
                <w:rFonts w:ascii="Calibri" w:eastAsiaTheme="minorEastAsia" w:hAnsi="Calibri" w:cstheme="minorBidi"/>
                <w:color w:val="000000"/>
                <w:kern w:val="24"/>
                <w:sz w:val="22"/>
                <w:szCs w:val="22"/>
              </w:rPr>
              <w:t>1</w:t>
            </w:r>
          </w:p>
        </w:tc>
        <w:tc>
          <w:tcPr>
            <w:tcW w:w="2625" w:type="dxa"/>
            <w:noWrap/>
            <w:tcMar>
              <w:top w:w="0" w:type="dxa"/>
              <w:left w:w="108" w:type="dxa"/>
              <w:bottom w:w="0" w:type="dxa"/>
              <w:right w:w="108" w:type="dxa"/>
            </w:tcMar>
            <w:vAlign w:val="center"/>
          </w:tcPr>
          <w:p w14:paraId="4DB71F5C" w14:textId="5A0C02C9" w:rsidR="00FE74CA" w:rsidRPr="00EA22A1" w:rsidRDefault="00FE74CA" w:rsidP="00FE74CA">
            <w:pPr>
              <w:pStyle w:val="NormalWeb"/>
              <w:spacing w:before="0" w:beforeAutospacing="0" w:after="0" w:afterAutospacing="0"/>
              <w:rPr>
                <w:rFonts w:ascii="Calibri" w:hAnsi="Calibri" w:cs="Calibri"/>
                <w:color w:val="000000"/>
                <w:kern w:val="24"/>
                <w:sz w:val="22"/>
                <w:szCs w:val="22"/>
              </w:rPr>
            </w:pPr>
            <w:r w:rsidRPr="00650E1F">
              <w:rPr>
                <w:rFonts w:ascii="Calibri" w:hAnsi="Calibri" w:cs="Calibri"/>
                <w:color w:val="000000"/>
                <w:kern w:val="24"/>
                <w:sz w:val="22"/>
                <w:szCs w:val="22"/>
              </w:rPr>
              <w:t xml:space="preserve">0: </w:t>
            </w:r>
            <w:r>
              <w:rPr>
                <w:rFonts w:ascii="Calibri" w:hAnsi="Calibri" w:cs="Calibri"/>
                <w:color w:val="000000"/>
                <w:kern w:val="24"/>
                <w:sz w:val="22"/>
                <w:szCs w:val="22"/>
              </w:rPr>
              <w:t>[</w:t>
            </w:r>
            <w:r w:rsidRPr="00650E1F">
              <w:rPr>
                <w:rFonts w:ascii="Calibri" w:hAnsi="Calibri" w:cs="Calibri"/>
                <w:color w:val="000000"/>
                <w:kern w:val="24"/>
                <w:sz w:val="22"/>
                <w:szCs w:val="22"/>
              </w:rPr>
              <w:t>GAIN TRAIN</w:t>
            </w:r>
            <w:r>
              <w:rPr>
                <w:rFonts w:ascii="Calibri" w:hAnsi="Calibri" w:cs="Calibri"/>
                <w:color w:val="000000"/>
                <w:kern w:val="24"/>
                <w:sz w:val="22"/>
                <w:szCs w:val="22"/>
              </w:rPr>
              <w:t>]</w:t>
            </w:r>
            <w:r w:rsidRPr="00650E1F">
              <w:rPr>
                <w:rFonts w:ascii="Calibri" w:hAnsi="Calibri" w:cs="Calibri"/>
                <w:color w:val="000000"/>
                <w:kern w:val="24"/>
                <w:sz w:val="22"/>
                <w:szCs w:val="22"/>
              </w:rPr>
              <w:t xml:space="preserve"> DFE resolution training disable during </w:t>
            </w:r>
            <w:proofErr w:type="spellStart"/>
            <w:r w:rsidRPr="00650E1F">
              <w:rPr>
                <w:rFonts w:ascii="Calibri" w:hAnsi="Calibri" w:cs="Calibri"/>
                <w:color w:val="000000"/>
                <w:kern w:val="24"/>
                <w:sz w:val="22"/>
                <w:szCs w:val="22"/>
              </w:rPr>
              <w:t>Tx</w:t>
            </w:r>
            <w:proofErr w:type="spellEnd"/>
            <w:r w:rsidRPr="00650E1F">
              <w:rPr>
                <w:rFonts w:ascii="Calibri" w:hAnsi="Calibri" w:cs="Calibri"/>
                <w:color w:val="000000"/>
                <w:kern w:val="24"/>
                <w:sz w:val="22"/>
                <w:szCs w:val="22"/>
              </w:rPr>
              <w:t>/Rx train initialize state.</w:t>
            </w:r>
          </w:p>
        </w:tc>
      </w:tr>
      <w:tr w:rsidR="00FE74CA" w14:paraId="51ECA198" w14:textId="77777777" w:rsidTr="00FE74CA">
        <w:trPr>
          <w:trHeight w:val="148"/>
        </w:trPr>
        <w:tc>
          <w:tcPr>
            <w:tcW w:w="2773" w:type="dxa"/>
            <w:noWrap/>
            <w:tcMar>
              <w:top w:w="0" w:type="dxa"/>
              <w:left w:w="108" w:type="dxa"/>
              <w:bottom w:w="0" w:type="dxa"/>
              <w:right w:w="108" w:type="dxa"/>
            </w:tcMar>
            <w:vAlign w:val="center"/>
          </w:tcPr>
          <w:p w14:paraId="52F68C84"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RX_TRAIN_ENABLE_LANE</w:t>
            </w:r>
          </w:p>
          <w:p w14:paraId="38C084F5" w14:textId="57797C5E" w:rsidR="00FE74CA" w:rsidRPr="009F5C65"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(R210Ch[3])</w:t>
            </w:r>
          </w:p>
        </w:tc>
        <w:tc>
          <w:tcPr>
            <w:tcW w:w="697" w:type="dxa"/>
            <w:vAlign w:val="center"/>
          </w:tcPr>
          <w:p w14:paraId="4CB98571" w14:textId="52C8BEBD" w:rsidR="00FE74CA" w:rsidRPr="00B722B8" w:rsidRDefault="00FE74CA" w:rsidP="00FE74CA">
            <w:pPr>
              <w:autoSpaceDN w:val="0"/>
              <w:jc w:val="center"/>
              <w:rPr>
                <w:rFonts w:ascii="Calibri" w:eastAsiaTheme="minorEastAsia" w:hAnsi="Calibri" w:cstheme="minorBidi"/>
                <w:color w:val="000000"/>
                <w:kern w:val="24"/>
                <w:sz w:val="22"/>
                <w:szCs w:val="22"/>
              </w:rPr>
            </w:pPr>
            <w:r>
              <w:rPr>
                <w:rFonts w:ascii="Calibri" w:eastAsiaTheme="minorEastAsia" w:hAnsi="Calibri" w:cstheme="minorBidi"/>
                <w:color w:val="000000"/>
                <w:kern w:val="24"/>
                <w:sz w:val="22"/>
                <w:szCs w:val="22"/>
              </w:rPr>
              <w:t>1’b0</w:t>
            </w:r>
          </w:p>
        </w:tc>
        <w:tc>
          <w:tcPr>
            <w:tcW w:w="2625" w:type="dxa"/>
            <w:noWrap/>
            <w:tcMar>
              <w:top w:w="0" w:type="dxa"/>
              <w:left w:w="108" w:type="dxa"/>
              <w:bottom w:w="0" w:type="dxa"/>
              <w:right w:w="108" w:type="dxa"/>
            </w:tcMar>
            <w:vAlign w:val="center"/>
          </w:tcPr>
          <w:p w14:paraId="0441231C" w14:textId="07A97E59" w:rsidR="00FE74CA" w:rsidRPr="00650E1F" w:rsidRDefault="00FE74CA" w:rsidP="00FE74CA">
            <w:pPr>
              <w:pStyle w:val="NormalWeb"/>
              <w:spacing w:before="0" w:beforeAutospacing="0" w:after="0" w:afterAutospacing="0"/>
              <w:rPr>
                <w:rFonts w:ascii="Calibri" w:hAnsi="Calibri" w:cs="Calibri"/>
                <w:color w:val="000000"/>
                <w:kern w:val="24"/>
                <w:sz w:val="22"/>
                <w:szCs w:val="22"/>
              </w:rPr>
            </w:pPr>
            <w:proofErr w:type="spellStart"/>
            <w:r>
              <w:rPr>
                <w:rFonts w:ascii="Calibri" w:hAnsi="Calibri" w:cs="Calibri"/>
                <w:color w:val="000000"/>
                <w:kern w:val="24"/>
                <w:sz w:val="22"/>
                <w:szCs w:val="22"/>
              </w:rPr>
              <w:t>TRx</w:t>
            </w:r>
            <w:proofErr w:type="spellEnd"/>
            <w:r>
              <w:rPr>
                <w:rFonts w:ascii="Calibri" w:hAnsi="Calibri" w:cs="Calibri"/>
                <w:color w:val="000000"/>
                <w:kern w:val="24"/>
                <w:sz w:val="22"/>
                <w:szCs w:val="22"/>
              </w:rPr>
              <w:t xml:space="preserve"> training enable in Isolation mode.</w:t>
            </w:r>
          </w:p>
        </w:tc>
      </w:tr>
      <w:tr w:rsidR="00FE74CA" w14:paraId="40F7EFA7" w14:textId="77777777" w:rsidTr="00FE74CA">
        <w:trPr>
          <w:trHeight w:val="148"/>
        </w:trPr>
        <w:tc>
          <w:tcPr>
            <w:tcW w:w="2773" w:type="dxa"/>
            <w:noWrap/>
            <w:tcMar>
              <w:top w:w="0" w:type="dxa"/>
              <w:left w:w="108" w:type="dxa"/>
              <w:bottom w:w="0" w:type="dxa"/>
              <w:right w:w="108" w:type="dxa"/>
            </w:tcMar>
            <w:vAlign w:val="center"/>
          </w:tcPr>
          <w:p w14:paraId="6AA508DF" w14:textId="77777777" w:rsidR="00FE74CA" w:rsidRDefault="00FE74CA" w:rsidP="00FE74CA">
            <w:pPr>
              <w:autoSpaceDN w:val="0"/>
              <w:rPr>
                <w:rFonts w:ascii="Calibri" w:hAnsi="Calibri"/>
                <w:color w:val="000000"/>
                <w:sz w:val="22"/>
                <w:szCs w:val="22"/>
              </w:rPr>
            </w:pPr>
            <w:proofErr w:type="spellStart"/>
            <w:r>
              <w:rPr>
                <w:rFonts w:ascii="Calibri" w:hAnsi="Calibri"/>
                <w:color w:val="000000"/>
                <w:sz w:val="22"/>
                <w:szCs w:val="22"/>
              </w:rPr>
              <w:t>bypass_rxtrain_lane</w:t>
            </w:r>
            <w:proofErr w:type="spellEnd"/>
          </w:p>
          <w:p w14:paraId="02D3D999" w14:textId="58525456" w:rsidR="00FE74CA" w:rsidRPr="009F5C65"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(R6098h[6])</w:t>
            </w:r>
          </w:p>
        </w:tc>
        <w:tc>
          <w:tcPr>
            <w:tcW w:w="697" w:type="dxa"/>
            <w:vAlign w:val="center"/>
          </w:tcPr>
          <w:p w14:paraId="144F7144" w14:textId="176EDE97" w:rsidR="00FE74CA" w:rsidRPr="009F5C65" w:rsidRDefault="00FE74CA" w:rsidP="00FE74CA">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w:t>
            </w:r>
            <w:r>
              <w:rPr>
                <w:rFonts w:ascii="Calibri" w:eastAsiaTheme="minorEastAsia" w:hAnsi="Calibri" w:cstheme="minorBidi"/>
                <w:color w:val="000000"/>
                <w:kern w:val="24"/>
                <w:sz w:val="22"/>
                <w:szCs w:val="22"/>
              </w:rPr>
              <w:t>0</w:t>
            </w:r>
          </w:p>
        </w:tc>
        <w:tc>
          <w:tcPr>
            <w:tcW w:w="2625" w:type="dxa"/>
            <w:noWrap/>
            <w:tcMar>
              <w:top w:w="0" w:type="dxa"/>
              <w:left w:w="108" w:type="dxa"/>
              <w:bottom w:w="0" w:type="dxa"/>
              <w:right w:w="108" w:type="dxa"/>
            </w:tcMar>
            <w:vAlign w:val="center"/>
          </w:tcPr>
          <w:p w14:paraId="46B8F766" w14:textId="7BB3C699" w:rsidR="00FE74CA" w:rsidRPr="009F5C65" w:rsidRDefault="00FE74CA" w:rsidP="00FE74CA">
            <w:pPr>
              <w:autoSpaceDN w:val="0"/>
              <w:rPr>
                <w:rFonts w:asciiTheme="minorHAnsi" w:hAnsiTheme="minorHAnsi" w:cstheme="minorHAnsi"/>
                <w:sz w:val="22"/>
                <w:szCs w:val="22"/>
              </w:rPr>
            </w:pPr>
            <w:r>
              <w:rPr>
                <w:rFonts w:ascii="Calibri" w:hAnsi="Calibri" w:cs="Calibri"/>
                <w:color w:val="000000"/>
                <w:kern w:val="24"/>
                <w:sz w:val="22"/>
                <w:szCs w:val="22"/>
              </w:rPr>
              <w:t>1:</w:t>
            </w:r>
            <w:r w:rsidRPr="00650E1F">
              <w:rPr>
                <w:rFonts w:ascii="Calibri" w:hAnsi="Calibri" w:cs="Calibri"/>
                <w:color w:val="000000"/>
                <w:kern w:val="24"/>
                <w:sz w:val="22"/>
                <w:szCs w:val="22"/>
              </w:rPr>
              <w:t xml:space="preserve"> Bypass Rx Train during </w:t>
            </w:r>
            <w:proofErr w:type="spellStart"/>
            <w:r w:rsidRPr="00650E1F">
              <w:rPr>
                <w:rFonts w:ascii="Calibri" w:hAnsi="Calibri" w:cs="Calibri"/>
                <w:color w:val="000000"/>
                <w:kern w:val="24"/>
                <w:sz w:val="22"/>
                <w:szCs w:val="22"/>
              </w:rPr>
              <w:t>TRx</w:t>
            </w:r>
            <w:proofErr w:type="spellEnd"/>
            <w:r w:rsidRPr="00650E1F">
              <w:rPr>
                <w:rFonts w:ascii="Calibri" w:hAnsi="Calibri" w:cs="Calibri"/>
                <w:color w:val="000000"/>
                <w:kern w:val="24"/>
                <w:sz w:val="22"/>
                <w:szCs w:val="22"/>
              </w:rPr>
              <w:t xml:space="preserve"> </w:t>
            </w:r>
            <w:r>
              <w:rPr>
                <w:rFonts w:ascii="Calibri" w:hAnsi="Calibri" w:cs="Calibri"/>
                <w:color w:val="000000"/>
                <w:kern w:val="24"/>
                <w:sz w:val="22"/>
                <w:szCs w:val="22"/>
              </w:rPr>
              <w:t>t</w:t>
            </w:r>
            <w:r w:rsidRPr="00650E1F">
              <w:rPr>
                <w:rFonts w:ascii="Calibri" w:hAnsi="Calibri" w:cs="Calibri"/>
                <w:color w:val="000000"/>
                <w:kern w:val="24"/>
                <w:sz w:val="22"/>
                <w:szCs w:val="22"/>
              </w:rPr>
              <w:t xml:space="preserve">rain for </w:t>
            </w:r>
            <w:r>
              <w:rPr>
                <w:rFonts w:ascii="Calibri" w:hAnsi="Calibri" w:cs="Calibri"/>
                <w:color w:val="000000"/>
                <w:kern w:val="24"/>
                <w:sz w:val="22"/>
                <w:szCs w:val="22"/>
              </w:rPr>
              <w:t>t</w:t>
            </w:r>
            <w:r w:rsidRPr="00650E1F">
              <w:rPr>
                <w:rFonts w:ascii="Calibri" w:hAnsi="Calibri" w:cs="Calibri"/>
                <w:color w:val="000000"/>
                <w:kern w:val="24"/>
                <w:sz w:val="22"/>
                <w:szCs w:val="22"/>
              </w:rPr>
              <w:t>est.</w:t>
            </w:r>
          </w:p>
        </w:tc>
      </w:tr>
      <w:tr w:rsidR="00FE74CA" w14:paraId="50F2DE03" w14:textId="77777777" w:rsidTr="00FE74CA">
        <w:trPr>
          <w:trHeight w:val="148"/>
        </w:trPr>
        <w:tc>
          <w:tcPr>
            <w:tcW w:w="2773" w:type="dxa"/>
            <w:noWrap/>
            <w:tcMar>
              <w:top w:w="0" w:type="dxa"/>
              <w:left w:w="108" w:type="dxa"/>
              <w:bottom w:w="0" w:type="dxa"/>
              <w:right w:w="108" w:type="dxa"/>
            </w:tcMar>
            <w:vAlign w:val="center"/>
          </w:tcPr>
          <w:p w14:paraId="697A54B6"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GAIN_TRAIN_END_EN_LANE</w:t>
            </w:r>
          </w:p>
          <w:p w14:paraId="0A8CF736" w14:textId="1510B26C" w:rsidR="00FE74CA" w:rsidRPr="009F5C65" w:rsidRDefault="00FE74CA" w:rsidP="00FE74CA">
            <w:pPr>
              <w:autoSpaceDN w:val="0"/>
              <w:rPr>
                <w:rFonts w:ascii="Calibri" w:hAnsi="Calibri"/>
                <w:sz w:val="22"/>
                <w:szCs w:val="22"/>
              </w:rPr>
            </w:pPr>
            <w:r>
              <w:rPr>
                <w:rFonts w:ascii="Calibri" w:hAnsi="Calibri"/>
                <w:color w:val="000000"/>
                <w:sz w:val="22"/>
                <w:szCs w:val="22"/>
              </w:rPr>
              <w:t xml:space="preserve">     (R6038h[17])</w:t>
            </w:r>
          </w:p>
        </w:tc>
        <w:tc>
          <w:tcPr>
            <w:tcW w:w="697" w:type="dxa"/>
            <w:vAlign w:val="center"/>
          </w:tcPr>
          <w:p w14:paraId="5CF48485" w14:textId="2FBBAEFE" w:rsidR="00FE74CA" w:rsidRPr="009F5C65" w:rsidRDefault="00FE74CA" w:rsidP="00FE74CA">
            <w:pPr>
              <w:autoSpaceDN w:val="0"/>
              <w:jc w:val="center"/>
              <w:rPr>
                <w:rFonts w:ascii="Calibri" w:eastAsiaTheme="minorEastAsia" w:hAnsi="Calibri" w:cstheme="minorBidi"/>
                <w:color w:val="000000"/>
                <w:kern w:val="24"/>
                <w:sz w:val="22"/>
                <w:szCs w:val="22"/>
              </w:rPr>
            </w:pPr>
            <w:r w:rsidRPr="00B722B8">
              <w:rPr>
                <w:rFonts w:ascii="Calibri" w:eastAsiaTheme="minorEastAsia" w:hAnsi="Calibri" w:cstheme="minorBidi"/>
                <w:color w:val="000000"/>
                <w:kern w:val="24"/>
                <w:sz w:val="22"/>
                <w:szCs w:val="22"/>
              </w:rPr>
              <w:t>1’b</w:t>
            </w:r>
            <w:r>
              <w:rPr>
                <w:rFonts w:ascii="Calibri" w:eastAsiaTheme="minorEastAsia" w:hAnsi="Calibri" w:cstheme="minorBidi"/>
                <w:color w:val="000000"/>
                <w:kern w:val="24"/>
                <w:sz w:val="22"/>
                <w:szCs w:val="22"/>
              </w:rPr>
              <w:t>1</w:t>
            </w:r>
          </w:p>
        </w:tc>
        <w:tc>
          <w:tcPr>
            <w:tcW w:w="2625" w:type="dxa"/>
            <w:noWrap/>
            <w:tcMar>
              <w:top w:w="0" w:type="dxa"/>
              <w:left w:w="108" w:type="dxa"/>
              <w:bottom w:w="0" w:type="dxa"/>
              <w:right w:w="108" w:type="dxa"/>
            </w:tcMar>
            <w:vAlign w:val="center"/>
          </w:tcPr>
          <w:p w14:paraId="2B8CBB1C" w14:textId="77777777" w:rsidR="00FE74CA" w:rsidRPr="009F5C65" w:rsidRDefault="00FE74CA" w:rsidP="00FE74CA">
            <w:pPr>
              <w:pStyle w:val="NormalWeb"/>
              <w:spacing w:before="0" w:beforeAutospacing="0" w:after="0" w:afterAutospacing="0"/>
              <w:textAlignment w:val="center"/>
              <w:rPr>
                <w:rFonts w:asciiTheme="minorHAnsi" w:hAnsiTheme="minorHAnsi" w:cstheme="minorHAnsi"/>
                <w:sz w:val="22"/>
                <w:szCs w:val="22"/>
              </w:rPr>
            </w:pPr>
            <w:r w:rsidRPr="00650E1F">
              <w:rPr>
                <w:rFonts w:ascii="Calibri" w:hAnsi="Calibri" w:cs="Calibri"/>
                <w:color w:val="000000"/>
                <w:kern w:val="24"/>
                <w:sz w:val="22"/>
                <w:szCs w:val="22"/>
              </w:rPr>
              <w:t xml:space="preserve">0: </w:t>
            </w:r>
            <w:r>
              <w:rPr>
                <w:rFonts w:ascii="Calibri" w:hAnsi="Calibri" w:cs="Calibri"/>
                <w:color w:val="000000"/>
                <w:kern w:val="24"/>
                <w:sz w:val="22"/>
                <w:szCs w:val="22"/>
              </w:rPr>
              <w:t>[</w:t>
            </w:r>
            <w:r w:rsidRPr="00650E1F">
              <w:rPr>
                <w:rFonts w:ascii="Calibri" w:hAnsi="Calibri" w:cs="Calibri"/>
                <w:color w:val="000000"/>
                <w:kern w:val="24"/>
                <w:sz w:val="22"/>
                <w:szCs w:val="22"/>
              </w:rPr>
              <w:t>GAIN TRAIN</w:t>
            </w:r>
            <w:r>
              <w:rPr>
                <w:rFonts w:ascii="Calibri" w:hAnsi="Calibri" w:cs="Calibri"/>
                <w:color w:val="000000"/>
                <w:kern w:val="24"/>
                <w:sz w:val="22"/>
                <w:szCs w:val="22"/>
              </w:rPr>
              <w:t xml:space="preserve">] </w:t>
            </w:r>
            <w:r w:rsidRPr="00650E1F">
              <w:rPr>
                <w:rFonts w:ascii="Calibri" w:hAnsi="Calibri" w:cs="Calibri"/>
                <w:color w:val="000000"/>
                <w:kern w:val="24"/>
                <w:sz w:val="22"/>
                <w:szCs w:val="22"/>
              </w:rPr>
              <w:t xml:space="preserve">DFE resolution training disable during </w:t>
            </w:r>
            <w:proofErr w:type="spellStart"/>
            <w:r w:rsidRPr="00650E1F">
              <w:rPr>
                <w:rFonts w:ascii="Calibri" w:hAnsi="Calibri" w:cs="Calibri"/>
                <w:color w:val="000000"/>
                <w:kern w:val="24"/>
                <w:sz w:val="22"/>
                <w:szCs w:val="22"/>
              </w:rPr>
              <w:t>Tx</w:t>
            </w:r>
            <w:proofErr w:type="spellEnd"/>
            <w:r w:rsidRPr="00650E1F">
              <w:rPr>
                <w:rFonts w:ascii="Calibri" w:hAnsi="Calibri" w:cs="Calibri"/>
                <w:color w:val="000000"/>
                <w:kern w:val="24"/>
                <w:sz w:val="22"/>
                <w:szCs w:val="22"/>
              </w:rPr>
              <w:t>/Rx train end state.</w:t>
            </w:r>
          </w:p>
        </w:tc>
      </w:tr>
    </w:tbl>
    <w:p w14:paraId="6CA3C12D" w14:textId="2033F37F" w:rsidR="00FB5AAD" w:rsidRDefault="00FB5AAD" w:rsidP="00FB5AAD">
      <w:pPr>
        <w:pStyle w:val="Body"/>
      </w:pPr>
    </w:p>
    <w:p w14:paraId="5DA2765F" w14:textId="55900D42" w:rsidR="00FB5AAD" w:rsidRDefault="008E7C93" w:rsidP="00FB5AAD">
      <w:pPr>
        <w:pStyle w:val="Body"/>
      </w:pPr>
      <w:r w:rsidRPr="00DD0D30">
        <w:rPr>
          <w:noProof/>
          <w:color w:val="C00000"/>
          <w:lang w:eastAsia="ja-JP"/>
        </w:rPr>
        <mc:AlternateContent>
          <mc:Choice Requires="wps">
            <w:drawing>
              <wp:anchor distT="0" distB="0" distL="114300" distR="114300" simplePos="0" relativeHeight="251703296" behindDoc="0" locked="0" layoutInCell="1" allowOverlap="1" wp14:anchorId="20CDB5AD" wp14:editId="7DAD17B8">
                <wp:simplePos x="0" y="0"/>
                <wp:positionH relativeFrom="column">
                  <wp:posOffset>329008</wp:posOffset>
                </wp:positionH>
                <wp:positionV relativeFrom="paragraph">
                  <wp:posOffset>45537</wp:posOffset>
                </wp:positionV>
                <wp:extent cx="780795" cy="141805"/>
                <wp:effectExtent l="19050" t="57150" r="19685" b="29845"/>
                <wp:wrapNone/>
                <wp:docPr id="44" name="Straight Arrow Connector 44"/>
                <wp:cNvGraphicFramePr/>
                <a:graphic xmlns:a="http://schemas.openxmlformats.org/drawingml/2006/main">
                  <a:graphicData uri="http://schemas.microsoft.com/office/word/2010/wordprocessingShape">
                    <wps:wsp>
                      <wps:cNvCnPr/>
                      <wps:spPr>
                        <a:xfrm flipH="1" flipV="1">
                          <a:off x="0" y="0"/>
                          <a:ext cx="780795" cy="14180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29824B" id="_x0000_t32" coordsize="21600,21600" o:spt="32" o:oned="t" path="m,l21600,21600e" filled="f">
                <v:path arrowok="t" fillok="f" o:connecttype="none"/>
                <o:lock v:ext="edit" shapetype="t"/>
              </v:shapetype>
              <v:shape id="Straight Arrow Connector 44" o:spid="_x0000_s1026" type="#_x0000_t32" style="position:absolute;margin-left:25.9pt;margin-top:3.6pt;width:61.5pt;height:11.1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" strokecolor="#c00000">
                <v:stroke endarrow="block"/>
              </v:shape>
            </w:pict>
          </mc:Fallback>
        </mc:AlternateContent>
      </w:r>
    </w:p>
    <w:p w14:paraId="0176668F" w14:textId="58B291CB" w:rsidR="00FB5AAD" w:rsidRDefault="00FB5AAD" w:rsidP="00FB5AAD">
      <w:pPr>
        <w:pStyle w:val="Body"/>
      </w:pPr>
    </w:p>
    <w:p w14:paraId="4D9B37DE" w14:textId="0535C0E3" w:rsidR="00FB5AAD" w:rsidRDefault="00FB5AAD" w:rsidP="00FB5AAD">
      <w:pPr>
        <w:pStyle w:val="Body"/>
      </w:pPr>
    </w:p>
    <w:p w14:paraId="78732272" w14:textId="5E6E8932" w:rsidR="00FB5AAD" w:rsidRDefault="00031111" w:rsidP="00FB5AAD">
      <w:pPr>
        <w:pStyle w:val="Body"/>
      </w:pPr>
      <w:r w:rsidRPr="00DD0D30">
        <w:rPr>
          <w:noProof/>
          <w:color w:val="C00000"/>
          <w:lang w:eastAsia="ja-JP"/>
        </w:rPr>
        <mc:AlternateContent>
          <mc:Choice Requires="wps">
            <w:drawing>
              <wp:anchor distT="0" distB="0" distL="114300" distR="114300" simplePos="0" relativeHeight="251705344" behindDoc="0" locked="0" layoutInCell="1" allowOverlap="1" wp14:anchorId="5F26C8B1" wp14:editId="6DEA2ED7">
                <wp:simplePos x="0" y="0"/>
                <wp:positionH relativeFrom="column">
                  <wp:posOffset>299668</wp:posOffset>
                </wp:positionH>
                <wp:positionV relativeFrom="paragraph">
                  <wp:posOffset>42276</wp:posOffset>
                </wp:positionV>
                <wp:extent cx="810895" cy="826383"/>
                <wp:effectExtent l="38100" t="38100" r="27305" b="31115"/>
                <wp:wrapNone/>
                <wp:docPr id="45" name="Straight Arrow Connector 45"/>
                <wp:cNvGraphicFramePr/>
                <a:graphic xmlns:a="http://schemas.openxmlformats.org/drawingml/2006/main">
                  <a:graphicData uri="http://schemas.microsoft.com/office/word/2010/wordprocessingShape">
                    <wps:wsp>
                      <wps:cNvCnPr/>
                      <wps:spPr>
                        <a:xfrm flipH="1" flipV="1">
                          <a:off x="0" y="0"/>
                          <a:ext cx="810895" cy="82638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368347" id="Straight Arrow Connector 45" o:spid="_x0000_s1026" type="#_x0000_t32" style="position:absolute;margin-left:23.6pt;margin-top:3.35pt;width:63.85pt;height:65.0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" strokecolor="#c00000">
                <v:stroke endarrow="block"/>
              </v:shape>
            </w:pict>
          </mc:Fallback>
        </mc:AlternateContent>
      </w:r>
      <w:r w:rsidR="00865800" w:rsidRPr="00DD0D30">
        <w:rPr>
          <w:noProof/>
          <w:color w:val="C00000"/>
          <w:lang w:eastAsia="ja-JP"/>
        </w:rPr>
        <mc:AlternateContent>
          <mc:Choice Requires="wps">
            <w:drawing>
              <wp:anchor distT="0" distB="0" distL="114300" distR="114300" simplePos="0" relativeHeight="251707392" behindDoc="0" locked="0" layoutInCell="1" allowOverlap="1" wp14:anchorId="15BD3D05" wp14:editId="219608D5">
                <wp:simplePos x="0" y="0"/>
                <wp:positionH relativeFrom="column">
                  <wp:posOffset>319228</wp:posOffset>
                </wp:positionH>
                <wp:positionV relativeFrom="paragraph">
                  <wp:posOffset>22717</wp:posOffset>
                </wp:positionV>
                <wp:extent cx="790776" cy="2825879"/>
                <wp:effectExtent l="57150" t="38100" r="28575" b="12700"/>
                <wp:wrapNone/>
                <wp:docPr id="46" name="Straight Arrow Connector 46"/>
                <wp:cNvGraphicFramePr/>
                <a:graphic xmlns:a="http://schemas.openxmlformats.org/drawingml/2006/main">
                  <a:graphicData uri="http://schemas.microsoft.com/office/word/2010/wordprocessingShape">
                    <wps:wsp>
                      <wps:cNvCnPr/>
                      <wps:spPr>
                        <a:xfrm flipH="1" flipV="1">
                          <a:off x="0" y="0"/>
                          <a:ext cx="790776" cy="282587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A77AFB" id="Straight Arrow Connector 46" o:spid="_x0000_s1026" type="#_x0000_t32" style="position:absolute;margin-left:25.15pt;margin-top:1.8pt;width:62.25pt;height:222.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" strokecolor="#c00000">
                <v:stroke endarrow="block"/>
              </v:shape>
            </w:pict>
          </mc:Fallback>
        </mc:AlternateContent>
      </w:r>
    </w:p>
    <w:p w14:paraId="29A817D9" w14:textId="0B4F159E" w:rsidR="00FB5AAD" w:rsidRDefault="00FB5AAD" w:rsidP="00FB5AAD">
      <w:pPr>
        <w:pStyle w:val="Body"/>
      </w:pPr>
    </w:p>
    <w:p w14:paraId="1722580E" w14:textId="505A620C" w:rsidR="00FB5AAD" w:rsidRDefault="00031111" w:rsidP="00FB5AAD">
      <w:pPr>
        <w:pStyle w:val="Body"/>
      </w:pPr>
      <w:r w:rsidRPr="00DD0D30">
        <w:rPr>
          <w:noProof/>
          <w:color w:val="C00000"/>
          <w:lang w:eastAsia="ja-JP"/>
        </w:rPr>
        <mc:AlternateContent>
          <mc:Choice Requires="wps">
            <w:drawing>
              <wp:anchor distT="0" distB="0" distL="114300" distR="114300" simplePos="0" relativeHeight="251709440" behindDoc="0" locked="0" layoutInCell="1" allowOverlap="1" wp14:anchorId="26CEE35F" wp14:editId="50BE37B3">
                <wp:simplePos x="0" y="0"/>
                <wp:positionH relativeFrom="column">
                  <wp:posOffset>309449</wp:posOffset>
                </wp:positionH>
                <wp:positionV relativeFrom="paragraph">
                  <wp:posOffset>119971</wp:posOffset>
                </wp:positionV>
                <wp:extent cx="806460" cy="3515496"/>
                <wp:effectExtent l="57150" t="38100" r="31750" b="27940"/>
                <wp:wrapNone/>
                <wp:docPr id="47" name="Straight Arrow Connector 47"/>
                <wp:cNvGraphicFramePr/>
                <a:graphic xmlns:a="http://schemas.openxmlformats.org/drawingml/2006/main">
                  <a:graphicData uri="http://schemas.microsoft.com/office/word/2010/wordprocessingShape">
                    <wps:wsp>
                      <wps:cNvCnPr/>
                      <wps:spPr>
                        <a:xfrm flipH="1" flipV="1">
                          <a:off x="0" y="0"/>
                          <a:ext cx="806460" cy="351549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EABB03" id="Straight Arrow Connector 47" o:spid="_x0000_s1026" type="#_x0000_t32" style="position:absolute;margin-left:24.35pt;margin-top:9.45pt;width:63.5pt;height:276.8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" strokecolor="#c00000">
                <v:stroke endarrow="block"/>
              </v:shape>
            </w:pict>
          </mc:Fallback>
        </mc:AlternateContent>
      </w:r>
    </w:p>
    <w:p w14:paraId="7D418EAB" w14:textId="168D9358" w:rsidR="00FB5AAD" w:rsidRDefault="00FB5AAD" w:rsidP="00FB5AAD">
      <w:pPr>
        <w:pStyle w:val="Body"/>
      </w:pPr>
    </w:p>
    <w:p w14:paraId="2988D152" w14:textId="494AC32D" w:rsidR="00FB5AAD" w:rsidRDefault="00FB5AAD" w:rsidP="00FB5AAD">
      <w:pPr>
        <w:pStyle w:val="Body"/>
      </w:pPr>
    </w:p>
    <w:p w14:paraId="3BF42866" w14:textId="51F45E1E" w:rsidR="00FB5AAD" w:rsidRDefault="00865800" w:rsidP="00FB5AAD">
      <w:pPr>
        <w:pStyle w:val="Body"/>
      </w:pPr>
      <w:r w:rsidRPr="00DD0D30">
        <w:rPr>
          <w:noProof/>
          <w:color w:val="C00000"/>
          <w:lang w:eastAsia="ja-JP"/>
        </w:rPr>
        <mc:AlternateContent>
          <mc:Choice Requires="wps">
            <w:drawing>
              <wp:anchor distT="0" distB="0" distL="114300" distR="114300" simplePos="0" relativeHeight="251711488" behindDoc="0" locked="0" layoutInCell="1" allowOverlap="1" wp14:anchorId="3DC48507" wp14:editId="687B6A03">
                <wp:simplePos x="0" y="0"/>
                <wp:positionH relativeFrom="column">
                  <wp:posOffset>299669</wp:posOffset>
                </wp:positionH>
                <wp:positionV relativeFrom="paragraph">
                  <wp:posOffset>131379</wp:posOffset>
                </wp:positionV>
                <wp:extent cx="811286" cy="3432046"/>
                <wp:effectExtent l="57150" t="38100" r="27305" b="16510"/>
                <wp:wrapNone/>
                <wp:docPr id="48" name="Straight Arrow Connector 48"/>
                <wp:cNvGraphicFramePr/>
                <a:graphic xmlns:a="http://schemas.openxmlformats.org/drawingml/2006/main">
                  <a:graphicData uri="http://schemas.microsoft.com/office/word/2010/wordprocessingShape">
                    <wps:wsp>
                      <wps:cNvCnPr/>
                      <wps:spPr>
                        <a:xfrm flipH="1" flipV="1">
                          <a:off x="0" y="0"/>
                          <a:ext cx="811286" cy="343204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DAD2E" id="Straight Arrow Connector 48" o:spid="_x0000_s1026" type="#_x0000_t32" style="position:absolute;margin-left:23.6pt;margin-top:10.35pt;width:63.9pt;height:270.2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" strokecolor="#c00000">
                <v:stroke endarrow="block"/>
              </v:shape>
            </w:pict>
          </mc:Fallback>
        </mc:AlternateContent>
      </w:r>
    </w:p>
    <w:p w14:paraId="10FF3AD7" w14:textId="3E06D139" w:rsidR="00FB5AAD" w:rsidRDefault="00FB5AAD" w:rsidP="00FB5AAD">
      <w:pPr>
        <w:pStyle w:val="Body"/>
      </w:pPr>
    </w:p>
    <w:p w14:paraId="281E72B7" w14:textId="35CFA77A" w:rsidR="00FB5AAD" w:rsidRDefault="00FB5AAD" w:rsidP="00FB5AAD">
      <w:pPr>
        <w:pStyle w:val="Body"/>
      </w:pPr>
    </w:p>
    <w:p w14:paraId="3ADC1B8E" w14:textId="4F5255FD" w:rsidR="00FB5AAD" w:rsidRDefault="00FB5AAD" w:rsidP="00FB5AAD">
      <w:pPr>
        <w:pStyle w:val="Body"/>
      </w:pPr>
    </w:p>
    <w:p w14:paraId="2692AB05" w14:textId="4A405DD4" w:rsidR="00FB5AAD" w:rsidRDefault="00FB5AAD" w:rsidP="00FB5AAD">
      <w:pPr>
        <w:pStyle w:val="Body"/>
      </w:pPr>
    </w:p>
    <w:p w14:paraId="225C7ABD" w14:textId="03C9A3DE" w:rsidR="00FB5AAD" w:rsidRDefault="00FB5AAD" w:rsidP="00FB5AAD">
      <w:pPr>
        <w:pStyle w:val="Body"/>
      </w:pPr>
    </w:p>
    <w:p w14:paraId="3C6F438E" w14:textId="67AEB0D2" w:rsidR="00FB5AAD" w:rsidRDefault="00865800" w:rsidP="00FB5AAD">
      <w:pPr>
        <w:pStyle w:val="Body"/>
      </w:pPr>
      <w:r w:rsidRPr="00DD0D30">
        <w:rPr>
          <w:noProof/>
          <w:color w:val="C00000"/>
          <w:lang w:eastAsia="ja-JP"/>
        </w:rPr>
        <mc:AlternateContent>
          <mc:Choice Requires="wps">
            <w:drawing>
              <wp:anchor distT="0" distB="0" distL="114300" distR="114300" simplePos="0" relativeHeight="251713536" behindDoc="0" locked="0" layoutInCell="1" allowOverlap="1" wp14:anchorId="43B962C9" wp14:editId="2FA603AD">
                <wp:simplePos x="0" y="0"/>
                <wp:positionH relativeFrom="column">
                  <wp:posOffset>324117</wp:posOffset>
                </wp:positionH>
                <wp:positionV relativeFrom="paragraph">
                  <wp:posOffset>80851</wp:posOffset>
                </wp:positionV>
                <wp:extent cx="776931" cy="2639885"/>
                <wp:effectExtent l="57150" t="38100" r="23495" b="27305"/>
                <wp:wrapNone/>
                <wp:docPr id="49" name="Straight Arrow Connector 49"/>
                <wp:cNvGraphicFramePr/>
                <a:graphic xmlns:a="http://schemas.openxmlformats.org/drawingml/2006/main">
                  <a:graphicData uri="http://schemas.microsoft.com/office/word/2010/wordprocessingShape">
                    <wps:wsp>
                      <wps:cNvCnPr/>
                      <wps:spPr>
                        <a:xfrm flipH="1" flipV="1">
                          <a:off x="0" y="0"/>
                          <a:ext cx="776931" cy="263988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9E7519" id="Straight Arrow Connector 49" o:spid="_x0000_s1026" type="#_x0000_t32" style="position:absolute;margin-left:25.5pt;margin-top:6.35pt;width:61.2pt;height:207.8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" strokecolor="#c00000">
                <v:stroke endarrow="block"/>
              </v:shape>
            </w:pict>
          </mc:Fallback>
        </mc:AlternateContent>
      </w:r>
    </w:p>
    <w:p w14:paraId="66A32672" w14:textId="28693BE6" w:rsidR="00FB5AAD" w:rsidRDefault="00FB5AAD" w:rsidP="00FB5AAD">
      <w:pPr>
        <w:pStyle w:val="Body"/>
      </w:pPr>
    </w:p>
    <w:p w14:paraId="7FD78632" w14:textId="1AE7461C" w:rsidR="00FB5AAD" w:rsidRDefault="00FB5AAD" w:rsidP="00FB5AAD">
      <w:pPr>
        <w:pStyle w:val="Body"/>
      </w:pPr>
    </w:p>
    <w:p w14:paraId="1B53A177" w14:textId="682BB24E" w:rsidR="00FB5AAD" w:rsidRDefault="00865800" w:rsidP="00FB5AAD">
      <w:pPr>
        <w:pStyle w:val="Body"/>
      </w:pPr>
      <w:r w:rsidRPr="00DD0D30">
        <w:rPr>
          <w:noProof/>
          <w:color w:val="C00000"/>
          <w:lang w:eastAsia="ja-JP"/>
        </w:rPr>
        <mc:AlternateContent>
          <mc:Choice Requires="wps">
            <w:drawing>
              <wp:anchor distT="0" distB="0" distL="114300" distR="114300" simplePos="0" relativeHeight="251717632" behindDoc="0" locked="0" layoutInCell="1" allowOverlap="1" wp14:anchorId="5697E254" wp14:editId="0D10A988">
                <wp:simplePos x="0" y="0"/>
                <wp:positionH relativeFrom="column">
                  <wp:posOffset>309449</wp:posOffset>
                </wp:positionH>
                <wp:positionV relativeFrom="paragraph">
                  <wp:posOffset>67813</wp:posOffset>
                </wp:positionV>
                <wp:extent cx="791855" cy="2561654"/>
                <wp:effectExtent l="57150" t="38100" r="27305" b="29210"/>
                <wp:wrapNone/>
                <wp:docPr id="9" name="Straight Arrow Connector 9"/>
                <wp:cNvGraphicFramePr/>
                <a:graphic xmlns:a="http://schemas.openxmlformats.org/drawingml/2006/main">
                  <a:graphicData uri="http://schemas.microsoft.com/office/word/2010/wordprocessingShape">
                    <wps:wsp>
                      <wps:cNvCnPr/>
                      <wps:spPr>
                        <a:xfrm flipH="1" flipV="1">
                          <a:off x="0" y="0"/>
                          <a:ext cx="791855" cy="256165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B0C4CE" id="Straight Arrow Connector 9" o:spid="_x0000_s1026" type="#_x0000_t32" style="position:absolute;margin-left:24.35pt;margin-top:5.35pt;width:62.35pt;height:201.7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" strokecolor="#c00000">
                <v:stroke endarrow="block"/>
              </v:shape>
            </w:pict>
          </mc:Fallback>
        </mc:AlternateContent>
      </w:r>
    </w:p>
    <w:p w14:paraId="6F59EF83" w14:textId="62A870D2" w:rsidR="00FB5AAD" w:rsidRDefault="00FB5AAD" w:rsidP="00FB5AAD">
      <w:pPr>
        <w:pStyle w:val="Body"/>
      </w:pPr>
    </w:p>
    <w:p w14:paraId="1F8C58EA" w14:textId="20A32F8A" w:rsidR="00FB5AAD" w:rsidRDefault="00FB5AAD" w:rsidP="00FB5AAD">
      <w:pPr>
        <w:pStyle w:val="Body"/>
      </w:pPr>
    </w:p>
    <w:p w14:paraId="7BF5A57C" w14:textId="456889B5" w:rsidR="00FB5AAD" w:rsidRDefault="00FB5AAD" w:rsidP="00FB5AAD">
      <w:pPr>
        <w:pStyle w:val="Body"/>
      </w:pPr>
    </w:p>
    <w:p w14:paraId="0FD4A053" w14:textId="659253AB" w:rsidR="00FB5AAD" w:rsidRDefault="00FB5AAD" w:rsidP="00FB5AAD">
      <w:pPr>
        <w:pStyle w:val="Body"/>
      </w:pPr>
    </w:p>
    <w:p w14:paraId="39A0BD35" w14:textId="542A3745" w:rsidR="00FB5AAD" w:rsidRDefault="00FB5AAD" w:rsidP="00FB5AAD">
      <w:pPr>
        <w:pStyle w:val="Body"/>
      </w:pPr>
    </w:p>
    <w:p w14:paraId="72972BE7" w14:textId="1BA5F421" w:rsidR="00D55191" w:rsidRDefault="00D55191" w:rsidP="00FB5AAD">
      <w:pPr>
        <w:pStyle w:val="Body"/>
      </w:pPr>
    </w:p>
    <w:p w14:paraId="48935D2C" w14:textId="77777777" w:rsidR="00D55191" w:rsidRDefault="00D55191" w:rsidP="00FB5AAD">
      <w:pPr>
        <w:pStyle w:val="Body"/>
      </w:pPr>
    </w:p>
    <w:p w14:paraId="3CF0E6A6" w14:textId="58BB1813" w:rsidR="00FB5AAD" w:rsidRDefault="00FB5AAD" w:rsidP="00FB5AAD">
      <w:pPr>
        <w:pStyle w:val="Body"/>
      </w:pPr>
    </w:p>
    <w:p w14:paraId="470478FA" w14:textId="6CB8BE77" w:rsidR="00FB5AAD" w:rsidRDefault="00FB5AAD" w:rsidP="00FB5AAD">
      <w:pPr>
        <w:pStyle w:val="Body"/>
      </w:pPr>
    </w:p>
    <w:p w14:paraId="21AF6B46" w14:textId="2A00368B" w:rsidR="00FB5AAD" w:rsidRDefault="00FB5AAD" w:rsidP="00FB5AAD">
      <w:pPr>
        <w:pStyle w:val="Body"/>
      </w:pPr>
    </w:p>
    <w:p w14:paraId="65393C00" w14:textId="76698F70" w:rsidR="00667FCB" w:rsidRDefault="00667FCB" w:rsidP="00FB5AAD">
      <w:pPr>
        <w:pStyle w:val="Body"/>
      </w:pPr>
    </w:p>
    <w:p w14:paraId="4AB0A915" w14:textId="3D88019F" w:rsidR="00667FCB" w:rsidRDefault="00667FCB" w:rsidP="00FB5AAD">
      <w:pPr>
        <w:pStyle w:val="Body"/>
      </w:pPr>
    </w:p>
    <w:p w14:paraId="25B30565" w14:textId="0C942F43" w:rsidR="00667FCB" w:rsidRDefault="00667FCB" w:rsidP="00FB5AAD">
      <w:pPr>
        <w:pStyle w:val="Body"/>
      </w:pPr>
    </w:p>
    <w:p w14:paraId="2BE5CFC5" w14:textId="1B93EA48" w:rsidR="00667FCB" w:rsidRDefault="00667FCB" w:rsidP="00FB5AAD">
      <w:pPr>
        <w:pStyle w:val="Body"/>
      </w:pPr>
    </w:p>
    <w:p w14:paraId="148F8D7F" w14:textId="17AE31B1" w:rsidR="00667FCB" w:rsidRDefault="00667FCB" w:rsidP="00667FCB">
      <w:pPr>
        <w:pStyle w:val="Heading2"/>
      </w:pPr>
      <w:bookmarkStart w:id="26" w:name="_Toc529467897"/>
      <w:proofErr w:type="spellStart"/>
      <w:r>
        <w:lastRenderedPageBreak/>
        <w:t>Tx</w:t>
      </w:r>
      <w:proofErr w:type="spellEnd"/>
      <w:r>
        <w:t xml:space="preserve"> Train Flow Chart</w:t>
      </w:r>
      <w:bookmarkEnd w:id="26"/>
    </w:p>
    <w:p w14:paraId="10B50AE7" w14:textId="0920464C" w:rsidR="00667FCB" w:rsidRDefault="006F009D" w:rsidP="00667FCB">
      <w:pPr>
        <w:pStyle w:val="Body"/>
      </w:pPr>
      <w:r>
        <w:rPr>
          <w:noProof/>
        </w:rPr>
        <w:object w:dxaOrig="1440" w:dyaOrig="1440" w14:anchorId="2A4F8F48">
          <v:shape id="_x0000_s1029" type="#_x0000_t75" style="position:absolute;margin-left:-61.95pt;margin-top:7.5pt;width:78.95pt;height:249.1pt;z-index:-251634688;mso-position-horizontal-relative:text;mso-position-vertical-relative:text">
            <v:imagedata r:id="rId20" o:title=""/>
          </v:shape>
          <o:OLEObject Type="Embed" ProgID="Visio.Drawing.15" ShapeID="_x0000_s1029" DrawAspect="Content" ObjectID="_1603282223" r:id="rId21"/>
        </w:object>
      </w:r>
    </w:p>
    <w:p w14:paraId="15165F8B" w14:textId="45C26C2B" w:rsidR="00667FCB" w:rsidRDefault="00667FCB" w:rsidP="00667FCB">
      <w:pPr>
        <w:pStyle w:val="Body"/>
      </w:pPr>
    </w:p>
    <w:p w14:paraId="6CC023A0" w14:textId="788B0A8A" w:rsidR="00667FCB" w:rsidRDefault="00667FCB" w:rsidP="00667FCB">
      <w:pPr>
        <w:pStyle w:val="Body"/>
      </w:pPr>
    </w:p>
    <w:p w14:paraId="31AFF298" w14:textId="30315385" w:rsidR="00667FCB" w:rsidRDefault="00667FCB" w:rsidP="00667FCB">
      <w:pPr>
        <w:pStyle w:val="Body"/>
      </w:pPr>
    </w:p>
    <w:p w14:paraId="6F5DD288" w14:textId="573BC636" w:rsidR="00667FCB" w:rsidRDefault="00667FCB" w:rsidP="00667FCB">
      <w:pPr>
        <w:pStyle w:val="Body"/>
      </w:pPr>
    </w:p>
    <w:tbl>
      <w:tblPr>
        <w:tblpPr w:leftFromText="180" w:rightFromText="180" w:vertAnchor="page" w:horzAnchor="margin" w:tblpXSpec="right" w:tblpY="4491"/>
        <w:tblW w:w="596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598"/>
        <w:gridCol w:w="697"/>
        <w:gridCol w:w="2673"/>
      </w:tblGrid>
      <w:tr w:rsidR="008D59AB" w14:paraId="3BA5EC50" w14:textId="77777777" w:rsidTr="00FE74CA">
        <w:trPr>
          <w:trHeight w:val="231"/>
        </w:trPr>
        <w:tc>
          <w:tcPr>
            <w:tcW w:w="2598" w:type="dxa"/>
            <w:shd w:val="clear" w:color="auto" w:fill="808080" w:themeFill="background1" w:themeFillShade="80"/>
            <w:noWrap/>
            <w:tcMar>
              <w:top w:w="0" w:type="dxa"/>
              <w:left w:w="108" w:type="dxa"/>
              <w:bottom w:w="0" w:type="dxa"/>
              <w:right w:w="108" w:type="dxa"/>
            </w:tcMar>
            <w:vAlign w:val="bottom"/>
            <w:hideMark/>
          </w:tcPr>
          <w:p w14:paraId="23A75E13" w14:textId="77777777" w:rsidR="008D59AB" w:rsidRPr="00C236FD" w:rsidRDefault="008D59AB" w:rsidP="008D59AB">
            <w:pPr>
              <w:autoSpaceDN w:val="0"/>
              <w:jc w:val="center"/>
              <w:rPr>
                <w:rFonts w:asciiTheme="minorHAnsi" w:hAnsiTheme="minorHAnsi" w:cstheme="minorHAnsi"/>
                <w:b/>
                <w:color w:val="FFFFFF" w:themeColor="background1"/>
                <w:sz w:val="22"/>
                <w:szCs w:val="22"/>
                <w:lang w:eastAsia="ko-KR" w:bidi="ar-SA"/>
              </w:rPr>
            </w:pPr>
            <w:r>
              <w:rPr>
                <w:rFonts w:asciiTheme="minorHAnsi" w:hAnsiTheme="minorHAnsi" w:cstheme="minorHAnsi"/>
                <w:b/>
                <w:color w:val="FFFFFF" w:themeColor="background1"/>
                <w:sz w:val="22"/>
                <w:szCs w:val="22"/>
              </w:rPr>
              <w:t xml:space="preserve">Bypass </w:t>
            </w:r>
            <w:r w:rsidRPr="00C236FD">
              <w:rPr>
                <w:rFonts w:asciiTheme="minorHAnsi" w:hAnsiTheme="minorHAnsi" w:cstheme="minorHAnsi"/>
                <w:b/>
                <w:color w:val="FFFFFF" w:themeColor="background1"/>
                <w:sz w:val="22"/>
                <w:szCs w:val="22"/>
              </w:rPr>
              <w:t>Register</w:t>
            </w:r>
            <w:r>
              <w:rPr>
                <w:rFonts w:asciiTheme="minorHAnsi" w:hAnsiTheme="minorHAnsi" w:cstheme="minorHAnsi"/>
                <w:b/>
                <w:color w:val="FFFFFF" w:themeColor="background1"/>
                <w:sz w:val="22"/>
                <w:szCs w:val="22"/>
              </w:rPr>
              <w:t>s</w:t>
            </w:r>
          </w:p>
        </w:tc>
        <w:tc>
          <w:tcPr>
            <w:tcW w:w="697" w:type="dxa"/>
            <w:shd w:val="clear" w:color="auto" w:fill="808080" w:themeFill="background1" w:themeFillShade="80"/>
          </w:tcPr>
          <w:p w14:paraId="66D0CC3A" w14:textId="7B3DDBA9" w:rsidR="008D59AB" w:rsidRPr="00C236FD" w:rsidRDefault="00CD20A6" w:rsidP="008D59AB">
            <w:pPr>
              <w:autoSpaceDN w:val="0"/>
              <w:jc w:val="center"/>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Default</w:t>
            </w:r>
          </w:p>
        </w:tc>
        <w:tc>
          <w:tcPr>
            <w:tcW w:w="2673" w:type="dxa"/>
            <w:shd w:val="clear" w:color="auto" w:fill="808080" w:themeFill="background1" w:themeFillShade="80"/>
            <w:noWrap/>
            <w:tcMar>
              <w:top w:w="0" w:type="dxa"/>
              <w:left w:w="108" w:type="dxa"/>
              <w:bottom w:w="0" w:type="dxa"/>
              <w:right w:w="108" w:type="dxa"/>
            </w:tcMar>
            <w:vAlign w:val="bottom"/>
            <w:hideMark/>
          </w:tcPr>
          <w:p w14:paraId="7337B84A" w14:textId="77777777" w:rsidR="008D59AB" w:rsidRPr="00C236FD" w:rsidRDefault="008D59AB" w:rsidP="008D59AB">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Description</w:t>
            </w:r>
          </w:p>
        </w:tc>
      </w:tr>
      <w:tr w:rsidR="00FE74CA" w14:paraId="2517D96A" w14:textId="77777777" w:rsidTr="00FE74CA">
        <w:trPr>
          <w:trHeight w:val="231"/>
        </w:trPr>
        <w:tc>
          <w:tcPr>
            <w:tcW w:w="2598" w:type="dxa"/>
            <w:noWrap/>
            <w:tcMar>
              <w:top w:w="0" w:type="dxa"/>
              <w:left w:w="108" w:type="dxa"/>
              <w:bottom w:w="0" w:type="dxa"/>
              <w:right w:w="108" w:type="dxa"/>
            </w:tcMar>
            <w:vAlign w:val="bottom"/>
            <w:hideMark/>
          </w:tcPr>
          <w:p w14:paraId="1148D24C"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TX_ADAPT_G0_EN_LANE</w:t>
            </w:r>
          </w:p>
          <w:p w14:paraId="67679599" w14:textId="31B85D57" w:rsidR="00FE74CA" w:rsidRPr="009F5C65"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(R6058h[23])</w:t>
            </w:r>
          </w:p>
        </w:tc>
        <w:tc>
          <w:tcPr>
            <w:tcW w:w="697" w:type="dxa"/>
            <w:vAlign w:val="bottom"/>
          </w:tcPr>
          <w:p w14:paraId="0BE2F4F0" w14:textId="77777777" w:rsidR="00FE74CA" w:rsidRPr="009F5C65" w:rsidRDefault="00FE74CA" w:rsidP="00FE74CA">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1’b0</w:t>
            </w:r>
          </w:p>
        </w:tc>
        <w:tc>
          <w:tcPr>
            <w:tcW w:w="2673" w:type="dxa"/>
            <w:noWrap/>
            <w:tcMar>
              <w:top w:w="0" w:type="dxa"/>
              <w:left w:w="108" w:type="dxa"/>
              <w:bottom w:w="0" w:type="dxa"/>
              <w:right w:w="108" w:type="dxa"/>
            </w:tcMar>
            <w:vAlign w:val="bottom"/>
          </w:tcPr>
          <w:p w14:paraId="1CDB5350" w14:textId="77777777" w:rsidR="00FE74CA" w:rsidRPr="009F5C65" w:rsidRDefault="00FE74CA" w:rsidP="00FE74CA">
            <w:pPr>
              <w:autoSpaceDN w:val="0"/>
              <w:rPr>
                <w:rFonts w:asciiTheme="minorHAnsi" w:hAnsiTheme="minorHAnsi" w:cstheme="minorHAnsi"/>
                <w:sz w:val="22"/>
                <w:szCs w:val="22"/>
              </w:rPr>
            </w:pPr>
            <w:proofErr w:type="spellStart"/>
            <w:r w:rsidRPr="00A36821">
              <w:rPr>
                <w:rFonts w:ascii="Calibri" w:hAnsi="Calibri" w:cs="Calibri"/>
                <w:color w:val="000000"/>
                <w:kern w:val="24"/>
                <w:sz w:val="22"/>
                <w:szCs w:val="22"/>
              </w:rPr>
              <w:t>Tx</w:t>
            </w:r>
            <w:proofErr w:type="spellEnd"/>
            <w:r w:rsidRPr="00A36821">
              <w:rPr>
                <w:rFonts w:ascii="Calibri" w:hAnsi="Calibri" w:cs="Calibri"/>
                <w:color w:val="000000"/>
                <w:kern w:val="24"/>
                <w:sz w:val="22"/>
                <w:szCs w:val="22"/>
              </w:rPr>
              <w:t xml:space="preserve"> FFE adapt G0 enable.</w:t>
            </w:r>
          </w:p>
        </w:tc>
      </w:tr>
      <w:tr w:rsidR="00FE74CA" w14:paraId="4C78D496" w14:textId="77777777" w:rsidTr="00FE74CA">
        <w:trPr>
          <w:trHeight w:val="231"/>
        </w:trPr>
        <w:tc>
          <w:tcPr>
            <w:tcW w:w="2598" w:type="dxa"/>
            <w:noWrap/>
            <w:tcMar>
              <w:top w:w="0" w:type="dxa"/>
              <w:left w:w="108" w:type="dxa"/>
              <w:bottom w:w="0" w:type="dxa"/>
              <w:right w:w="108" w:type="dxa"/>
            </w:tcMar>
            <w:vAlign w:val="bottom"/>
          </w:tcPr>
          <w:p w14:paraId="08E1ACA3"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TX_ADAPT_GN1_EN_LANE</w:t>
            </w:r>
          </w:p>
          <w:p w14:paraId="1EFC7793" w14:textId="54A892C3" w:rsidR="00FE74CA" w:rsidRPr="009F5C65"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(R6058h[22])</w:t>
            </w:r>
          </w:p>
        </w:tc>
        <w:tc>
          <w:tcPr>
            <w:tcW w:w="697" w:type="dxa"/>
            <w:vAlign w:val="bottom"/>
          </w:tcPr>
          <w:p w14:paraId="5684017E" w14:textId="77777777" w:rsidR="00FE74CA" w:rsidRPr="009F5C65" w:rsidRDefault="00FE74CA" w:rsidP="00FE74CA">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1’b0</w:t>
            </w:r>
          </w:p>
        </w:tc>
        <w:tc>
          <w:tcPr>
            <w:tcW w:w="2673" w:type="dxa"/>
            <w:noWrap/>
            <w:tcMar>
              <w:top w:w="0" w:type="dxa"/>
              <w:left w:w="108" w:type="dxa"/>
              <w:bottom w:w="0" w:type="dxa"/>
              <w:right w:w="108" w:type="dxa"/>
            </w:tcMar>
          </w:tcPr>
          <w:p w14:paraId="213A165E" w14:textId="77777777" w:rsidR="00FE74CA" w:rsidRPr="009F5C65" w:rsidRDefault="00FE74CA" w:rsidP="00FE74CA">
            <w:pPr>
              <w:autoSpaceDN w:val="0"/>
              <w:rPr>
                <w:rFonts w:asciiTheme="minorHAnsi" w:hAnsiTheme="minorHAnsi" w:cstheme="minorHAnsi"/>
                <w:sz w:val="22"/>
                <w:szCs w:val="22"/>
              </w:rPr>
            </w:pPr>
            <w:proofErr w:type="spellStart"/>
            <w:r w:rsidRPr="00A36821">
              <w:rPr>
                <w:rFonts w:ascii="Calibri" w:eastAsiaTheme="minorEastAsia" w:hAnsi="Calibri" w:cstheme="minorBidi"/>
                <w:color w:val="000000"/>
                <w:kern w:val="24"/>
                <w:sz w:val="22"/>
                <w:szCs w:val="22"/>
              </w:rPr>
              <w:t>Tx</w:t>
            </w:r>
            <w:proofErr w:type="spellEnd"/>
            <w:r w:rsidRPr="00A36821">
              <w:rPr>
                <w:rFonts w:ascii="Calibri" w:eastAsiaTheme="minorEastAsia" w:hAnsi="Calibri" w:cstheme="minorBidi"/>
                <w:color w:val="000000"/>
                <w:kern w:val="24"/>
                <w:sz w:val="22"/>
                <w:szCs w:val="22"/>
              </w:rPr>
              <w:t xml:space="preserve"> FFE adapt G</w:t>
            </w:r>
            <w:r>
              <w:rPr>
                <w:rFonts w:ascii="Calibri" w:eastAsiaTheme="minorEastAsia" w:hAnsi="Calibri" w:cstheme="minorBidi"/>
                <w:color w:val="000000"/>
                <w:kern w:val="24"/>
                <w:sz w:val="22"/>
                <w:szCs w:val="22"/>
              </w:rPr>
              <w:t>n1</w:t>
            </w:r>
            <w:r w:rsidRPr="00A36821">
              <w:rPr>
                <w:rFonts w:ascii="Calibri" w:eastAsiaTheme="minorEastAsia" w:hAnsi="Calibri" w:cstheme="minorBidi"/>
                <w:color w:val="000000"/>
                <w:kern w:val="24"/>
                <w:sz w:val="22"/>
                <w:szCs w:val="22"/>
              </w:rPr>
              <w:t xml:space="preserve"> enable.</w:t>
            </w:r>
          </w:p>
        </w:tc>
      </w:tr>
      <w:tr w:rsidR="00FE74CA" w14:paraId="65F23328" w14:textId="77777777" w:rsidTr="00FE74CA">
        <w:trPr>
          <w:trHeight w:val="231"/>
        </w:trPr>
        <w:tc>
          <w:tcPr>
            <w:tcW w:w="2598" w:type="dxa"/>
            <w:noWrap/>
            <w:tcMar>
              <w:top w:w="0" w:type="dxa"/>
              <w:left w:w="108" w:type="dxa"/>
              <w:bottom w:w="0" w:type="dxa"/>
              <w:right w:w="108" w:type="dxa"/>
            </w:tcMar>
            <w:vAlign w:val="bottom"/>
          </w:tcPr>
          <w:p w14:paraId="6213251B"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TX_ADAPT_G1_EN_LANE</w:t>
            </w:r>
          </w:p>
          <w:p w14:paraId="5280606C" w14:textId="1383724D" w:rsidR="00FE74CA" w:rsidRPr="009F5C65"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(R6058h[21])</w:t>
            </w:r>
          </w:p>
        </w:tc>
        <w:tc>
          <w:tcPr>
            <w:tcW w:w="697" w:type="dxa"/>
            <w:vAlign w:val="bottom"/>
          </w:tcPr>
          <w:p w14:paraId="21FFF896" w14:textId="77777777" w:rsidR="00FE74CA" w:rsidRPr="009F5C65" w:rsidRDefault="00FE74CA" w:rsidP="00FE74CA">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1’b0</w:t>
            </w:r>
          </w:p>
        </w:tc>
        <w:tc>
          <w:tcPr>
            <w:tcW w:w="2673" w:type="dxa"/>
            <w:noWrap/>
            <w:tcMar>
              <w:top w:w="0" w:type="dxa"/>
              <w:left w:w="108" w:type="dxa"/>
              <w:bottom w:w="0" w:type="dxa"/>
              <w:right w:w="108" w:type="dxa"/>
            </w:tcMar>
          </w:tcPr>
          <w:p w14:paraId="73F054CD" w14:textId="77777777" w:rsidR="00FE74CA" w:rsidRPr="009F5C65" w:rsidRDefault="00FE74CA" w:rsidP="00FE74CA">
            <w:pPr>
              <w:autoSpaceDN w:val="0"/>
              <w:rPr>
                <w:rFonts w:asciiTheme="minorHAnsi" w:hAnsiTheme="minorHAnsi" w:cstheme="minorHAnsi"/>
                <w:sz w:val="22"/>
                <w:szCs w:val="22"/>
              </w:rPr>
            </w:pPr>
            <w:proofErr w:type="spellStart"/>
            <w:r w:rsidRPr="00A36821">
              <w:rPr>
                <w:rFonts w:ascii="Calibri" w:eastAsiaTheme="minorEastAsia" w:hAnsi="Calibri" w:cstheme="minorBidi"/>
                <w:color w:val="000000"/>
                <w:kern w:val="24"/>
                <w:sz w:val="22"/>
                <w:szCs w:val="22"/>
              </w:rPr>
              <w:t>Tx</w:t>
            </w:r>
            <w:proofErr w:type="spellEnd"/>
            <w:r w:rsidRPr="00A36821">
              <w:rPr>
                <w:rFonts w:ascii="Calibri" w:eastAsiaTheme="minorEastAsia" w:hAnsi="Calibri" w:cstheme="minorBidi"/>
                <w:color w:val="000000"/>
                <w:kern w:val="24"/>
                <w:sz w:val="22"/>
                <w:szCs w:val="22"/>
              </w:rPr>
              <w:t xml:space="preserve"> FFE adapt G</w:t>
            </w:r>
            <w:r>
              <w:rPr>
                <w:rFonts w:ascii="Calibri" w:eastAsiaTheme="minorEastAsia" w:hAnsi="Calibri" w:cstheme="minorBidi"/>
                <w:color w:val="000000"/>
                <w:kern w:val="24"/>
                <w:sz w:val="22"/>
                <w:szCs w:val="22"/>
              </w:rPr>
              <w:t>1</w:t>
            </w:r>
            <w:r w:rsidRPr="00A36821">
              <w:rPr>
                <w:rFonts w:ascii="Calibri" w:eastAsiaTheme="minorEastAsia" w:hAnsi="Calibri" w:cstheme="minorBidi"/>
                <w:color w:val="000000"/>
                <w:kern w:val="24"/>
                <w:sz w:val="22"/>
                <w:szCs w:val="22"/>
              </w:rPr>
              <w:t xml:space="preserve"> enable.</w:t>
            </w:r>
          </w:p>
        </w:tc>
      </w:tr>
    </w:tbl>
    <w:p w14:paraId="2B2FE920" w14:textId="7538C015" w:rsidR="00667FCB" w:rsidRDefault="00667FCB" w:rsidP="00667FCB">
      <w:pPr>
        <w:pStyle w:val="Body"/>
      </w:pPr>
    </w:p>
    <w:p w14:paraId="1D2DD0EE" w14:textId="6D907A10" w:rsidR="00667FCB" w:rsidRDefault="0013373E" w:rsidP="00667FCB">
      <w:pPr>
        <w:pStyle w:val="Body"/>
      </w:pPr>
      <w:r w:rsidRPr="00DD0D30">
        <w:rPr>
          <w:noProof/>
          <w:color w:val="C00000"/>
          <w:lang w:eastAsia="ja-JP"/>
        </w:rPr>
        <mc:AlternateContent>
          <mc:Choice Requires="wps">
            <w:drawing>
              <wp:anchor distT="0" distB="0" distL="114300" distR="114300" simplePos="0" relativeHeight="251684864" behindDoc="0" locked="0" layoutInCell="1" allowOverlap="1" wp14:anchorId="4D137041" wp14:editId="5DE418B4">
                <wp:simplePos x="0" y="0"/>
                <wp:positionH relativeFrom="column">
                  <wp:posOffset>167643</wp:posOffset>
                </wp:positionH>
                <wp:positionV relativeFrom="paragraph">
                  <wp:posOffset>139917</wp:posOffset>
                </wp:positionV>
                <wp:extent cx="1017087" cy="45719"/>
                <wp:effectExtent l="38100" t="38100" r="12065" b="88265"/>
                <wp:wrapNone/>
                <wp:docPr id="34" name="Straight Arrow Connector 34"/>
                <wp:cNvGraphicFramePr/>
                <a:graphic xmlns:a="http://schemas.openxmlformats.org/drawingml/2006/main">
                  <a:graphicData uri="http://schemas.microsoft.com/office/word/2010/wordprocessingShape">
                    <wps:wsp>
                      <wps:cNvCnPr/>
                      <wps:spPr>
                        <a:xfrm flipH="1">
                          <a:off x="0" y="0"/>
                          <a:ext cx="1017087"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B12373" id="_x0000_t32" coordsize="21600,21600" o:spt="32" o:oned="t" path="m,l21600,21600e" filled="f">
                <v:path arrowok="t" fillok="f" o:connecttype="none"/>
                <o:lock v:ext="edit" shapetype="t"/>
              </v:shapetype>
              <v:shape id="Straight Arrow Connector 34" o:spid="_x0000_s1026" type="#_x0000_t32" style="position:absolute;margin-left:13.2pt;margin-top:11pt;width:80.1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" strokecolor="#c00000">
                <v:stroke endarrow="block"/>
              </v:shape>
            </w:pict>
          </mc:Fallback>
        </mc:AlternateContent>
      </w:r>
    </w:p>
    <w:p w14:paraId="1987BBF1" w14:textId="7E874F49" w:rsidR="00667FCB" w:rsidRDefault="00C603DE" w:rsidP="00667FCB">
      <w:pPr>
        <w:pStyle w:val="Body"/>
      </w:pPr>
      <w:r>
        <w:rPr>
          <w:noProof/>
          <w:lang w:eastAsia="ja-JP"/>
        </w:rPr>
        <mc:AlternateContent>
          <mc:Choice Requires="wps">
            <w:drawing>
              <wp:anchor distT="0" distB="0" distL="114300" distR="114300" simplePos="0" relativeHeight="251686912" behindDoc="0" locked="0" layoutInCell="1" allowOverlap="1" wp14:anchorId="0D0990CA" wp14:editId="1AC03366">
                <wp:simplePos x="0" y="0"/>
                <wp:positionH relativeFrom="column">
                  <wp:posOffset>172533</wp:posOffset>
                </wp:positionH>
                <wp:positionV relativeFrom="paragraph">
                  <wp:posOffset>163362</wp:posOffset>
                </wp:positionV>
                <wp:extent cx="1017087" cy="371414"/>
                <wp:effectExtent l="38100" t="0" r="31115" b="67310"/>
                <wp:wrapNone/>
                <wp:docPr id="36" name="Straight Arrow Connector 36"/>
                <wp:cNvGraphicFramePr/>
                <a:graphic xmlns:a="http://schemas.openxmlformats.org/drawingml/2006/main">
                  <a:graphicData uri="http://schemas.microsoft.com/office/word/2010/wordprocessingShape">
                    <wps:wsp>
                      <wps:cNvCnPr/>
                      <wps:spPr>
                        <a:xfrm flipH="1">
                          <a:off x="0" y="0"/>
                          <a:ext cx="1017087" cy="37141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00F7E3" id="Straight Arrow Connector 36" o:spid="_x0000_s1026" type="#_x0000_t32" style="position:absolute;margin-left:13.6pt;margin-top:12.85pt;width:80.1pt;height:29.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" strokecolor="#c00000">
                <v:stroke endarrow="block"/>
              </v:shape>
            </w:pict>
          </mc:Fallback>
        </mc:AlternateContent>
      </w:r>
    </w:p>
    <w:p w14:paraId="6348318B" w14:textId="1CC852AB" w:rsidR="00667FCB" w:rsidRDefault="00CE5BA1" w:rsidP="00667FCB">
      <w:pPr>
        <w:pStyle w:val="Body"/>
      </w:pPr>
      <w:r>
        <w:rPr>
          <w:noProof/>
          <w:lang w:eastAsia="ja-JP"/>
        </w:rPr>
        <mc:AlternateContent>
          <mc:Choice Requires="wps">
            <w:drawing>
              <wp:anchor distT="0" distB="0" distL="114300" distR="114300" simplePos="0" relativeHeight="251688960" behindDoc="0" locked="0" layoutInCell="1" allowOverlap="1" wp14:anchorId="37B3CA3B" wp14:editId="598AC613">
                <wp:simplePos x="0" y="0"/>
                <wp:positionH relativeFrom="column">
                  <wp:posOffset>172532</wp:posOffset>
                </wp:positionH>
                <wp:positionV relativeFrom="paragraph">
                  <wp:posOffset>160645</wp:posOffset>
                </wp:positionV>
                <wp:extent cx="1011745" cy="694248"/>
                <wp:effectExtent l="38100" t="0" r="17145" b="48895"/>
                <wp:wrapNone/>
                <wp:docPr id="37" name="Straight Arrow Connector 37"/>
                <wp:cNvGraphicFramePr/>
                <a:graphic xmlns:a="http://schemas.openxmlformats.org/drawingml/2006/main">
                  <a:graphicData uri="http://schemas.microsoft.com/office/word/2010/wordprocessingShape">
                    <wps:wsp>
                      <wps:cNvCnPr/>
                      <wps:spPr>
                        <a:xfrm flipH="1">
                          <a:off x="0" y="0"/>
                          <a:ext cx="1011745" cy="69424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F4C972" id="Straight Arrow Connector 37" o:spid="_x0000_s1026" type="#_x0000_t32" style="position:absolute;margin-left:13.6pt;margin-top:12.65pt;width:79.65pt;height:5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" strokecolor="#c00000">
                <v:stroke endarrow="block"/>
              </v:shape>
            </w:pict>
          </mc:Fallback>
        </mc:AlternateContent>
      </w:r>
    </w:p>
    <w:p w14:paraId="0F30C6B8" w14:textId="61ABF44F" w:rsidR="00667FCB" w:rsidRDefault="00667FCB" w:rsidP="00667FCB">
      <w:pPr>
        <w:pStyle w:val="Body"/>
      </w:pPr>
    </w:p>
    <w:p w14:paraId="65F6A9D2" w14:textId="0F7F0705" w:rsidR="00667FCB" w:rsidRDefault="00667FCB" w:rsidP="00667FCB">
      <w:pPr>
        <w:pStyle w:val="Body"/>
      </w:pPr>
    </w:p>
    <w:p w14:paraId="11969994" w14:textId="2DFF4605" w:rsidR="00667FCB" w:rsidRDefault="00667FCB" w:rsidP="00667FCB">
      <w:pPr>
        <w:pStyle w:val="Body"/>
      </w:pPr>
    </w:p>
    <w:p w14:paraId="49C252FC" w14:textId="7B82E70A" w:rsidR="00667FCB" w:rsidRDefault="00667FCB" w:rsidP="00667FCB">
      <w:pPr>
        <w:pStyle w:val="Body"/>
      </w:pPr>
    </w:p>
    <w:p w14:paraId="3C0B1049" w14:textId="5DD20704" w:rsidR="00667FCB" w:rsidRDefault="00667FCB" w:rsidP="00667FCB">
      <w:pPr>
        <w:pStyle w:val="Body"/>
      </w:pPr>
    </w:p>
    <w:p w14:paraId="69144EE0" w14:textId="4990154C" w:rsidR="00667FCB" w:rsidRDefault="00667FCB" w:rsidP="00667FCB">
      <w:pPr>
        <w:pStyle w:val="Body"/>
      </w:pPr>
    </w:p>
    <w:p w14:paraId="378DD5D5" w14:textId="05BCE06C" w:rsidR="00667FCB" w:rsidRDefault="00667FCB" w:rsidP="00667FCB">
      <w:pPr>
        <w:pStyle w:val="Body"/>
      </w:pPr>
    </w:p>
    <w:p w14:paraId="39FA4B8E" w14:textId="77777777" w:rsidR="00012398" w:rsidRDefault="00012398" w:rsidP="00667FCB">
      <w:pPr>
        <w:pStyle w:val="Body"/>
      </w:pPr>
    </w:p>
    <w:p w14:paraId="60B50A15" w14:textId="131D2BC4" w:rsidR="00667FCB" w:rsidRDefault="006F009D" w:rsidP="00D464E0">
      <w:pPr>
        <w:pStyle w:val="Heading2"/>
      </w:pPr>
      <w:bookmarkStart w:id="27" w:name="_Toc529467898"/>
      <w:r>
        <w:rPr>
          <w:noProof/>
        </w:rPr>
        <w:object w:dxaOrig="1440" w:dyaOrig="1440" w14:anchorId="508C3290">
          <v:shape id="_x0000_s1030" type="#_x0000_t75" style="position:absolute;left:0;text-align:left;margin-left:-64.65pt;margin-top:34.7pt;width:123.2pt;height:262.95pt;z-index:-251632640">
            <v:imagedata r:id="rId22" o:title=""/>
          </v:shape>
          <o:OLEObject Type="Embed" ProgID="Visio.Drawing.15" ShapeID="_x0000_s1030" DrawAspect="Content" ObjectID="_1603282224" r:id="rId23"/>
        </w:object>
      </w:r>
      <w:r w:rsidR="00D464E0">
        <w:t>Rx Train Flow Chart</w:t>
      </w:r>
      <w:bookmarkEnd w:id="27"/>
    </w:p>
    <w:tbl>
      <w:tblPr>
        <w:tblpPr w:leftFromText="180" w:rightFromText="180" w:vertAnchor="text" w:horzAnchor="margin" w:tblpXSpec="right" w:tblpY="935"/>
        <w:tblW w:w="578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589"/>
        <w:gridCol w:w="697"/>
        <w:gridCol w:w="2651"/>
      </w:tblGrid>
      <w:tr w:rsidR="00D72EE9" w14:paraId="091249E0" w14:textId="77777777" w:rsidTr="00C15138">
        <w:trPr>
          <w:trHeight w:val="199"/>
        </w:trPr>
        <w:tc>
          <w:tcPr>
            <w:tcW w:w="2589" w:type="dxa"/>
            <w:shd w:val="clear" w:color="auto" w:fill="808080" w:themeFill="background1" w:themeFillShade="80"/>
            <w:noWrap/>
            <w:tcMar>
              <w:top w:w="0" w:type="dxa"/>
              <w:left w:w="108" w:type="dxa"/>
              <w:bottom w:w="0" w:type="dxa"/>
              <w:right w:w="108" w:type="dxa"/>
            </w:tcMar>
            <w:vAlign w:val="bottom"/>
            <w:hideMark/>
          </w:tcPr>
          <w:p w14:paraId="0A8E1C95" w14:textId="63C4EB41" w:rsidR="00D72EE9" w:rsidRPr="00C236FD" w:rsidRDefault="00B45B12" w:rsidP="00C15138">
            <w:pPr>
              <w:autoSpaceDN w:val="0"/>
              <w:jc w:val="center"/>
              <w:rPr>
                <w:rFonts w:asciiTheme="minorHAnsi" w:hAnsiTheme="minorHAnsi" w:cstheme="minorHAnsi"/>
                <w:b/>
                <w:color w:val="FFFFFF" w:themeColor="background1"/>
                <w:sz w:val="22"/>
                <w:szCs w:val="22"/>
                <w:lang w:eastAsia="ko-KR" w:bidi="ar-SA"/>
              </w:rPr>
            </w:pPr>
            <w:r>
              <w:rPr>
                <w:rFonts w:asciiTheme="minorHAnsi" w:hAnsiTheme="minorHAnsi" w:cstheme="minorHAnsi"/>
                <w:b/>
                <w:color w:val="FFFFFF" w:themeColor="background1"/>
                <w:sz w:val="22"/>
                <w:szCs w:val="22"/>
              </w:rPr>
              <w:t>Bypass Registers</w:t>
            </w:r>
          </w:p>
        </w:tc>
        <w:tc>
          <w:tcPr>
            <w:tcW w:w="542" w:type="dxa"/>
            <w:shd w:val="clear" w:color="auto" w:fill="808080" w:themeFill="background1" w:themeFillShade="80"/>
          </w:tcPr>
          <w:p w14:paraId="08EB36D5" w14:textId="055D4264" w:rsidR="00D72EE9" w:rsidRPr="00C236FD" w:rsidRDefault="00CD20A6" w:rsidP="00C15138">
            <w:pPr>
              <w:autoSpaceDN w:val="0"/>
              <w:jc w:val="center"/>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Default</w:t>
            </w:r>
          </w:p>
        </w:tc>
        <w:tc>
          <w:tcPr>
            <w:tcW w:w="2651" w:type="dxa"/>
            <w:shd w:val="clear" w:color="auto" w:fill="808080" w:themeFill="background1" w:themeFillShade="80"/>
            <w:noWrap/>
            <w:tcMar>
              <w:top w:w="0" w:type="dxa"/>
              <w:left w:w="108" w:type="dxa"/>
              <w:bottom w:w="0" w:type="dxa"/>
              <w:right w:w="108" w:type="dxa"/>
            </w:tcMar>
            <w:vAlign w:val="bottom"/>
            <w:hideMark/>
          </w:tcPr>
          <w:p w14:paraId="42A32D6B" w14:textId="77777777" w:rsidR="00D72EE9" w:rsidRPr="00C236FD" w:rsidRDefault="00D72EE9" w:rsidP="00C15138">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Description</w:t>
            </w:r>
          </w:p>
        </w:tc>
      </w:tr>
      <w:tr w:rsidR="00D72EE9" w14:paraId="53564406" w14:textId="77777777" w:rsidTr="00C15138">
        <w:trPr>
          <w:trHeight w:val="199"/>
        </w:trPr>
        <w:tc>
          <w:tcPr>
            <w:tcW w:w="2589" w:type="dxa"/>
            <w:noWrap/>
            <w:tcMar>
              <w:top w:w="0" w:type="dxa"/>
              <w:left w:w="108" w:type="dxa"/>
              <w:bottom w:w="0" w:type="dxa"/>
              <w:right w:w="108" w:type="dxa"/>
            </w:tcMar>
            <w:vAlign w:val="center"/>
            <w:hideMark/>
          </w:tcPr>
          <w:p w14:paraId="43C3B4BD" w14:textId="77777777" w:rsidR="00D72EE9" w:rsidRDefault="00D72EE9" w:rsidP="00C15138">
            <w:pPr>
              <w:autoSpaceDN w:val="0"/>
              <w:rPr>
                <w:rFonts w:ascii="Calibri" w:eastAsiaTheme="minorEastAsia" w:hAnsi="Calibri" w:cstheme="minorBidi"/>
                <w:color w:val="000000"/>
                <w:kern w:val="24"/>
                <w:sz w:val="22"/>
                <w:szCs w:val="22"/>
              </w:rPr>
            </w:pPr>
            <w:proofErr w:type="spellStart"/>
            <w:r w:rsidRPr="009F5C65">
              <w:rPr>
                <w:rFonts w:ascii="Calibri" w:eastAsiaTheme="minorEastAsia" w:hAnsi="Calibri" w:cstheme="minorBidi"/>
                <w:color w:val="000000"/>
                <w:kern w:val="24"/>
                <w:sz w:val="22"/>
                <w:szCs w:val="22"/>
              </w:rPr>
              <w:t>bypass_ctle_train_lane</w:t>
            </w:r>
            <w:proofErr w:type="spellEnd"/>
          </w:p>
          <w:p w14:paraId="64154CB2" w14:textId="366B51A6" w:rsidR="00FE74CA" w:rsidRPr="009F5C65" w:rsidRDefault="00FE74CA" w:rsidP="00C15138">
            <w:pPr>
              <w:autoSpaceDN w:val="0"/>
              <w:rPr>
                <w:rFonts w:asciiTheme="minorHAnsi" w:hAnsiTheme="minorHAnsi" w:cstheme="minorHAnsi"/>
                <w:sz w:val="22"/>
                <w:szCs w:val="22"/>
              </w:rPr>
            </w:pPr>
            <w:r>
              <w:rPr>
                <w:rFonts w:ascii="Calibri" w:eastAsiaTheme="minorEastAsia" w:hAnsi="Calibri" w:cstheme="minorBidi"/>
                <w:color w:val="000000"/>
                <w:kern w:val="24"/>
                <w:sz w:val="22"/>
                <w:szCs w:val="22"/>
              </w:rPr>
              <w:t xml:space="preserve">     (by </w:t>
            </w:r>
            <w:r w:rsidR="00620698">
              <w:rPr>
                <w:rFonts w:ascii="Calibri" w:eastAsiaTheme="minorEastAsia" w:hAnsi="Calibri" w:cstheme="minorBidi"/>
                <w:color w:val="000000"/>
                <w:kern w:val="24"/>
                <w:sz w:val="22"/>
                <w:szCs w:val="22"/>
              </w:rPr>
              <w:t>MCU-</w:t>
            </w:r>
            <w:r>
              <w:rPr>
                <w:rFonts w:ascii="Calibri" w:eastAsiaTheme="minorEastAsia" w:hAnsi="Calibri" w:cstheme="minorBidi"/>
                <w:color w:val="000000"/>
                <w:kern w:val="24"/>
                <w:sz w:val="22"/>
                <w:szCs w:val="22"/>
              </w:rPr>
              <w:t>FW</w:t>
            </w:r>
            <w:r w:rsidR="001231B4">
              <w:rPr>
                <w:rFonts w:ascii="Calibri" w:eastAsiaTheme="minorEastAsia" w:hAnsi="Calibri" w:cstheme="minorBidi"/>
                <w:color w:val="000000"/>
                <w:kern w:val="24"/>
                <w:sz w:val="22"/>
                <w:szCs w:val="22"/>
              </w:rPr>
              <w:t xml:space="preserve"> control</w:t>
            </w:r>
            <w:r>
              <w:rPr>
                <w:rFonts w:ascii="Calibri" w:eastAsiaTheme="minorEastAsia" w:hAnsi="Calibri" w:cstheme="minorBidi"/>
                <w:color w:val="000000"/>
                <w:kern w:val="24"/>
                <w:sz w:val="22"/>
                <w:szCs w:val="22"/>
              </w:rPr>
              <w:t>)</w:t>
            </w:r>
          </w:p>
        </w:tc>
        <w:tc>
          <w:tcPr>
            <w:tcW w:w="542" w:type="dxa"/>
            <w:vAlign w:val="center"/>
          </w:tcPr>
          <w:p w14:paraId="202C2F9E" w14:textId="4C34C5A4" w:rsidR="00D72EE9" w:rsidRPr="009F5C65" w:rsidRDefault="00D72EE9" w:rsidP="00C15138">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w:t>
            </w:r>
            <w:r w:rsidR="00D9169C">
              <w:rPr>
                <w:rFonts w:ascii="Calibri" w:eastAsiaTheme="minorEastAsia" w:hAnsi="Calibri" w:cstheme="minorBidi"/>
                <w:color w:val="000000"/>
                <w:kern w:val="24"/>
                <w:sz w:val="22"/>
                <w:szCs w:val="22"/>
              </w:rPr>
              <w:t>0</w:t>
            </w:r>
          </w:p>
        </w:tc>
        <w:tc>
          <w:tcPr>
            <w:tcW w:w="2651" w:type="dxa"/>
            <w:noWrap/>
            <w:tcMar>
              <w:top w:w="0" w:type="dxa"/>
              <w:left w:w="108" w:type="dxa"/>
              <w:bottom w:w="0" w:type="dxa"/>
              <w:right w:w="108" w:type="dxa"/>
            </w:tcMar>
            <w:vAlign w:val="bottom"/>
          </w:tcPr>
          <w:p w14:paraId="5A2B89E7" w14:textId="71F34653" w:rsidR="00D72EE9" w:rsidRPr="009F5C65" w:rsidRDefault="001329E6" w:rsidP="00C15138">
            <w:pPr>
              <w:autoSpaceDN w:val="0"/>
              <w:rPr>
                <w:rFonts w:asciiTheme="minorHAnsi" w:hAnsiTheme="minorHAnsi" w:cstheme="minorHAnsi"/>
                <w:sz w:val="22"/>
                <w:szCs w:val="22"/>
              </w:rPr>
            </w:pPr>
            <w:r>
              <w:rPr>
                <w:rFonts w:ascii="Calibri" w:hAnsi="Calibri" w:cs="Calibri"/>
                <w:color w:val="000000"/>
                <w:kern w:val="24"/>
                <w:sz w:val="22"/>
                <w:szCs w:val="22"/>
              </w:rPr>
              <w:t>1</w:t>
            </w:r>
            <w:r w:rsidR="00D72EE9">
              <w:rPr>
                <w:rFonts w:ascii="Calibri" w:hAnsi="Calibri" w:cs="Calibri"/>
                <w:color w:val="000000"/>
                <w:kern w:val="24"/>
                <w:sz w:val="22"/>
                <w:szCs w:val="22"/>
              </w:rPr>
              <w:t xml:space="preserve">: </w:t>
            </w:r>
            <w:r w:rsidR="00D72EE9" w:rsidRPr="00650E1F">
              <w:rPr>
                <w:rFonts w:ascii="Calibri" w:hAnsi="Calibri" w:cs="Calibri"/>
                <w:color w:val="000000"/>
                <w:kern w:val="24"/>
                <w:sz w:val="22"/>
                <w:szCs w:val="22"/>
              </w:rPr>
              <w:t xml:space="preserve">Bypass Rx CTLE </w:t>
            </w:r>
            <w:r w:rsidR="00D72EE9">
              <w:rPr>
                <w:rFonts w:ascii="Calibri" w:hAnsi="Calibri" w:cs="Calibri"/>
                <w:color w:val="000000"/>
                <w:kern w:val="24"/>
                <w:sz w:val="22"/>
                <w:szCs w:val="22"/>
              </w:rPr>
              <w:t>t</w:t>
            </w:r>
            <w:r w:rsidR="00D72EE9" w:rsidRPr="00650E1F">
              <w:rPr>
                <w:rFonts w:ascii="Calibri" w:hAnsi="Calibri" w:cs="Calibri"/>
                <w:color w:val="000000"/>
                <w:kern w:val="24"/>
                <w:sz w:val="22"/>
                <w:szCs w:val="22"/>
              </w:rPr>
              <w:t xml:space="preserve">rain for </w:t>
            </w:r>
            <w:r w:rsidR="00D72EE9">
              <w:rPr>
                <w:rFonts w:ascii="Calibri" w:hAnsi="Calibri" w:cs="Calibri"/>
                <w:color w:val="000000"/>
                <w:kern w:val="24"/>
                <w:sz w:val="22"/>
                <w:szCs w:val="22"/>
              </w:rPr>
              <w:t>t</w:t>
            </w:r>
            <w:r w:rsidR="00D72EE9" w:rsidRPr="00650E1F">
              <w:rPr>
                <w:rFonts w:ascii="Calibri" w:hAnsi="Calibri" w:cs="Calibri"/>
                <w:color w:val="000000"/>
                <w:kern w:val="24"/>
                <w:sz w:val="22"/>
                <w:szCs w:val="22"/>
              </w:rPr>
              <w:t>est.</w:t>
            </w:r>
          </w:p>
        </w:tc>
      </w:tr>
      <w:tr w:rsidR="00D72EE9" w14:paraId="085F91E0" w14:textId="77777777" w:rsidTr="00C15138">
        <w:trPr>
          <w:trHeight w:val="199"/>
        </w:trPr>
        <w:tc>
          <w:tcPr>
            <w:tcW w:w="2589" w:type="dxa"/>
            <w:noWrap/>
            <w:tcMar>
              <w:top w:w="0" w:type="dxa"/>
              <w:left w:w="108" w:type="dxa"/>
              <w:bottom w:w="0" w:type="dxa"/>
              <w:right w:w="108" w:type="dxa"/>
            </w:tcMar>
            <w:vAlign w:val="center"/>
          </w:tcPr>
          <w:p w14:paraId="151F4323" w14:textId="77777777" w:rsidR="00FE74CA" w:rsidRDefault="00FE74CA" w:rsidP="00FE74CA">
            <w:pPr>
              <w:rPr>
                <w:rFonts w:ascii="Calibri" w:hAnsi="Calibri"/>
                <w:color w:val="000000"/>
                <w:sz w:val="22"/>
                <w:szCs w:val="22"/>
              </w:rPr>
            </w:pPr>
            <w:r>
              <w:rPr>
                <w:rFonts w:ascii="Calibri" w:hAnsi="Calibri"/>
                <w:color w:val="000000"/>
                <w:sz w:val="22"/>
                <w:szCs w:val="22"/>
              </w:rPr>
              <w:t>CDRPHASE_OPT_EN_LANE</w:t>
            </w:r>
          </w:p>
          <w:p w14:paraId="2F7C839B" w14:textId="6B5F5819" w:rsidR="00D72EE9" w:rsidRPr="00FE74CA" w:rsidRDefault="00FE74CA" w:rsidP="00FE74CA">
            <w:pPr>
              <w:rPr>
                <w:rFonts w:ascii="Calibri" w:hAnsi="Calibri"/>
                <w:color w:val="000000"/>
                <w:sz w:val="22"/>
                <w:szCs w:val="22"/>
                <w:lang w:eastAsia="ja-JP" w:bidi="ar-SA"/>
              </w:rPr>
            </w:pPr>
            <w:r>
              <w:rPr>
                <w:rFonts w:ascii="Calibri" w:hAnsi="Calibri"/>
                <w:color w:val="000000"/>
                <w:sz w:val="22"/>
                <w:szCs w:val="22"/>
              </w:rPr>
              <w:t xml:space="preserve">     (R604Ch[15])</w:t>
            </w:r>
          </w:p>
        </w:tc>
        <w:tc>
          <w:tcPr>
            <w:tcW w:w="542" w:type="dxa"/>
            <w:vAlign w:val="center"/>
          </w:tcPr>
          <w:p w14:paraId="56D19A96" w14:textId="77777777" w:rsidR="00D72EE9" w:rsidRPr="009F5C65" w:rsidRDefault="00D72EE9" w:rsidP="00C15138">
            <w:pPr>
              <w:autoSpaceDN w:val="0"/>
              <w:jc w:val="center"/>
              <w:rPr>
                <w:rFonts w:asciiTheme="minorHAnsi" w:hAnsiTheme="minorHAnsi" w:cstheme="minorHAnsi"/>
                <w:sz w:val="22"/>
                <w:szCs w:val="22"/>
              </w:rPr>
            </w:pPr>
            <w:r w:rsidRPr="009F5C65">
              <w:rPr>
                <w:rFonts w:ascii="Calibri" w:eastAsiaTheme="minorEastAsia" w:hAnsi="Calibri" w:cstheme="minorBidi"/>
                <w:color w:val="000000"/>
                <w:kern w:val="24"/>
                <w:sz w:val="22"/>
                <w:szCs w:val="22"/>
              </w:rPr>
              <w:t>1’b0</w:t>
            </w:r>
          </w:p>
        </w:tc>
        <w:tc>
          <w:tcPr>
            <w:tcW w:w="2651" w:type="dxa"/>
            <w:noWrap/>
            <w:tcMar>
              <w:top w:w="0" w:type="dxa"/>
              <w:left w:w="108" w:type="dxa"/>
              <w:bottom w:w="0" w:type="dxa"/>
              <w:right w:w="108" w:type="dxa"/>
            </w:tcMar>
            <w:vAlign w:val="center"/>
          </w:tcPr>
          <w:p w14:paraId="42245F0F" w14:textId="4C8F8237" w:rsidR="00D72EE9" w:rsidRPr="009F5C65" w:rsidRDefault="001329E6" w:rsidP="00C15138">
            <w:pPr>
              <w:autoSpaceDN w:val="0"/>
              <w:rPr>
                <w:rFonts w:asciiTheme="minorHAnsi" w:hAnsiTheme="minorHAnsi" w:cstheme="minorHAnsi"/>
                <w:sz w:val="22"/>
                <w:szCs w:val="22"/>
              </w:rPr>
            </w:pPr>
            <w:r>
              <w:rPr>
                <w:rFonts w:ascii="Calibri" w:hAnsi="Calibri" w:cs="Calibri"/>
                <w:color w:val="000000"/>
                <w:kern w:val="24"/>
                <w:sz w:val="22"/>
                <w:szCs w:val="22"/>
              </w:rPr>
              <w:t>0</w:t>
            </w:r>
            <w:r w:rsidR="00D72EE9" w:rsidRPr="00650E1F">
              <w:rPr>
                <w:rFonts w:ascii="Calibri" w:hAnsi="Calibri" w:cs="Calibri"/>
                <w:color w:val="000000"/>
                <w:kern w:val="24"/>
                <w:sz w:val="22"/>
                <w:szCs w:val="22"/>
              </w:rPr>
              <w:t xml:space="preserve">: Bypass Rx </w:t>
            </w:r>
            <w:r w:rsidR="00D72EE9">
              <w:rPr>
                <w:rFonts w:ascii="Calibri" w:hAnsi="Calibri" w:cs="Calibri"/>
                <w:color w:val="000000"/>
                <w:kern w:val="24"/>
                <w:sz w:val="22"/>
                <w:szCs w:val="22"/>
              </w:rPr>
              <w:t>p</w:t>
            </w:r>
            <w:r w:rsidR="00D72EE9" w:rsidRPr="00650E1F">
              <w:rPr>
                <w:rFonts w:ascii="Calibri" w:hAnsi="Calibri" w:cs="Calibri"/>
                <w:color w:val="000000"/>
                <w:kern w:val="24"/>
                <w:sz w:val="22"/>
                <w:szCs w:val="22"/>
              </w:rPr>
              <w:t xml:space="preserve">hase train for </w:t>
            </w:r>
            <w:r w:rsidR="00D72EE9">
              <w:rPr>
                <w:rFonts w:ascii="Calibri" w:hAnsi="Calibri" w:cs="Calibri"/>
                <w:color w:val="000000"/>
                <w:kern w:val="24"/>
                <w:sz w:val="22"/>
                <w:szCs w:val="22"/>
              </w:rPr>
              <w:t>t</w:t>
            </w:r>
            <w:r w:rsidR="00D72EE9" w:rsidRPr="00650E1F">
              <w:rPr>
                <w:rFonts w:ascii="Calibri" w:hAnsi="Calibri" w:cs="Calibri"/>
                <w:color w:val="000000"/>
                <w:kern w:val="24"/>
                <w:sz w:val="22"/>
                <w:szCs w:val="22"/>
              </w:rPr>
              <w:t>est.</w:t>
            </w:r>
          </w:p>
        </w:tc>
      </w:tr>
    </w:tbl>
    <w:p w14:paraId="4613B6A0" w14:textId="79E64CCC" w:rsidR="00667FCB" w:rsidRDefault="00667FCB" w:rsidP="00667FCB">
      <w:pPr>
        <w:pStyle w:val="Body"/>
      </w:pPr>
    </w:p>
    <w:p w14:paraId="531B552F" w14:textId="4A1CBE4B" w:rsidR="00667FCB" w:rsidRDefault="00667FCB" w:rsidP="00667FCB">
      <w:pPr>
        <w:pStyle w:val="Body"/>
      </w:pPr>
    </w:p>
    <w:p w14:paraId="302B2B1B" w14:textId="56F89FA7" w:rsidR="00667FCB" w:rsidRDefault="00667FCB" w:rsidP="00667FCB">
      <w:pPr>
        <w:pStyle w:val="Body"/>
      </w:pPr>
    </w:p>
    <w:p w14:paraId="197BE078" w14:textId="00DDFF33" w:rsidR="00667FCB" w:rsidRDefault="00667FCB" w:rsidP="00667FCB">
      <w:pPr>
        <w:pStyle w:val="Body"/>
      </w:pPr>
    </w:p>
    <w:p w14:paraId="7A67EF8C" w14:textId="4EA8F44A" w:rsidR="00667FCB" w:rsidRDefault="0035706C" w:rsidP="00667FCB">
      <w:pPr>
        <w:pStyle w:val="Body"/>
      </w:pPr>
      <w:r w:rsidRPr="00DD0D30">
        <w:rPr>
          <w:noProof/>
          <w:color w:val="C00000"/>
          <w:lang w:eastAsia="ja-JP"/>
        </w:rPr>
        <mc:AlternateContent>
          <mc:Choice Requires="wps">
            <w:drawing>
              <wp:anchor distT="0" distB="0" distL="114300" distR="114300" simplePos="0" relativeHeight="251699200" behindDoc="0" locked="0" layoutInCell="1" allowOverlap="1" wp14:anchorId="31BDE25B" wp14:editId="236A4520">
                <wp:simplePos x="0" y="0"/>
                <wp:positionH relativeFrom="column">
                  <wp:posOffset>152974</wp:posOffset>
                </wp:positionH>
                <wp:positionV relativeFrom="paragraph">
                  <wp:posOffset>192734</wp:posOffset>
                </wp:positionV>
                <wp:extent cx="1050925" cy="1065527"/>
                <wp:effectExtent l="38100" t="0" r="34925" b="59055"/>
                <wp:wrapNone/>
                <wp:docPr id="41" name="Straight Arrow Connector 41"/>
                <wp:cNvGraphicFramePr/>
                <a:graphic xmlns:a="http://schemas.openxmlformats.org/drawingml/2006/main">
                  <a:graphicData uri="http://schemas.microsoft.com/office/word/2010/wordprocessingShape">
                    <wps:wsp>
                      <wps:cNvCnPr/>
                      <wps:spPr>
                        <a:xfrm flipH="1">
                          <a:off x="0" y="0"/>
                          <a:ext cx="1050925" cy="10655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048401" id="Straight Arrow Connector 41" o:spid="_x0000_s1026" type="#_x0000_t32" style="position:absolute;margin-left:12.05pt;margin-top:15.2pt;width:82.75pt;height:83.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" strokecolor="#c00000">
                <v:stroke endarrow="block"/>
              </v:shape>
            </w:pict>
          </mc:Fallback>
        </mc:AlternateContent>
      </w:r>
      <w:r w:rsidRPr="00DD0D30">
        <w:rPr>
          <w:noProof/>
          <w:color w:val="C00000"/>
          <w:lang w:eastAsia="ja-JP"/>
        </w:rPr>
        <mc:AlternateContent>
          <mc:Choice Requires="wps">
            <w:drawing>
              <wp:anchor distT="0" distB="0" distL="114300" distR="114300" simplePos="0" relativeHeight="251697152" behindDoc="0" locked="0" layoutInCell="1" allowOverlap="1" wp14:anchorId="1B88394F" wp14:editId="4691B113">
                <wp:simplePos x="0" y="0"/>
                <wp:positionH relativeFrom="column">
                  <wp:posOffset>138304</wp:posOffset>
                </wp:positionH>
                <wp:positionV relativeFrom="paragraph">
                  <wp:posOffset>178064</wp:posOffset>
                </wp:positionV>
                <wp:extent cx="1070875" cy="473771"/>
                <wp:effectExtent l="38100" t="0" r="15240" b="59690"/>
                <wp:wrapNone/>
                <wp:docPr id="40" name="Straight Arrow Connector 40"/>
                <wp:cNvGraphicFramePr/>
                <a:graphic xmlns:a="http://schemas.openxmlformats.org/drawingml/2006/main">
                  <a:graphicData uri="http://schemas.microsoft.com/office/word/2010/wordprocessingShape">
                    <wps:wsp>
                      <wps:cNvCnPr/>
                      <wps:spPr>
                        <a:xfrm flipH="1">
                          <a:off x="0" y="0"/>
                          <a:ext cx="1070875" cy="473771"/>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B4751A" id="Straight Arrow Connector 40" o:spid="_x0000_s1026" type="#_x0000_t32" style="position:absolute;margin-left:10.9pt;margin-top:14pt;width:84.3pt;height:37.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" strokecolor="#c00000">
                <v:stroke endarrow="block"/>
              </v:shape>
            </w:pict>
          </mc:Fallback>
        </mc:AlternateContent>
      </w:r>
      <w:r w:rsidRPr="00DD0D30">
        <w:rPr>
          <w:noProof/>
          <w:color w:val="C00000"/>
          <w:lang w:eastAsia="ja-JP"/>
        </w:rPr>
        <mc:AlternateContent>
          <mc:Choice Requires="wps">
            <w:drawing>
              <wp:anchor distT="0" distB="0" distL="114300" distR="114300" simplePos="0" relativeHeight="251695104" behindDoc="0" locked="0" layoutInCell="1" allowOverlap="1" wp14:anchorId="416A35FB" wp14:editId="398E14AE">
                <wp:simplePos x="0" y="0"/>
                <wp:positionH relativeFrom="column">
                  <wp:posOffset>148083</wp:posOffset>
                </wp:positionH>
                <wp:positionV relativeFrom="paragraph">
                  <wp:posOffset>46038</wp:posOffset>
                </wp:positionV>
                <wp:extent cx="1055815" cy="112467"/>
                <wp:effectExtent l="0" t="57150" r="11430" b="20955"/>
                <wp:wrapNone/>
                <wp:docPr id="39" name="Straight Arrow Connector 39"/>
                <wp:cNvGraphicFramePr/>
                <a:graphic xmlns:a="http://schemas.openxmlformats.org/drawingml/2006/main">
                  <a:graphicData uri="http://schemas.microsoft.com/office/word/2010/wordprocessingShape">
                    <wps:wsp>
                      <wps:cNvCnPr/>
                      <wps:spPr>
                        <a:xfrm flipH="1" flipV="1">
                          <a:off x="0" y="0"/>
                          <a:ext cx="1055815" cy="11246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EB330A" id="Straight Arrow Connector 39" o:spid="_x0000_s1026" type="#_x0000_t32" style="position:absolute;margin-left:11.65pt;margin-top:3.65pt;width:83.15pt;height:8.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" strokecolor="#c00000">
                <v:stroke endarrow="block"/>
              </v:shape>
            </w:pict>
          </mc:Fallback>
        </mc:AlternateContent>
      </w:r>
    </w:p>
    <w:p w14:paraId="06C00A76" w14:textId="25A7FD8D" w:rsidR="00667FCB" w:rsidRDefault="00667FCB" w:rsidP="00667FCB">
      <w:pPr>
        <w:pStyle w:val="Body"/>
      </w:pPr>
    </w:p>
    <w:p w14:paraId="6AE0304F" w14:textId="117C0429" w:rsidR="00667FCB" w:rsidRDefault="00C15138" w:rsidP="00667FCB">
      <w:pPr>
        <w:pStyle w:val="Body"/>
      </w:pPr>
      <w:r w:rsidRPr="00DD0D30">
        <w:rPr>
          <w:noProof/>
          <w:color w:val="C00000"/>
          <w:lang w:eastAsia="ja-JP"/>
        </w:rPr>
        <mc:AlternateContent>
          <mc:Choice Requires="wps">
            <w:drawing>
              <wp:anchor distT="0" distB="0" distL="114300" distR="114300" simplePos="0" relativeHeight="251693056" behindDoc="0" locked="0" layoutInCell="1" allowOverlap="1" wp14:anchorId="6637DB35" wp14:editId="4044A66E">
                <wp:simplePos x="0" y="0"/>
                <wp:positionH relativeFrom="column">
                  <wp:posOffset>152973</wp:posOffset>
                </wp:positionH>
                <wp:positionV relativeFrom="paragraph">
                  <wp:posOffset>123733</wp:posOffset>
                </wp:positionV>
                <wp:extent cx="1051315" cy="1255270"/>
                <wp:effectExtent l="38100" t="0" r="34925" b="59690"/>
                <wp:wrapNone/>
                <wp:docPr id="38" name="Straight Arrow Connector 38"/>
                <wp:cNvGraphicFramePr/>
                <a:graphic xmlns:a="http://schemas.openxmlformats.org/drawingml/2006/main">
                  <a:graphicData uri="http://schemas.microsoft.com/office/word/2010/wordprocessingShape">
                    <wps:wsp>
                      <wps:cNvCnPr/>
                      <wps:spPr>
                        <a:xfrm flipH="1">
                          <a:off x="0" y="0"/>
                          <a:ext cx="1051315" cy="125527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35C7DC" id="Straight Arrow Connector 38" o:spid="_x0000_s1026" type="#_x0000_t32" style="position:absolute;margin-left:12.05pt;margin-top:9.75pt;width:82.8pt;height:98.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" strokecolor="#c00000">
                <v:stroke endarrow="block"/>
              </v:shape>
            </w:pict>
          </mc:Fallback>
        </mc:AlternateContent>
      </w:r>
    </w:p>
    <w:p w14:paraId="5E810F4D" w14:textId="25B27AD6" w:rsidR="00667FCB" w:rsidRDefault="00667FCB" w:rsidP="00667FCB">
      <w:pPr>
        <w:pStyle w:val="Body"/>
      </w:pPr>
    </w:p>
    <w:p w14:paraId="13B987A8" w14:textId="2D68131C" w:rsidR="00667FCB" w:rsidRDefault="00667FCB" w:rsidP="00667FCB">
      <w:pPr>
        <w:pStyle w:val="Body"/>
      </w:pPr>
    </w:p>
    <w:p w14:paraId="4FAD2CF6" w14:textId="704E4881" w:rsidR="00667FCB" w:rsidRDefault="00667FCB" w:rsidP="00667FCB">
      <w:pPr>
        <w:pStyle w:val="Body"/>
      </w:pPr>
    </w:p>
    <w:p w14:paraId="46BF0A24" w14:textId="3CC4F6B2" w:rsidR="00667FCB" w:rsidRDefault="00667FCB" w:rsidP="00667FCB">
      <w:pPr>
        <w:pStyle w:val="Body"/>
      </w:pPr>
    </w:p>
    <w:p w14:paraId="0792A513" w14:textId="0DF90350" w:rsidR="00667FCB" w:rsidRDefault="00667FCB" w:rsidP="00667FCB">
      <w:pPr>
        <w:pStyle w:val="Body"/>
      </w:pPr>
    </w:p>
    <w:p w14:paraId="20B1DA5D" w14:textId="4A8226E9" w:rsidR="00667FCB" w:rsidRDefault="00667FCB" w:rsidP="00667FCB">
      <w:pPr>
        <w:pStyle w:val="Body"/>
      </w:pPr>
    </w:p>
    <w:p w14:paraId="52C381F6" w14:textId="765E0F40" w:rsidR="00667FCB" w:rsidRDefault="00667FCB" w:rsidP="00667FCB">
      <w:pPr>
        <w:pStyle w:val="Body"/>
      </w:pPr>
    </w:p>
    <w:p w14:paraId="141619CE" w14:textId="64D27644" w:rsidR="00667FCB" w:rsidRDefault="00667FCB" w:rsidP="00667FCB">
      <w:pPr>
        <w:pStyle w:val="Body"/>
      </w:pPr>
    </w:p>
    <w:p w14:paraId="633BC42E" w14:textId="6CFE17BD" w:rsidR="00667FCB" w:rsidRDefault="00667FCB" w:rsidP="00667FCB">
      <w:pPr>
        <w:pStyle w:val="Body"/>
      </w:pPr>
    </w:p>
    <w:p w14:paraId="6AE1A611" w14:textId="243C27BA" w:rsidR="00667FCB" w:rsidRDefault="00667FCB" w:rsidP="00667FCB">
      <w:pPr>
        <w:pStyle w:val="Body"/>
      </w:pPr>
    </w:p>
    <w:p w14:paraId="32CCCC6F" w14:textId="1FAA5BE4" w:rsidR="00667FCB" w:rsidRDefault="00667FCB" w:rsidP="00667FCB">
      <w:pPr>
        <w:pStyle w:val="Body"/>
      </w:pPr>
    </w:p>
    <w:p w14:paraId="659405BB" w14:textId="40862E67" w:rsidR="00667FCB" w:rsidRDefault="00667FCB" w:rsidP="00667FCB">
      <w:pPr>
        <w:pStyle w:val="Body"/>
      </w:pPr>
    </w:p>
    <w:p w14:paraId="21CBEC90" w14:textId="77777777" w:rsidR="00955A0D" w:rsidRPr="00955A0D" w:rsidRDefault="00955A0D" w:rsidP="00955A0D">
      <w:pPr>
        <w:pStyle w:val="Body"/>
      </w:pPr>
    </w:p>
    <w:p w14:paraId="424BCA7B" w14:textId="280A19ED" w:rsidR="00561A4C" w:rsidRDefault="00561A4C" w:rsidP="00955A0D">
      <w:pPr>
        <w:pStyle w:val="Heading3"/>
        <w:spacing w:before="0" w:after="0"/>
      </w:pPr>
      <w:bookmarkStart w:id="28" w:name="_Toc529467899"/>
      <w:r>
        <w:t>Train Algorithm Control</w:t>
      </w:r>
      <w:bookmarkEnd w:id="28"/>
    </w:p>
    <w:p w14:paraId="7F4AAD06" w14:textId="77777777" w:rsidR="006B3083" w:rsidRPr="00955A0D" w:rsidRDefault="006B3083" w:rsidP="006B3083">
      <w:pPr>
        <w:pStyle w:val="Body"/>
      </w:pPr>
    </w:p>
    <w:p w14:paraId="694E956C" w14:textId="452CE4C5" w:rsidR="00E15EC6" w:rsidRPr="00350139" w:rsidRDefault="00E15EC6" w:rsidP="00E15EC6">
      <w:pPr>
        <w:pStyle w:val="Heading4"/>
        <w:rPr>
          <w:b/>
        </w:rPr>
      </w:pPr>
      <w:proofErr w:type="spellStart"/>
      <w:r w:rsidRPr="00350139">
        <w:rPr>
          <w:b/>
        </w:rPr>
        <w:t>Tx</w:t>
      </w:r>
      <w:proofErr w:type="spellEnd"/>
      <w:r w:rsidRPr="00350139">
        <w:rPr>
          <w:b/>
        </w:rPr>
        <w:t xml:space="preserve"> Train</w:t>
      </w:r>
    </w:p>
    <w:tbl>
      <w:tblPr>
        <w:tblW w:w="9110" w:type="dxa"/>
        <w:tblInd w:w="-12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3928"/>
        <w:gridCol w:w="5182"/>
      </w:tblGrid>
      <w:tr w:rsidR="00E12798" w14:paraId="26284FDB" w14:textId="77777777" w:rsidTr="00CD2513">
        <w:trPr>
          <w:trHeight w:val="303"/>
        </w:trPr>
        <w:tc>
          <w:tcPr>
            <w:tcW w:w="3928" w:type="dxa"/>
            <w:shd w:val="clear" w:color="auto" w:fill="808080" w:themeFill="background1" w:themeFillShade="80"/>
            <w:noWrap/>
            <w:tcMar>
              <w:top w:w="0" w:type="dxa"/>
              <w:left w:w="108" w:type="dxa"/>
              <w:bottom w:w="0" w:type="dxa"/>
              <w:right w:w="108" w:type="dxa"/>
            </w:tcMar>
            <w:vAlign w:val="bottom"/>
            <w:hideMark/>
          </w:tcPr>
          <w:p w14:paraId="54391074" w14:textId="77777777" w:rsidR="00E12798" w:rsidRPr="00C236FD" w:rsidRDefault="00E12798" w:rsidP="001B1217">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Register Name</w:t>
            </w:r>
          </w:p>
        </w:tc>
        <w:tc>
          <w:tcPr>
            <w:tcW w:w="5182" w:type="dxa"/>
            <w:shd w:val="clear" w:color="auto" w:fill="808080" w:themeFill="background1" w:themeFillShade="80"/>
            <w:noWrap/>
            <w:tcMar>
              <w:top w:w="0" w:type="dxa"/>
              <w:left w:w="108" w:type="dxa"/>
              <w:bottom w:w="0" w:type="dxa"/>
              <w:right w:w="108" w:type="dxa"/>
            </w:tcMar>
            <w:vAlign w:val="bottom"/>
            <w:hideMark/>
          </w:tcPr>
          <w:p w14:paraId="2C391D5D" w14:textId="74842333" w:rsidR="00E12798" w:rsidRPr="00C236FD" w:rsidRDefault="006B7FF7" w:rsidP="001B1217">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E12798" w:rsidRPr="00C236FD">
              <w:rPr>
                <w:rFonts w:asciiTheme="minorHAnsi" w:hAnsiTheme="minorHAnsi" w:cstheme="minorHAnsi"/>
                <w:b/>
                <w:color w:val="FFFFFF" w:themeColor="background1"/>
                <w:sz w:val="22"/>
                <w:szCs w:val="22"/>
              </w:rPr>
              <w:t>escription</w:t>
            </w:r>
          </w:p>
        </w:tc>
      </w:tr>
      <w:tr w:rsidR="00FE74CA" w14:paraId="2F3F02AC" w14:textId="77777777" w:rsidTr="00FE74CA">
        <w:trPr>
          <w:trHeight w:val="303"/>
        </w:trPr>
        <w:tc>
          <w:tcPr>
            <w:tcW w:w="3928" w:type="dxa"/>
            <w:noWrap/>
            <w:tcMar>
              <w:top w:w="0" w:type="dxa"/>
              <w:left w:w="108" w:type="dxa"/>
              <w:bottom w:w="0" w:type="dxa"/>
              <w:right w:w="108" w:type="dxa"/>
            </w:tcMar>
            <w:vAlign w:val="bottom"/>
            <w:hideMark/>
          </w:tcPr>
          <w:p w14:paraId="61E380D9"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TX_ADAPT_G0_EN_LANE</w:t>
            </w:r>
          </w:p>
          <w:p w14:paraId="738C3A94" w14:textId="6FD2F825" w:rsidR="00FE74CA" w:rsidRPr="00313B08"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(R6058h[23])</w:t>
            </w:r>
          </w:p>
        </w:tc>
        <w:tc>
          <w:tcPr>
            <w:tcW w:w="5182" w:type="dxa"/>
            <w:noWrap/>
            <w:tcMar>
              <w:top w:w="0" w:type="dxa"/>
              <w:left w:w="108" w:type="dxa"/>
              <w:bottom w:w="0" w:type="dxa"/>
              <w:right w:w="108" w:type="dxa"/>
            </w:tcMar>
            <w:vAlign w:val="bottom"/>
            <w:hideMark/>
          </w:tcPr>
          <w:p w14:paraId="355C4139" w14:textId="320A8927" w:rsidR="00FE74CA" w:rsidRPr="00313B08" w:rsidRDefault="00FE74CA" w:rsidP="00FE74CA">
            <w:pPr>
              <w:autoSpaceDN w:val="0"/>
              <w:rPr>
                <w:rFonts w:asciiTheme="minorHAnsi" w:hAnsiTheme="minorHAnsi" w:cstheme="minorHAnsi"/>
                <w:sz w:val="22"/>
                <w:szCs w:val="22"/>
              </w:rPr>
            </w:pPr>
            <w:proofErr w:type="spellStart"/>
            <w:r w:rsidRPr="00A36821">
              <w:rPr>
                <w:rFonts w:ascii="Calibri" w:hAnsi="Calibri" w:cs="Calibri"/>
                <w:color w:val="000000"/>
                <w:kern w:val="24"/>
                <w:sz w:val="22"/>
                <w:szCs w:val="22"/>
              </w:rPr>
              <w:t>Tx</w:t>
            </w:r>
            <w:proofErr w:type="spellEnd"/>
            <w:r w:rsidRPr="00A36821">
              <w:rPr>
                <w:rFonts w:ascii="Calibri" w:hAnsi="Calibri" w:cs="Calibri"/>
                <w:color w:val="000000"/>
                <w:kern w:val="24"/>
                <w:sz w:val="22"/>
                <w:szCs w:val="22"/>
              </w:rPr>
              <w:t xml:space="preserve"> FFE adapt G0 enable.</w:t>
            </w:r>
          </w:p>
        </w:tc>
      </w:tr>
      <w:tr w:rsidR="00FE74CA" w14:paraId="037A5661" w14:textId="77777777" w:rsidTr="00CD2513">
        <w:trPr>
          <w:trHeight w:val="303"/>
        </w:trPr>
        <w:tc>
          <w:tcPr>
            <w:tcW w:w="3928" w:type="dxa"/>
            <w:noWrap/>
            <w:tcMar>
              <w:top w:w="0" w:type="dxa"/>
              <w:left w:w="108" w:type="dxa"/>
              <w:bottom w:w="0" w:type="dxa"/>
              <w:right w:w="108" w:type="dxa"/>
            </w:tcMar>
            <w:vAlign w:val="bottom"/>
            <w:hideMark/>
          </w:tcPr>
          <w:p w14:paraId="0B869230"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TX_ADAPT_GN1_EN_LANE</w:t>
            </w:r>
          </w:p>
          <w:p w14:paraId="1F564798" w14:textId="44A300E5" w:rsidR="00FE74CA" w:rsidRPr="00313B08"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(R6058h[22])</w:t>
            </w:r>
          </w:p>
        </w:tc>
        <w:tc>
          <w:tcPr>
            <w:tcW w:w="5182" w:type="dxa"/>
            <w:noWrap/>
            <w:tcMar>
              <w:top w:w="0" w:type="dxa"/>
              <w:left w:w="108" w:type="dxa"/>
              <w:bottom w:w="0" w:type="dxa"/>
              <w:right w:w="108" w:type="dxa"/>
            </w:tcMar>
            <w:hideMark/>
          </w:tcPr>
          <w:p w14:paraId="4C055428" w14:textId="0C8C27B2" w:rsidR="00FE74CA" w:rsidRPr="00313B08" w:rsidRDefault="00FE74CA" w:rsidP="00FE74CA">
            <w:pPr>
              <w:autoSpaceDN w:val="0"/>
              <w:rPr>
                <w:rFonts w:asciiTheme="minorHAnsi" w:hAnsiTheme="minorHAnsi" w:cstheme="minorHAnsi"/>
                <w:sz w:val="22"/>
                <w:szCs w:val="22"/>
              </w:rPr>
            </w:pPr>
            <w:proofErr w:type="spellStart"/>
            <w:r w:rsidRPr="00A36821">
              <w:rPr>
                <w:rFonts w:ascii="Calibri" w:eastAsiaTheme="minorEastAsia" w:hAnsi="Calibri" w:cstheme="minorBidi"/>
                <w:color w:val="000000"/>
                <w:kern w:val="24"/>
                <w:sz w:val="22"/>
                <w:szCs w:val="22"/>
              </w:rPr>
              <w:t>Tx</w:t>
            </w:r>
            <w:proofErr w:type="spellEnd"/>
            <w:r w:rsidRPr="00A36821">
              <w:rPr>
                <w:rFonts w:ascii="Calibri" w:eastAsiaTheme="minorEastAsia" w:hAnsi="Calibri" w:cstheme="minorBidi"/>
                <w:color w:val="000000"/>
                <w:kern w:val="24"/>
                <w:sz w:val="22"/>
                <w:szCs w:val="22"/>
              </w:rPr>
              <w:t xml:space="preserve"> FFE adapt G</w:t>
            </w:r>
            <w:r>
              <w:rPr>
                <w:rFonts w:ascii="Calibri" w:eastAsiaTheme="minorEastAsia" w:hAnsi="Calibri" w:cstheme="minorBidi"/>
                <w:color w:val="000000"/>
                <w:kern w:val="24"/>
                <w:sz w:val="22"/>
                <w:szCs w:val="22"/>
              </w:rPr>
              <w:t>n1</w:t>
            </w:r>
            <w:r w:rsidRPr="00A36821">
              <w:rPr>
                <w:rFonts w:ascii="Calibri" w:eastAsiaTheme="minorEastAsia" w:hAnsi="Calibri" w:cstheme="minorBidi"/>
                <w:color w:val="000000"/>
                <w:kern w:val="24"/>
                <w:sz w:val="22"/>
                <w:szCs w:val="22"/>
              </w:rPr>
              <w:t xml:space="preserve"> enable.</w:t>
            </w:r>
          </w:p>
        </w:tc>
      </w:tr>
      <w:tr w:rsidR="00FE74CA" w14:paraId="0E2F313D" w14:textId="77777777" w:rsidTr="00CD2513">
        <w:trPr>
          <w:trHeight w:val="303"/>
        </w:trPr>
        <w:tc>
          <w:tcPr>
            <w:tcW w:w="3928" w:type="dxa"/>
            <w:noWrap/>
            <w:tcMar>
              <w:top w:w="0" w:type="dxa"/>
              <w:left w:w="108" w:type="dxa"/>
              <w:bottom w:w="0" w:type="dxa"/>
              <w:right w:w="108" w:type="dxa"/>
            </w:tcMar>
            <w:vAlign w:val="bottom"/>
            <w:hideMark/>
          </w:tcPr>
          <w:p w14:paraId="3C6639A4" w14:textId="77777777" w:rsidR="00FE74CA" w:rsidRDefault="00FE74CA" w:rsidP="00FE74CA">
            <w:pPr>
              <w:autoSpaceDN w:val="0"/>
              <w:rPr>
                <w:rFonts w:ascii="Calibri" w:hAnsi="Calibri"/>
                <w:color w:val="000000"/>
                <w:sz w:val="22"/>
                <w:szCs w:val="22"/>
              </w:rPr>
            </w:pPr>
            <w:r>
              <w:rPr>
                <w:rFonts w:ascii="Calibri" w:hAnsi="Calibri"/>
                <w:color w:val="000000"/>
                <w:sz w:val="22"/>
                <w:szCs w:val="22"/>
              </w:rPr>
              <w:t>TX_ADAPT_G1_EN_LANE</w:t>
            </w:r>
          </w:p>
          <w:p w14:paraId="07508489" w14:textId="38BE2A5C" w:rsidR="00FE74CA" w:rsidRPr="00313B08"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(R6058h[21])</w:t>
            </w:r>
          </w:p>
        </w:tc>
        <w:tc>
          <w:tcPr>
            <w:tcW w:w="5182" w:type="dxa"/>
            <w:noWrap/>
            <w:tcMar>
              <w:top w:w="0" w:type="dxa"/>
              <w:left w:w="108" w:type="dxa"/>
              <w:bottom w:w="0" w:type="dxa"/>
              <w:right w:w="108" w:type="dxa"/>
            </w:tcMar>
            <w:hideMark/>
          </w:tcPr>
          <w:p w14:paraId="36F91F36" w14:textId="71BF78DE" w:rsidR="00FE74CA" w:rsidRPr="00313B08" w:rsidRDefault="00FE74CA" w:rsidP="00FE74CA">
            <w:pPr>
              <w:autoSpaceDN w:val="0"/>
              <w:rPr>
                <w:rFonts w:asciiTheme="minorHAnsi" w:hAnsiTheme="minorHAnsi" w:cstheme="minorHAnsi"/>
                <w:sz w:val="22"/>
                <w:szCs w:val="22"/>
              </w:rPr>
            </w:pPr>
            <w:proofErr w:type="spellStart"/>
            <w:r w:rsidRPr="00A36821">
              <w:rPr>
                <w:rFonts w:ascii="Calibri" w:eastAsiaTheme="minorEastAsia" w:hAnsi="Calibri" w:cstheme="minorBidi"/>
                <w:color w:val="000000"/>
                <w:kern w:val="24"/>
                <w:sz w:val="22"/>
                <w:szCs w:val="22"/>
              </w:rPr>
              <w:t>Tx</w:t>
            </w:r>
            <w:proofErr w:type="spellEnd"/>
            <w:r w:rsidRPr="00A36821">
              <w:rPr>
                <w:rFonts w:ascii="Calibri" w:eastAsiaTheme="minorEastAsia" w:hAnsi="Calibri" w:cstheme="minorBidi"/>
                <w:color w:val="000000"/>
                <w:kern w:val="24"/>
                <w:sz w:val="22"/>
                <w:szCs w:val="22"/>
              </w:rPr>
              <w:t xml:space="preserve"> FFE adapt G</w:t>
            </w:r>
            <w:r>
              <w:rPr>
                <w:rFonts w:ascii="Calibri" w:eastAsiaTheme="minorEastAsia" w:hAnsi="Calibri" w:cstheme="minorBidi"/>
                <w:color w:val="000000"/>
                <w:kern w:val="24"/>
                <w:sz w:val="22"/>
                <w:szCs w:val="22"/>
              </w:rPr>
              <w:t>1</w:t>
            </w:r>
            <w:r w:rsidRPr="00A36821">
              <w:rPr>
                <w:rFonts w:ascii="Calibri" w:eastAsiaTheme="minorEastAsia" w:hAnsi="Calibri" w:cstheme="minorBidi"/>
                <w:color w:val="000000"/>
                <w:kern w:val="24"/>
                <w:sz w:val="22"/>
                <w:szCs w:val="22"/>
              </w:rPr>
              <w:t xml:space="preserve"> enable.</w:t>
            </w:r>
          </w:p>
        </w:tc>
      </w:tr>
      <w:tr w:rsidR="00FE74CA" w14:paraId="28B2312B" w14:textId="77777777" w:rsidTr="00CD2513">
        <w:trPr>
          <w:trHeight w:val="303"/>
        </w:trPr>
        <w:tc>
          <w:tcPr>
            <w:tcW w:w="3928" w:type="dxa"/>
            <w:noWrap/>
            <w:tcMar>
              <w:top w:w="0" w:type="dxa"/>
              <w:left w:w="108" w:type="dxa"/>
              <w:bottom w:w="0" w:type="dxa"/>
              <w:right w:w="108" w:type="dxa"/>
            </w:tcMar>
            <w:vAlign w:val="bottom"/>
            <w:hideMark/>
          </w:tcPr>
          <w:p w14:paraId="3C91B542"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TRAIN_G0_LANE[7:0]</w:t>
            </w:r>
          </w:p>
          <w:p w14:paraId="4380A3BD" w14:textId="3CE3820A" w:rsidR="00FE74CA" w:rsidRPr="00313B08"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(R6030h[23:16])</w:t>
            </w:r>
          </w:p>
        </w:tc>
        <w:tc>
          <w:tcPr>
            <w:tcW w:w="5182" w:type="dxa"/>
            <w:noWrap/>
            <w:tcMar>
              <w:top w:w="0" w:type="dxa"/>
              <w:left w:w="108" w:type="dxa"/>
              <w:bottom w:w="0" w:type="dxa"/>
              <w:right w:w="108" w:type="dxa"/>
            </w:tcMar>
            <w:hideMark/>
          </w:tcPr>
          <w:p w14:paraId="39165470" w14:textId="5B1CA6ED" w:rsidR="00FE74CA" w:rsidRPr="00313B08" w:rsidRDefault="00FE74CA" w:rsidP="00FE74CA">
            <w:pPr>
              <w:autoSpaceDN w:val="0"/>
              <w:rPr>
                <w:rFonts w:asciiTheme="minorHAnsi" w:hAnsiTheme="minorHAnsi" w:cstheme="minorHAnsi"/>
                <w:sz w:val="22"/>
                <w:szCs w:val="22"/>
              </w:rPr>
            </w:pPr>
            <w:proofErr w:type="spellStart"/>
            <w:r w:rsidRPr="00A528F2">
              <w:rPr>
                <w:rFonts w:ascii="Calibri" w:eastAsiaTheme="minorEastAsia" w:hAnsi="Calibri" w:cstheme="minorBidi"/>
                <w:color w:val="000000"/>
                <w:kern w:val="24"/>
                <w:sz w:val="22"/>
                <w:szCs w:val="22"/>
              </w:rPr>
              <w:t>Tx</w:t>
            </w:r>
            <w:proofErr w:type="spellEnd"/>
            <w:r w:rsidRPr="00A528F2">
              <w:rPr>
                <w:rFonts w:ascii="Calibri" w:eastAsiaTheme="minorEastAsia" w:hAnsi="Calibri" w:cstheme="minorBidi"/>
                <w:color w:val="000000"/>
                <w:kern w:val="24"/>
                <w:sz w:val="22"/>
                <w:szCs w:val="22"/>
              </w:rPr>
              <w:t xml:space="preserve"> Train G0 Value.</w:t>
            </w:r>
          </w:p>
        </w:tc>
      </w:tr>
      <w:tr w:rsidR="00FE74CA" w14:paraId="395AF108" w14:textId="77777777" w:rsidTr="00CD2513">
        <w:trPr>
          <w:trHeight w:val="303"/>
        </w:trPr>
        <w:tc>
          <w:tcPr>
            <w:tcW w:w="3928" w:type="dxa"/>
            <w:noWrap/>
            <w:tcMar>
              <w:top w:w="0" w:type="dxa"/>
              <w:left w:w="108" w:type="dxa"/>
              <w:bottom w:w="0" w:type="dxa"/>
              <w:right w:w="108" w:type="dxa"/>
            </w:tcMar>
            <w:vAlign w:val="bottom"/>
          </w:tcPr>
          <w:p w14:paraId="7F00840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TRAIN_G1_LANE[7:0]</w:t>
            </w:r>
          </w:p>
          <w:p w14:paraId="57150859" w14:textId="51D63545" w:rsidR="00FE74CA" w:rsidRPr="00313B08" w:rsidRDefault="00FE74CA" w:rsidP="00FE74CA">
            <w:pPr>
              <w:autoSpaceDN w:val="0"/>
              <w:rPr>
                <w:rFonts w:asciiTheme="minorHAnsi" w:hAnsiTheme="minorHAnsi" w:cstheme="minorHAnsi"/>
                <w:sz w:val="22"/>
                <w:szCs w:val="22"/>
              </w:rPr>
            </w:pPr>
            <w:r>
              <w:rPr>
                <w:rFonts w:ascii="Calibri" w:hAnsi="Calibri"/>
                <w:color w:val="000000"/>
                <w:sz w:val="22"/>
                <w:szCs w:val="22"/>
              </w:rPr>
              <w:t xml:space="preserve">     (R6030h[15:8])</w:t>
            </w:r>
          </w:p>
        </w:tc>
        <w:tc>
          <w:tcPr>
            <w:tcW w:w="5182" w:type="dxa"/>
            <w:noWrap/>
            <w:tcMar>
              <w:top w:w="0" w:type="dxa"/>
              <w:left w:w="108" w:type="dxa"/>
              <w:bottom w:w="0" w:type="dxa"/>
              <w:right w:w="108" w:type="dxa"/>
            </w:tcMar>
          </w:tcPr>
          <w:p w14:paraId="5CEE3458" w14:textId="6B6E8500" w:rsidR="00FE74CA" w:rsidRPr="00313B08" w:rsidRDefault="00FE74CA" w:rsidP="00FE74CA">
            <w:pPr>
              <w:autoSpaceDN w:val="0"/>
              <w:rPr>
                <w:rFonts w:asciiTheme="minorHAnsi" w:hAnsiTheme="minorHAnsi" w:cstheme="minorHAnsi"/>
                <w:sz w:val="22"/>
                <w:szCs w:val="22"/>
              </w:rPr>
            </w:pPr>
            <w:proofErr w:type="spellStart"/>
            <w:r w:rsidRPr="00A528F2">
              <w:rPr>
                <w:rFonts w:ascii="Calibri" w:eastAsiaTheme="minorEastAsia" w:hAnsi="Calibri" w:cstheme="minorBidi"/>
                <w:color w:val="000000"/>
                <w:kern w:val="24"/>
                <w:sz w:val="22"/>
                <w:szCs w:val="22"/>
              </w:rPr>
              <w:t>Tx</w:t>
            </w:r>
            <w:proofErr w:type="spellEnd"/>
            <w:r w:rsidRPr="00A528F2">
              <w:rPr>
                <w:rFonts w:ascii="Calibri" w:eastAsiaTheme="minorEastAsia" w:hAnsi="Calibri" w:cstheme="minorBidi"/>
                <w:color w:val="000000"/>
                <w:kern w:val="24"/>
                <w:sz w:val="22"/>
                <w:szCs w:val="22"/>
              </w:rPr>
              <w:t xml:space="preserve"> Train G1 Value.</w:t>
            </w:r>
          </w:p>
        </w:tc>
      </w:tr>
      <w:tr w:rsidR="00FE74CA" w14:paraId="422C115D" w14:textId="77777777" w:rsidTr="00CD2513">
        <w:trPr>
          <w:trHeight w:val="303"/>
        </w:trPr>
        <w:tc>
          <w:tcPr>
            <w:tcW w:w="3928" w:type="dxa"/>
            <w:noWrap/>
            <w:tcMar>
              <w:top w:w="0" w:type="dxa"/>
              <w:left w:w="108" w:type="dxa"/>
              <w:bottom w:w="0" w:type="dxa"/>
              <w:right w:w="108" w:type="dxa"/>
            </w:tcMar>
            <w:vAlign w:val="bottom"/>
          </w:tcPr>
          <w:p w14:paraId="21C67667"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TRAIN_GN1_LANE[7:0]</w:t>
            </w:r>
          </w:p>
          <w:p w14:paraId="70DD8A4F" w14:textId="55B91B31"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(R6030h[7:0])</w:t>
            </w:r>
          </w:p>
        </w:tc>
        <w:tc>
          <w:tcPr>
            <w:tcW w:w="5182" w:type="dxa"/>
            <w:noWrap/>
            <w:tcMar>
              <w:top w:w="0" w:type="dxa"/>
              <w:left w:w="108" w:type="dxa"/>
              <w:bottom w:w="0" w:type="dxa"/>
              <w:right w:w="108" w:type="dxa"/>
            </w:tcMar>
          </w:tcPr>
          <w:p w14:paraId="7E0FE0B2" w14:textId="3D530A70" w:rsidR="00FE74CA" w:rsidRPr="00313B08" w:rsidRDefault="00FE74CA" w:rsidP="00FE74CA">
            <w:pPr>
              <w:autoSpaceDN w:val="0"/>
              <w:rPr>
                <w:rFonts w:ascii="Calibri" w:hAnsi="Calibri" w:cs="Calibri"/>
                <w:color w:val="000000"/>
                <w:kern w:val="24"/>
                <w:sz w:val="22"/>
                <w:szCs w:val="22"/>
              </w:rPr>
            </w:pPr>
            <w:proofErr w:type="spellStart"/>
            <w:r w:rsidRPr="00A528F2">
              <w:rPr>
                <w:rFonts w:ascii="Calibri" w:eastAsiaTheme="minorEastAsia" w:hAnsi="Calibri" w:cstheme="minorBidi"/>
                <w:color w:val="000000"/>
                <w:kern w:val="24"/>
                <w:sz w:val="22"/>
                <w:szCs w:val="22"/>
              </w:rPr>
              <w:t>Tx</w:t>
            </w:r>
            <w:proofErr w:type="spellEnd"/>
            <w:r w:rsidRPr="00A528F2">
              <w:rPr>
                <w:rFonts w:ascii="Calibri" w:eastAsiaTheme="minorEastAsia" w:hAnsi="Calibri" w:cstheme="minorBidi"/>
                <w:color w:val="000000"/>
                <w:kern w:val="24"/>
                <w:sz w:val="22"/>
                <w:szCs w:val="22"/>
              </w:rPr>
              <w:t xml:space="preserve"> Train GN1 Value.</w:t>
            </w:r>
          </w:p>
        </w:tc>
      </w:tr>
      <w:tr w:rsidR="00FE74CA" w14:paraId="423A21FE" w14:textId="77777777" w:rsidTr="00FE74CA">
        <w:trPr>
          <w:trHeight w:val="303"/>
        </w:trPr>
        <w:tc>
          <w:tcPr>
            <w:tcW w:w="3928" w:type="dxa"/>
            <w:noWrap/>
            <w:tcMar>
              <w:top w:w="0" w:type="dxa"/>
              <w:left w:w="108" w:type="dxa"/>
              <w:bottom w:w="0" w:type="dxa"/>
              <w:right w:w="108" w:type="dxa"/>
            </w:tcMar>
            <w:vAlign w:val="bottom"/>
          </w:tcPr>
          <w:p w14:paraId="3955157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TX_G0_STEP_SIZE_LANE[1:0]</w:t>
            </w:r>
          </w:p>
          <w:p w14:paraId="2FA2EAA3" w14:textId="1025814D"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(R60A4h[23:22])</w:t>
            </w:r>
          </w:p>
        </w:tc>
        <w:tc>
          <w:tcPr>
            <w:tcW w:w="5182" w:type="dxa"/>
            <w:noWrap/>
            <w:tcMar>
              <w:top w:w="0" w:type="dxa"/>
              <w:left w:w="108" w:type="dxa"/>
              <w:bottom w:w="0" w:type="dxa"/>
              <w:right w:w="108" w:type="dxa"/>
            </w:tcMar>
            <w:vAlign w:val="center"/>
          </w:tcPr>
          <w:p w14:paraId="18103E7E" w14:textId="170E2B70"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G0 step size</w:t>
            </w:r>
          </w:p>
        </w:tc>
      </w:tr>
      <w:tr w:rsidR="00FE74CA" w14:paraId="252DF61A" w14:textId="77777777" w:rsidTr="00FE74CA">
        <w:trPr>
          <w:trHeight w:val="303"/>
        </w:trPr>
        <w:tc>
          <w:tcPr>
            <w:tcW w:w="3928" w:type="dxa"/>
            <w:noWrap/>
            <w:tcMar>
              <w:top w:w="0" w:type="dxa"/>
              <w:left w:w="108" w:type="dxa"/>
              <w:bottom w:w="0" w:type="dxa"/>
              <w:right w:w="108" w:type="dxa"/>
            </w:tcMar>
            <w:vAlign w:val="bottom"/>
          </w:tcPr>
          <w:p w14:paraId="09DE1F3F"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TX_G1_STEP_SIZE_LANE[1:0]</w:t>
            </w:r>
          </w:p>
          <w:p w14:paraId="4B36EC48" w14:textId="2961772D"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(R60A4h[25:24])</w:t>
            </w:r>
          </w:p>
        </w:tc>
        <w:tc>
          <w:tcPr>
            <w:tcW w:w="5182" w:type="dxa"/>
            <w:noWrap/>
            <w:tcMar>
              <w:top w:w="0" w:type="dxa"/>
              <w:left w:w="108" w:type="dxa"/>
              <w:bottom w:w="0" w:type="dxa"/>
              <w:right w:w="108" w:type="dxa"/>
            </w:tcMar>
            <w:vAlign w:val="center"/>
          </w:tcPr>
          <w:p w14:paraId="15136C49" w14:textId="4F372618"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G1 step size</w:t>
            </w:r>
          </w:p>
        </w:tc>
      </w:tr>
      <w:tr w:rsidR="00FE74CA" w14:paraId="3FFE4886" w14:textId="77777777" w:rsidTr="00FE74CA">
        <w:trPr>
          <w:trHeight w:val="303"/>
        </w:trPr>
        <w:tc>
          <w:tcPr>
            <w:tcW w:w="3928" w:type="dxa"/>
            <w:noWrap/>
            <w:tcMar>
              <w:top w:w="0" w:type="dxa"/>
              <w:left w:w="108" w:type="dxa"/>
              <w:bottom w:w="0" w:type="dxa"/>
              <w:right w:w="108" w:type="dxa"/>
            </w:tcMar>
            <w:vAlign w:val="bottom"/>
          </w:tcPr>
          <w:p w14:paraId="1B25B12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TX_GN1_STEP_SIZE_LANE[1:0]</w:t>
            </w:r>
          </w:p>
          <w:p w14:paraId="523D3FA1" w14:textId="100AA4D4"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(R60A4h[21:20])</w:t>
            </w:r>
          </w:p>
        </w:tc>
        <w:tc>
          <w:tcPr>
            <w:tcW w:w="5182" w:type="dxa"/>
            <w:noWrap/>
            <w:tcMar>
              <w:top w:w="0" w:type="dxa"/>
              <w:left w:w="108" w:type="dxa"/>
              <w:bottom w:w="0" w:type="dxa"/>
              <w:right w:w="108" w:type="dxa"/>
            </w:tcMar>
            <w:vAlign w:val="center"/>
          </w:tcPr>
          <w:p w14:paraId="12BEE25A" w14:textId="240683C3"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Gn1 step size</w:t>
            </w:r>
          </w:p>
        </w:tc>
      </w:tr>
      <w:tr w:rsidR="00FE74CA" w14:paraId="1E600541" w14:textId="77777777" w:rsidTr="00FE74CA">
        <w:trPr>
          <w:trHeight w:val="303"/>
        </w:trPr>
        <w:tc>
          <w:tcPr>
            <w:tcW w:w="3928" w:type="dxa"/>
            <w:noWrap/>
            <w:tcMar>
              <w:top w:w="0" w:type="dxa"/>
              <w:left w:w="108" w:type="dxa"/>
              <w:bottom w:w="0" w:type="dxa"/>
              <w:right w:w="108" w:type="dxa"/>
            </w:tcMar>
            <w:vAlign w:val="bottom"/>
          </w:tcPr>
          <w:p w14:paraId="03620334"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TX_G0_STEP_NUM_LANE[3:0]</w:t>
            </w:r>
          </w:p>
          <w:p w14:paraId="53310E50" w14:textId="62219F7B"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(R60A4h[19:16])</w:t>
            </w:r>
          </w:p>
        </w:tc>
        <w:tc>
          <w:tcPr>
            <w:tcW w:w="5182" w:type="dxa"/>
            <w:noWrap/>
            <w:tcMar>
              <w:top w:w="0" w:type="dxa"/>
              <w:left w:w="108" w:type="dxa"/>
              <w:bottom w:w="0" w:type="dxa"/>
              <w:right w:w="108" w:type="dxa"/>
            </w:tcMar>
            <w:vAlign w:val="center"/>
          </w:tcPr>
          <w:p w14:paraId="1BFEF093" w14:textId="09A22FE9" w:rsidR="00FE74CA" w:rsidRPr="00313B08" w:rsidRDefault="00FE74CA" w:rsidP="00FE74CA">
            <w:pPr>
              <w:autoSpaceDN w:val="0"/>
              <w:rPr>
                <w:rFonts w:ascii="Calibri" w:hAnsi="Calibri" w:cs="Calibri"/>
                <w:color w:val="000000"/>
                <w:kern w:val="24"/>
                <w:sz w:val="22"/>
                <w:szCs w:val="22"/>
              </w:rPr>
            </w:pPr>
            <w:r w:rsidRPr="008948CC">
              <w:rPr>
                <w:rFonts w:ascii="Calibri" w:hAnsi="Calibri" w:cs="Calibri"/>
                <w:color w:val="000000"/>
                <w:kern w:val="24"/>
                <w:sz w:val="22"/>
                <w:szCs w:val="22"/>
              </w:rPr>
              <w:t xml:space="preserve">Number of </w:t>
            </w: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G0 steps to be searched.</w:t>
            </w:r>
          </w:p>
        </w:tc>
      </w:tr>
      <w:tr w:rsidR="00FE74CA" w14:paraId="5D523228" w14:textId="77777777" w:rsidTr="00FE74CA">
        <w:trPr>
          <w:trHeight w:val="303"/>
        </w:trPr>
        <w:tc>
          <w:tcPr>
            <w:tcW w:w="3928" w:type="dxa"/>
            <w:noWrap/>
            <w:tcMar>
              <w:top w:w="0" w:type="dxa"/>
              <w:left w:w="108" w:type="dxa"/>
              <w:bottom w:w="0" w:type="dxa"/>
              <w:right w:w="108" w:type="dxa"/>
            </w:tcMar>
            <w:vAlign w:val="bottom"/>
          </w:tcPr>
          <w:p w14:paraId="3EF0175D"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TX_G1_STEP_NUM_LANE[4:0]</w:t>
            </w:r>
          </w:p>
          <w:p w14:paraId="4002B97A" w14:textId="1BBD10EC"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(R608Ch[7:3])</w:t>
            </w:r>
          </w:p>
        </w:tc>
        <w:tc>
          <w:tcPr>
            <w:tcW w:w="5182" w:type="dxa"/>
            <w:noWrap/>
            <w:tcMar>
              <w:top w:w="0" w:type="dxa"/>
              <w:left w:w="108" w:type="dxa"/>
              <w:bottom w:w="0" w:type="dxa"/>
              <w:right w:w="108" w:type="dxa"/>
            </w:tcMar>
            <w:vAlign w:val="center"/>
          </w:tcPr>
          <w:p w14:paraId="43924447" w14:textId="68636062" w:rsidR="00FE74CA" w:rsidRPr="00313B08" w:rsidRDefault="00FE74CA" w:rsidP="00FE74CA">
            <w:pPr>
              <w:autoSpaceDN w:val="0"/>
              <w:rPr>
                <w:rFonts w:ascii="Calibri" w:hAnsi="Calibri" w:cs="Calibri"/>
                <w:color w:val="000000"/>
                <w:kern w:val="24"/>
                <w:sz w:val="22"/>
                <w:szCs w:val="22"/>
              </w:rPr>
            </w:pPr>
            <w:r w:rsidRPr="008948CC">
              <w:rPr>
                <w:rFonts w:ascii="Calibri" w:hAnsi="Calibri" w:cs="Calibri"/>
                <w:color w:val="000000"/>
                <w:kern w:val="24"/>
                <w:sz w:val="22"/>
                <w:szCs w:val="22"/>
              </w:rPr>
              <w:t xml:space="preserve">Number of </w:t>
            </w: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G1 steps to be searched.</w:t>
            </w:r>
          </w:p>
        </w:tc>
      </w:tr>
      <w:tr w:rsidR="00FE74CA" w14:paraId="77FDE74B" w14:textId="77777777" w:rsidTr="00FE74CA">
        <w:trPr>
          <w:trHeight w:val="303"/>
        </w:trPr>
        <w:tc>
          <w:tcPr>
            <w:tcW w:w="3928" w:type="dxa"/>
            <w:noWrap/>
            <w:tcMar>
              <w:top w:w="0" w:type="dxa"/>
              <w:left w:w="108" w:type="dxa"/>
              <w:bottom w:w="0" w:type="dxa"/>
              <w:right w:w="108" w:type="dxa"/>
            </w:tcMar>
            <w:vAlign w:val="bottom"/>
          </w:tcPr>
          <w:p w14:paraId="3F3EE1CF"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TX_GN1_STEP_NUM_LANE[4:0]</w:t>
            </w:r>
          </w:p>
          <w:p w14:paraId="4334AB81" w14:textId="6A69A541"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(R60A4h[30:26])</w:t>
            </w:r>
          </w:p>
        </w:tc>
        <w:tc>
          <w:tcPr>
            <w:tcW w:w="5182" w:type="dxa"/>
            <w:noWrap/>
            <w:tcMar>
              <w:top w:w="0" w:type="dxa"/>
              <w:left w:w="108" w:type="dxa"/>
              <w:bottom w:w="0" w:type="dxa"/>
              <w:right w:w="108" w:type="dxa"/>
            </w:tcMar>
            <w:vAlign w:val="center"/>
          </w:tcPr>
          <w:p w14:paraId="56A44BD4" w14:textId="01ECFC9A" w:rsidR="00FE74CA" w:rsidRPr="00313B08" w:rsidRDefault="00FE74CA" w:rsidP="00FE74CA">
            <w:pPr>
              <w:autoSpaceDN w:val="0"/>
              <w:rPr>
                <w:rFonts w:ascii="Calibri" w:hAnsi="Calibri" w:cs="Calibri"/>
                <w:color w:val="000000"/>
                <w:kern w:val="24"/>
                <w:sz w:val="22"/>
                <w:szCs w:val="22"/>
              </w:rPr>
            </w:pPr>
            <w:r w:rsidRPr="008948CC">
              <w:rPr>
                <w:rFonts w:ascii="Calibri" w:hAnsi="Calibri" w:cs="Calibri"/>
                <w:color w:val="000000"/>
                <w:kern w:val="24"/>
                <w:sz w:val="22"/>
                <w:szCs w:val="22"/>
              </w:rPr>
              <w:t xml:space="preserve">Number of </w:t>
            </w: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GN1 steps to be searched.</w:t>
            </w:r>
          </w:p>
        </w:tc>
      </w:tr>
      <w:tr w:rsidR="00FE74CA" w14:paraId="3480F325" w14:textId="77777777" w:rsidTr="00FE74CA">
        <w:trPr>
          <w:trHeight w:val="303"/>
        </w:trPr>
        <w:tc>
          <w:tcPr>
            <w:tcW w:w="3928" w:type="dxa"/>
            <w:noWrap/>
            <w:tcMar>
              <w:top w:w="0" w:type="dxa"/>
              <w:left w:w="108" w:type="dxa"/>
              <w:bottom w:w="0" w:type="dxa"/>
              <w:right w:w="108" w:type="dxa"/>
            </w:tcMar>
            <w:vAlign w:val="bottom"/>
          </w:tcPr>
          <w:p w14:paraId="23DC3353"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TX_G1_MAXF0T_EN_LANE</w:t>
            </w:r>
          </w:p>
          <w:p w14:paraId="2CB815BB" w14:textId="51A9C7A0" w:rsidR="00FE74CA" w:rsidRPr="006B3083" w:rsidRDefault="00FE74CA" w:rsidP="00FE74CA">
            <w:pPr>
              <w:autoSpaceDN w:val="0"/>
              <w:rPr>
                <w:rFonts w:ascii="Calibri" w:hAnsi="Calibri"/>
                <w:color w:val="000000"/>
                <w:sz w:val="22"/>
                <w:szCs w:val="22"/>
              </w:rPr>
            </w:pPr>
            <w:r>
              <w:rPr>
                <w:rFonts w:ascii="Calibri" w:hAnsi="Calibri"/>
                <w:color w:val="000000"/>
                <w:sz w:val="22"/>
                <w:szCs w:val="22"/>
              </w:rPr>
              <w:t xml:space="preserve">     (R60A4h[7])</w:t>
            </w:r>
          </w:p>
        </w:tc>
        <w:tc>
          <w:tcPr>
            <w:tcW w:w="5182" w:type="dxa"/>
            <w:noWrap/>
            <w:tcMar>
              <w:top w:w="0" w:type="dxa"/>
              <w:left w:w="108" w:type="dxa"/>
              <w:bottom w:w="0" w:type="dxa"/>
              <w:right w:w="108" w:type="dxa"/>
            </w:tcMar>
            <w:vAlign w:val="center"/>
          </w:tcPr>
          <w:p w14:paraId="2D2661C1" w14:textId="42C7334A"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lang w:val="fr-FR"/>
              </w:rPr>
              <w:t>Tx</w:t>
            </w:r>
            <w:proofErr w:type="spellEnd"/>
            <w:r w:rsidRPr="008948CC">
              <w:rPr>
                <w:rFonts w:ascii="Calibri" w:hAnsi="Calibri" w:cs="Calibri"/>
                <w:color w:val="000000"/>
                <w:kern w:val="24"/>
                <w:sz w:val="22"/>
                <w:szCs w:val="22"/>
                <w:lang w:val="fr-FR"/>
              </w:rPr>
              <w:t xml:space="preserve"> G1 Max F0t train </w:t>
            </w:r>
            <w:proofErr w:type="spellStart"/>
            <w:r w:rsidRPr="008948CC">
              <w:rPr>
                <w:rFonts w:ascii="Calibri" w:hAnsi="Calibri" w:cs="Calibri"/>
                <w:color w:val="000000"/>
                <w:kern w:val="24"/>
                <w:sz w:val="22"/>
                <w:szCs w:val="22"/>
                <w:lang w:val="fr-FR"/>
              </w:rPr>
              <w:t>enable</w:t>
            </w:r>
            <w:proofErr w:type="spellEnd"/>
          </w:p>
        </w:tc>
      </w:tr>
      <w:tr w:rsidR="00FE74CA" w14:paraId="55EB420A" w14:textId="77777777" w:rsidTr="00FE74CA">
        <w:trPr>
          <w:trHeight w:val="303"/>
        </w:trPr>
        <w:tc>
          <w:tcPr>
            <w:tcW w:w="3928" w:type="dxa"/>
            <w:noWrap/>
            <w:tcMar>
              <w:top w:w="0" w:type="dxa"/>
              <w:left w:w="108" w:type="dxa"/>
              <w:bottom w:w="0" w:type="dxa"/>
              <w:right w:w="108" w:type="dxa"/>
            </w:tcMar>
            <w:vAlign w:val="bottom"/>
          </w:tcPr>
          <w:p w14:paraId="795C221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TX_GN1_MAXF0T_EN_LANE</w:t>
            </w:r>
          </w:p>
          <w:p w14:paraId="588F53E8" w14:textId="5E9575F8"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(R60A4h[6])</w:t>
            </w:r>
          </w:p>
        </w:tc>
        <w:tc>
          <w:tcPr>
            <w:tcW w:w="5182" w:type="dxa"/>
            <w:noWrap/>
            <w:tcMar>
              <w:top w:w="0" w:type="dxa"/>
              <w:left w:w="108" w:type="dxa"/>
              <w:bottom w:w="0" w:type="dxa"/>
              <w:right w:w="108" w:type="dxa"/>
            </w:tcMar>
            <w:vAlign w:val="center"/>
          </w:tcPr>
          <w:p w14:paraId="0D92DB14" w14:textId="0CC8030A"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lang w:val="fr-FR"/>
              </w:rPr>
              <w:t>Tx</w:t>
            </w:r>
            <w:proofErr w:type="spellEnd"/>
            <w:r w:rsidRPr="008948CC">
              <w:rPr>
                <w:rFonts w:ascii="Calibri" w:hAnsi="Calibri" w:cs="Calibri"/>
                <w:color w:val="000000"/>
                <w:kern w:val="24"/>
                <w:sz w:val="22"/>
                <w:szCs w:val="22"/>
                <w:lang w:val="fr-FR"/>
              </w:rPr>
              <w:t xml:space="preserve"> GN1 Max F0t train </w:t>
            </w:r>
            <w:proofErr w:type="spellStart"/>
            <w:r w:rsidRPr="008948CC">
              <w:rPr>
                <w:rFonts w:ascii="Calibri" w:hAnsi="Calibri" w:cs="Calibri"/>
                <w:color w:val="000000"/>
                <w:kern w:val="24"/>
                <w:sz w:val="22"/>
                <w:szCs w:val="22"/>
                <w:lang w:val="fr-FR"/>
              </w:rPr>
              <w:t>enable</w:t>
            </w:r>
            <w:proofErr w:type="spellEnd"/>
          </w:p>
        </w:tc>
      </w:tr>
      <w:tr w:rsidR="00FE74CA" w14:paraId="0721191A" w14:textId="77777777" w:rsidTr="00FE74CA">
        <w:trPr>
          <w:trHeight w:val="303"/>
        </w:trPr>
        <w:tc>
          <w:tcPr>
            <w:tcW w:w="3928" w:type="dxa"/>
            <w:noWrap/>
            <w:tcMar>
              <w:top w:w="0" w:type="dxa"/>
              <w:left w:w="108" w:type="dxa"/>
              <w:bottom w:w="0" w:type="dxa"/>
              <w:right w:w="108" w:type="dxa"/>
            </w:tcMar>
            <w:vAlign w:val="bottom"/>
          </w:tcPr>
          <w:p w14:paraId="26DB973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TX_G1_MIDPOINT_EN_LANE</w:t>
            </w:r>
          </w:p>
          <w:p w14:paraId="58E7822B" w14:textId="5144F6F1"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(R6030h[25])</w:t>
            </w:r>
          </w:p>
        </w:tc>
        <w:tc>
          <w:tcPr>
            <w:tcW w:w="5182" w:type="dxa"/>
            <w:noWrap/>
            <w:tcMar>
              <w:top w:w="0" w:type="dxa"/>
              <w:left w:w="108" w:type="dxa"/>
              <w:bottom w:w="0" w:type="dxa"/>
              <w:right w:w="108" w:type="dxa"/>
            </w:tcMar>
            <w:vAlign w:val="center"/>
          </w:tcPr>
          <w:p w14:paraId="4479939F" w14:textId="78E4FEAC" w:rsidR="00FE74CA" w:rsidRPr="00313B08" w:rsidRDefault="00FE74CA" w:rsidP="00FE74CA">
            <w:pPr>
              <w:autoSpaceDN w:val="0"/>
              <w:rPr>
                <w:rFonts w:ascii="Calibri" w:hAnsi="Calibri" w:cs="Calibri"/>
                <w:color w:val="000000"/>
                <w:kern w:val="24"/>
                <w:sz w:val="22"/>
                <w:szCs w:val="22"/>
              </w:rPr>
            </w:pPr>
            <w:r w:rsidRPr="008948CC">
              <w:rPr>
                <w:rFonts w:ascii="Calibri" w:hAnsi="Calibri" w:cs="Calibri"/>
                <w:color w:val="000000"/>
                <w:kern w:val="24"/>
                <w:sz w:val="22"/>
                <w:szCs w:val="22"/>
                <w:lang w:val="fr-FR"/>
              </w:rPr>
              <w:t xml:space="preserve">TX G1 </w:t>
            </w:r>
            <w:proofErr w:type="spellStart"/>
            <w:r w:rsidRPr="008948CC">
              <w:rPr>
                <w:rFonts w:ascii="Calibri" w:hAnsi="Calibri" w:cs="Calibri"/>
                <w:color w:val="000000"/>
                <w:kern w:val="24"/>
                <w:sz w:val="22"/>
                <w:szCs w:val="22"/>
                <w:lang w:val="fr-FR"/>
              </w:rPr>
              <w:t>mid</w:t>
            </w:r>
            <w:proofErr w:type="spellEnd"/>
            <w:r w:rsidRPr="008948CC">
              <w:rPr>
                <w:rFonts w:ascii="Calibri" w:hAnsi="Calibri" w:cs="Calibri"/>
                <w:color w:val="000000"/>
                <w:kern w:val="24"/>
                <w:sz w:val="22"/>
                <w:szCs w:val="22"/>
                <w:lang w:val="fr-FR"/>
              </w:rPr>
              <w:t xml:space="preserve">-point train </w:t>
            </w:r>
            <w:proofErr w:type="spellStart"/>
            <w:r w:rsidRPr="008948CC">
              <w:rPr>
                <w:rFonts w:ascii="Calibri" w:hAnsi="Calibri" w:cs="Calibri"/>
                <w:color w:val="000000"/>
                <w:kern w:val="24"/>
                <w:sz w:val="22"/>
                <w:szCs w:val="22"/>
                <w:lang w:val="fr-FR"/>
              </w:rPr>
              <w:t>enable</w:t>
            </w:r>
            <w:proofErr w:type="spellEnd"/>
          </w:p>
        </w:tc>
      </w:tr>
      <w:tr w:rsidR="00FE74CA" w14:paraId="7E3B30F7" w14:textId="77777777" w:rsidTr="00FE74CA">
        <w:trPr>
          <w:trHeight w:val="303"/>
        </w:trPr>
        <w:tc>
          <w:tcPr>
            <w:tcW w:w="3928" w:type="dxa"/>
            <w:noWrap/>
            <w:tcMar>
              <w:top w:w="0" w:type="dxa"/>
              <w:left w:w="108" w:type="dxa"/>
              <w:bottom w:w="0" w:type="dxa"/>
              <w:right w:w="108" w:type="dxa"/>
            </w:tcMar>
            <w:vAlign w:val="bottom"/>
          </w:tcPr>
          <w:p w14:paraId="5DC24CD9"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TX_GN1_MIDPOINT_EN_LANE</w:t>
            </w:r>
          </w:p>
          <w:p w14:paraId="60D5A6B3" w14:textId="020AFDBF"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(R6038h[5])</w:t>
            </w:r>
          </w:p>
        </w:tc>
        <w:tc>
          <w:tcPr>
            <w:tcW w:w="5182" w:type="dxa"/>
            <w:noWrap/>
            <w:tcMar>
              <w:top w:w="0" w:type="dxa"/>
              <w:left w:w="108" w:type="dxa"/>
              <w:bottom w:w="0" w:type="dxa"/>
              <w:right w:w="108" w:type="dxa"/>
            </w:tcMar>
            <w:vAlign w:val="center"/>
          </w:tcPr>
          <w:p w14:paraId="7F691AEF" w14:textId="34BF2708" w:rsidR="00FE74CA" w:rsidRPr="00313B08" w:rsidRDefault="00FE74CA" w:rsidP="00FE74CA">
            <w:pPr>
              <w:autoSpaceDN w:val="0"/>
              <w:rPr>
                <w:rFonts w:ascii="Calibri" w:hAnsi="Calibri" w:cs="Calibri"/>
                <w:color w:val="000000"/>
                <w:kern w:val="24"/>
                <w:sz w:val="22"/>
                <w:szCs w:val="22"/>
              </w:rPr>
            </w:pPr>
            <w:r w:rsidRPr="008948CC">
              <w:rPr>
                <w:rFonts w:ascii="Calibri" w:hAnsi="Calibri" w:cs="Calibri"/>
                <w:color w:val="000000"/>
                <w:kern w:val="24"/>
                <w:sz w:val="22"/>
                <w:szCs w:val="22"/>
                <w:lang w:val="fr-FR"/>
              </w:rPr>
              <w:t xml:space="preserve">TX GN1 </w:t>
            </w:r>
            <w:proofErr w:type="spellStart"/>
            <w:r w:rsidRPr="008948CC">
              <w:rPr>
                <w:rFonts w:ascii="Calibri" w:hAnsi="Calibri" w:cs="Calibri"/>
                <w:color w:val="000000"/>
                <w:kern w:val="24"/>
                <w:sz w:val="22"/>
                <w:szCs w:val="22"/>
                <w:lang w:val="fr-FR"/>
              </w:rPr>
              <w:t>mid</w:t>
            </w:r>
            <w:proofErr w:type="spellEnd"/>
            <w:r w:rsidRPr="008948CC">
              <w:rPr>
                <w:rFonts w:ascii="Calibri" w:hAnsi="Calibri" w:cs="Calibri"/>
                <w:color w:val="000000"/>
                <w:kern w:val="24"/>
                <w:sz w:val="22"/>
                <w:szCs w:val="22"/>
                <w:lang w:val="fr-FR"/>
              </w:rPr>
              <w:t xml:space="preserve">-point train </w:t>
            </w:r>
            <w:proofErr w:type="spellStart"/>
            <w:r w:rsidRPr="008948CC">
              <w:rPr>
                <w:rFonts w:ascii="Calibri" w:hAnsi="Calibri" w:cs="Calibri"/>
                <w:color w:val="000000"/>
                <w:kern w:val="24"/>
                <w:sz w:val="22"/>
                <w:szCs w:val="22"/>
                <w:lang w:val="fr-FR"/>
              </w:rPr>
              <w:t>enable</w:t>
            </w:r>
            <w:proofErr w:type="spellEnd"/>
          </w:p>
        </w:tc>
      </w:tr>
      <w:tr w:rsidR="00FE74CA" w14:paraId="51C20CA4" w14:textId="77777777" w:rsidTr="00FE74CA">
        <w:trPr>
          <w:trHeight w:val="303"/>
        </w:trPr>
        <w:tc>
          <w:tcPr>
            <w:tcW w:w="3928" w:type="dxa"/>
            <w:noWrap/>
            <w:tcMar>
              <w:top w:w="0" w:type="dxa"/>
              <w:left w:w="108" w:type="dxa"/>
              <w:bottom w:w="0" w:type="dxa"/>
              <w:right w:w="108" w:type="dxa"/>
            </w:tcMar>
            <w:vAlign w:val="bottom"/>
          </w:tcPr>
          <w:p w14:paraId="7AB544D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tx_gn1_midpoint_thres_k_lane[7:0]</w:t>
            </w:r>
          </w:p>
          <w:p w14:paraId="491C92F7" w14:textId="171F4F71"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(R6050h[15:8])</w:t>
            </w:r>
          </w:p>
        </w:tc>
        <w:tc>
          <w:tcPr>
            <w:tcW w:w="5182" w:type="dxa"/>
            <w:noWrap/>
            <w:tcMar>
              <w:top w:w="0" w:type="dxa"/>
              <w:left w:w="108" w:type="dxa"/>
              <w:bottom w:w="0" w:type="dxa"/>
              <w:right w:w="108" w:type="dxa"/>
            </w:tcMar>
            <w:vAlign w:val="center"/>
          </w:tcPr>
          <w:p w14:paraId="683EF175" w14:textId="28EEA7B4"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hAnsi="Calibri" w:cs="Calibri"/>
                <w:color w:val="000000"/>
                <w:kern w:val="24"/>
                <w:sz w:val="22"/>
                <w:szCs w:val="22"/>
              </w:rPr>
              <w:t>Tx</w:t>
            </w:r>
            <w:proofErr w:type="spellEnd"/>
            <w:r w:rsidRPr="008948CC">
              <w:rPr>
                <w:rFonts w:ascii="Calibri" w:hAnsi="Calibri" w:cs="Calibri"/>
                <w:color w:val="000000"/>
                <w:kern w:val="24"/>
                <w:sz w:val="22"/>
                <w:szCs w:val="22"/>
              </w:rPr>
              <w:t xml:space="preserve"> Gn1 </w:t>
            </w:r>
            <w:r>
              <w:rPr>
                <w:rFonts w:ascii="Calibri" w:hAnsi="Calibri" w:cs="Calibri"/>
                <w:color w:val="000000"/>
                <w:kern w:val="24"/>
                <w:sz w:val="22"/>
                <w:szCs w:val="22"/>
              </w:rPr>
              <w:t>m</w:t>
            </w:r>
            <w:r w:rsidRPr="008948CC">
              <w:rPr>
                <w:rFonts w:ascii="Calibri" w:hAnsi="Calibri" w:cs="Calibri"/>
                <w:color w:val="000000"/>
                <w:kern w:val="24"/>
                <w:sz w:val="22"/>
                <w:szCs w:val="22"/>
              </w:rPr>
              <w:t xml:space="preserve">idpoint </w:t>
            </w:r>
            <w:r>
              <w:rPr>
                <w:rFonts w:ascii="Calibri" w:hAnsi="Calibri" w:cs="Calibri"/>
                <w:color w:val="000000"/>
                <w:kern w:val="24"/>
                <w:sz w:val="22"/>
                <w:szCs w:val="22"/>
              </w:rPr>
              <w:t>t</w:t>
            </w:r>
            <w:r w:rsidRPr="008948CC">
              <w:rPr>
                <w:rFonts w:ascii="Calibri" w:hAnsi="Calibri" w:cs="Calibri"/>
                <w:color w:val="000000"/>
                <w:kern w:val="24"/>
                <w:sz w:val="22"/>
                <w:szCs w:val="22"/>
              </w:rPr>
              <w:t>hreshold K</w:t>
            </w:r>
          </w:p>
        </w:tc>
      </w:tr>
      <w:tr w:rsidR="00FE74CA" w14:paraId="5F0F35ED" w14:textId="77777777" w:rsidTr="00FE74CA">
        <w:trPr>
          <w:trHeight w:val="303"/>
        </w:trPr>
        <w:tc>
          <w:tcPr>
            <w:tcW w:w="3928" w:type="dxa"/>
            <w:noWrap/>
            <w:tcMar>
              <w:top w:w="0" w:type="dxa"/>
              <w:left w:w="108" w:type="dxa"/>
              <w:bottom w:w="0" w:type="dxa"/>
              <w:right w:w="108" w:type="dxa"/>
            </w:tcMar>
            <w:vAlign w:val="bottom"/>
          </w:tcPr>
          <w:p w14:paraId="2737705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tx_gn1_midpoint_thres_c_lane[7:0]</w:t>
            </w:r>
          </w:p>
          <w:p w14:paraId="531B56AF" w14:textId="14DDFF6B" w:rsidR="00FE74CA" w:rsidRPr="00313B08" w:rsidRDefault="00FE74CA" w:rsidP="00FE74CA">
            <w:pPr>
              <w:autoSpaceDN w:val="0"/>
              <w:rPr>
                <w:rFonts w:ascii="Calibri" w:hAnsi="Calibri" w:cs="Calibri"/>
                <w:color w:val="000000"/>
                <w:kern w:val="24"/>
                <w:sz w:val="22"/>
                <w:szCs w:val="22"/>
              </w:rPr>
            </w:pPr>
            <w:r>
              <w:rPr>
                <w:rFonts w:ascii="Calibri" w:hAnsi="Calibri"/>
                <w:color w:val="000000"/>
                <w:sz w:val="22"/>
                <w:szCs w:val="22"/>
              </w:rPr>
              <w:t xml:space="preserve">     (R6050h[7:0])</w:t>
            </w:r>
          </w:p>
        </w:tc>
        <w:tc>
          <w:tcPr>
            <w:tcW w:w="5182" w:type="dxa"/>
            <w:noWrap/>
            <w:tcMar>
              <w:top w:w="0" w:type="dxa"/>
              <w:left w:w="108" w:type="dxa"/>
              <w:bottom w:w="0" w:type="dxa"/>
              <w:right w:w="108" w:type="dxa"/>
            </w:tcMar>
            <w:vAlign w:val="center"/>
          </w:tcPr>
          <w:p w14:paraId="5AD957EE" w14:textId="619248EF" w:rsidR="00FE74CA" w:rsidRPr="00313B08" w:rsidRDefault="00FE74CA" w:rsidP="00FE74CA">
            <w:pPr>
              <w:autoSpaceDN w:val="0"/>
              <w:rPr>
                <w:rFonts w:ascii="Calibri" w:hAnsi="Calibri" w:cs="Calibri"/>
                <w:color w:val="000000"/>
                <w:kern w:val="24"/>
                <w:sz w:val="22"/>
                <w:szCs w:val="22"/>
              </w:rPr>
            </w:pPr>
            <w:proofErr w:type="spellStart"/>
            <w:r w:rsidRPr="008948CC">
              <w:rPr>
                <w:rFonts w:ascii="Calibri" w:eastAsiaTheme="minorEastAsia" w:hAnsi="Calibri" w:cstheme="minorBidi"/>
                <w:color w:val="000000"/>
                <w:kern w:val="24"/>
                <w:sz w:val="22"/>
                <w:szCs w:val="22"/>
              </w:rPr>
              <w:t>Tx</w:t>
            </w:r>
            <w:proofErr w:type="spellEnd"/>
            <w:r w:rsidRPr="008948CC">
              <w:rPr>
                <w:rFonts w:ascii="Calibri" w:eastAsiaTheme="minorEastAsia" w:hAnsi="Calibri" w:cstheme="minorBidi"/>
                <w:color w:val="000000"/>
                <w:kern w:val="24"/>
                <w:sz w:val="22"/>
                <w:szCs w:val="22"/>
              </w:rPr>
              <w:t xml:space="preserve"> Gn1 </w:t>
            </w:r>
            <w:r>
              <w:rPr>
                <w:rFonts w:ascii="Calibri" w:eastAsiaTheme="minorEastAsia" w:hAnsi="Calibri" w:cstheme="minorBidi"/>
                <w:color w:val="000000"/>
                <w:kern w:val="24"/>
                <w:sz w:val="22"/>
                <w:szCs w:val="22"/>
              </w:rPr>
              <w:t>m</w:t>
            </w:r>
            <w:r w:rsidRPr="008948CC">
              <w:rPr>
                <w:rFonts w:ascii="Calibri" w:eastAsiaTheme="minorEastAsia" w:hAnsi="Calibri" w:cstheme="minorBidi"/>
                <w:color w:val="000000"/>
                <w:kern w:val="24"/>
                <w:sz w:val="22"/>
                <w:szCs w:val="22"/>
              </w:rPr>
              <w:t xml:space="preserve">idpoint </w:t>
            </w:r>
            <w:r>
              <w:rPr>
                <w:rFonts w:ascii="Calibri" w:eastAsiaTheme="minorEastAsia" w:hAnsi="Calibri" w:cstheme="minorBidi"/>
                <w:color w:val="000000"/>
                <w:kern w:val="24"/>
                <w:sz w:val="22"/>
                <w:szCs w:val="22"/>
              </w:rPr>
              <w:t>t</w:t>
            </w:r>
            <w:r w:rsidRPr="008948CC">
              <w:rPr>
                <w:rFonts w:ascii="Calibri" w:eastAsiaTheme="minorEastAsia" w:hAnsi="Calibri" w:cstheme="minorBidi"/>
                <w:color w:val="000000"/>
                <w:kern w:val="24"/>
                <w:sz w:val="22"/>
                <w:szCs w:val="22"/>
              </w:rPr>
              <w:t>hreshold C (2's Complement)</w:t>
            </w:r>
          </w:p>
        </w:tc>
      </w:tr>
      <w:tr w:rsidR="00FE74CA" w:rsidRPr="00C52429" w14:paraId="170A4D60" w14:textId="77777777" w:rsidTr="00FE74CA">
        <w:trPr>
          <w:trHeight w:val="303"/>
        </w:trPr>
        <w:tc>
          <w:tcPr>
            <w:tcW w:w="3928" w:type="dxa"/>
            <w:noWrap/>
            <w:tcMar>
              <w:top w:w="0" w:type="dxa"/>
              <w:left w:w="108" w:type="dxa"/>
              <w:bottom w:w="0" w:type="dxa"/>
              <w:right w:w="108" w:type="dxa"/>
            </w:tcMar>
            <w:vAlign w:val="bottom"/>
          </w:tcPr>
          <w:p w14:paraId="239C73BB"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tx_g1_midpoint_thres_k_lane[7:0]</w:t>
            </w:r>
          </w:p>
          <w:p w14:paraId="3588D4CA" w14:textId="441087D4"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(R6084h[15:8])</w:t>
            </w:r>
          </w:p>
        </w:tc>
        <w:tc>
          <w:tcPr>
            <w:tcW w:w="5182" w:type="dxa"/>
            <w:noWrap/>
            <w:tcMar>
              <w:top w:w="0" w:type="dxa"/>
              <w:left w:w="108" w:type="dxa"/>
              <w:bottom w:w="0" w:type="dxa"/>
              <w:right w:w="108" w:type="dxa"/>
            </w:tcMar>
            <w:vAlign w:val="center"/>
          </w:tcPr>
          <w:p w14:paraId="5D581429" w14:textId="11A98925"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G1 midpoint threshold K</w:t>
            </w:r>
          </w:p>
        </w:tc>
      </w:tr>
      <w:tr w:rsidR="00FE74CA" w:rsidRPr="00C52429" w14:paraId="6590AEE4" w14:textId="77777777" w:rsidTr="00FE74CA">
        <w:trPr>
          <w:trHeight w:val="303"/>
        </w:trPr>
        <w:tc>
          <w:tcPr>
            <w:tcW w:w="3928" w:type="dxa"/>
            <w:noWrap/>
            <w:tcMar>
              <w:top w:w="0" w:type="dxa"/>
              <w:left w:w="108" w:type="dxa"/>
              <w:bottom w:w="0" w:type="dxa"/>
              <w:right w:w="108" w:type="dxa"/>
            </w:tcMar>
            <w:vAlign w:val="bottom"/>
          </w:tcPr>
          <w:p w14:paraId="4937A103"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lastRenderedPageBreak/>
              <w:t>tx_g1_midpoint_thres_c_lane[7:0]</w:t>
            </w:r>
          </w:p>
          <w:p w14:paraId="5B7551E7" w14:textId="7628D77D"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(R6084h[7:0])</w:t>
            </w:r>
          </w:p>
        </w:tc>
        <w:tc>
          <w:tcPr>
            <w:tcW w:w="5182" w:type="dxa"/>
            <w:noWrap/>
            <w:tcMar>
              <w:top w:w="0" w:type="dxa"/>
              <w:left w:w="108" w:type="dxa"/>
              <w:bottom w:w="0" w:type="dxa"/>
              <w:right w:w="108" w:type="dxa"/>
            </w:tcMar>
            <w:vAlign w:val="center"/>
          </w:tcPr>
          <w:p w14:paraId="3ED3FCA9" w14:textId="3F3C9ABB"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G1 midpoint threshold C (2's Complement)</w:t>
            </w:r>
          </w:p>
        </w:tc>
      </w:tr>
      <w:tr w:rsidR="00FE74CA" w:rsidRPr="00C52429" w14:paraId="52AAD05E" w14:textId="77777777" w:rsidTr="00FE74CA">
        <w:trPr>
          <w:trHeight w:val="303"/>
        </w:trPr>
        <w:tc>
          <w:tcPr>
            <w:tcW w:w="3928" w:type="dxa"/>
            <w:noWrap/>
            <w:tcMar>
              <w:top w:w="0" w:type="dxa"/>
              <w:left w:w="108" w:type="dxa"/>
              <w:bottom w:w="0" w:type="dxa"/>
              <w:right w:w="108" w:type="dxa"/>
            </w:tcMar>
            <w:vAlign w:val="bottom"/>
          </w:tcPr>
          <w:p w14:paraId="6EDCB1D1"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cfg_cursor_preset0_lane[5:0]</w:t>
            </w:r>
          </w:p>
          <w:p w14:paraId="63E5389D" w14:textId="239E9BD5"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(R402Ch[5:0])</w:t>
            </w:r>
          </w:p>
        </w:tc>
        <w:tc>
          <w:tcPr>
            <w:tcW w:w="5182" w:type="dxa"/>
            <w:noWrap/>
            <w:tcMar>
              <w:top w:w="0" w:type="dxa"/>
              <w:left w:w="108" w:type="dxa"/>
              <w:bottom w:w="0" w:type="dxa"/>
              <w:right w:w="108" w:type="dxa"/>
            </w:tcMar>
            <w:vAlign w:val="center"/>
          </w:tcPr>
          <w:p w14:paraId="6BB9D199" w14:textId="61AA6460"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preset0</w:t>
            </w:r>
          </w:p>
        </w:tc>
      </w:tr>
      <w:tr w:rsidR="00FE74CA" w:rsidRPr="00C52429" w14:paraId="5708EE6D" w14:textId="77777777" w:rsidTr="00FE74CA">
        <w:trPr>
          <w:trHeight w:val="303"/>
        </w:trPr>
        <w:tc>
          <w:tcPr>
            <w:tcW w:w="3928" w:type="dxa"/>
            <w:noWrap/>
            <w:tcMar>
              <w:top w:w="0" w:type="dxa"/>
              <w:left w:w="108" w:type="dxa"/>
              <w:bottom w:w="0" w:type="dxa"/>
              <w:right w:w="108" w:type="dxa"/>
            </w:tcMar>
            <w:vAlign w:val="bottom"/>
          </w:tcPr>
          <w:p w14:paraId="05F3C038" w14:textId="7321CB9A"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cfg_cursor_preset1_lane[5:0]</w:t>
            </w:r>
          </w:p>
          <w:p w14:paraId="6DC83C35" w14:textId="5362877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(R402Ch[11:6])</w:t>
            </w:r>
          </w:p>
        </w:tc>
        <w:tc>
          <w:tcPr>
            <w:tcW w:w="5182" w:type="dxa"/>
            <w:noWrap/>
            <w:tcMar>
              <w:top w:w="0" w:type="dxa"/>
              <w:left w:w="108" w:type="dxa"/>
              <w:bottom w:w="0" w:type="dxa"/>
              <w:right w:w="108" w:type="dxa"/>
            </w:tcMar>
            <w:vAlign w:val="center"/>
          </w:tcPr>
          <w:p w14:paraId="35BAB6F0" w14:textId="19BBFE2D"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preset1</w:t>
            </w:r>
          </w:p>
        </w:tc>
      </w:tr>
      <w:tr w:rsidR="00FE74CA" w:rsidRPr="00C52429" w14:paraId="4F0B04C6" w14:textId="77777777" w:rsidTr="00FE74CA">
        <w:trPr>
          <w:trHeight w:val="303"/>
        </w:trPr>
        <w:tc>
          <w:tcPr>
            <w:tcW w:w="3928" w:type="dxa"/>
            <w:noWrap/>
            <w:tcMar>
              <w:top w:w="0" w:type="dxa"/>
              <w:left w:w="108" w:type="dxa"/>
              <w:bottom w:w="0" w:type="dxa"/>
              <w:right w:w="108" w:type="dxa"/>
            </w:tcMar>
            <w:vAlign w:val="bottom"/>
          </w:tcPr>
          <w:p w14:paraId="728CDA0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cfg_cursor_preset2_lane[5:0]</w:t>
            </w:r>
          </w:p>
          <w:p w14:paraId="3DE8FA7E" w14:textId="20959EA8"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(R402Ch[21:16])</w:t>
            </w:r>
          </w:p>
        </w:tc>
        <w:tc>
          <w:tcPr>
            <w:tcW w:w="5182" w:type="dxa"/>
            <w:noWrap/>
            <w:tcMar>
              <w:top w:w="0" w:type="dxa"/>
              <w:left w:w="108" w:type="dxa"/>
              <w:bottom w:w="0" w:type="dxa"/>
              <w:right w:w="108" w:type="dxa"/>
            </w:tcMar>
            <w:vAlign w:val="center"/>
          </w:tcPr>
          <w:p w14:paraId="2DDE951B" w14:textId="55E94266"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preset2</w:t>
            </w:r>
          </w:p>
        </w:tc>
      </w:tr>
      <w:tr w:rsidR="00FE74CA" w:rsidRPr="00C52429" w14:paraId="2AFF4AF2" w14:textId="77777777" w:rsidTr="00FE74CA">
        <w:trPr>
          <w:trHeight w:val="303"/>
        </w:trPr>
        <w:tc>
          <w:tcPr>
            <w:tcW w:w="3928" w:type="dxa"/>
            <w:noWrap/>
            <w:tcMar>
              <w:top w:w="0" w:type="dxa"/>
              <w:left w:w="108" w:type="dxa"/>
              <w:bottom w:w="0" w:type="dxa"/>
              <w:right w:w="108" w:type="dxa"/>
            </w:tcMar>
            <w:vAlign w:val="bottom"/>
          </w:tcPr>
          <w:p w14:paraId="26F45199"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cfg_cursor_preset3_lane[5:0]</w:t>
            </w:r>
          </w:p>
          <w:p w14:paraId="2A40C0A1" w14:textId="05EB27C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(R402Ch[27:22])</w:t>
            </w:r>
          </w:p>
        </w:tc>
        <w:tc>
          <w:tcPr>
            <w:tcW w:w="5182" w:type="dxa"/>
            <w:noWrap/>
            <w:tcMar>
              <w:top w:w="0" w:type="dxa"/>
              <w:left w:w="108" w:type="dxa"/>
              <w:bottom w:w="0" w:type="dxa"/>
              <w:right w:w="108" w:type="dxa"/>
            </w:tcMar>
            <w:vAlign w:val="center"/>
          </w:tcPr>
          <w:p w14:paraId="112A9E15" w14:textId="0CA248B7"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preset3</w:t>
            </w:r>
          </w:p>
        </w:tc>
      </w:tr>
      <w:tr w:rsidR="00FE74CA" w:rsidRPr="00C52429" w14:paraId="19E153E8" w14:textId="77777777" w:rsidTr="00FE74CA">
        <w:trPr>
          <w:trHeight w:val="303"/>
        </w:trPr>
        <w:tc>
          <w:tcPr>
            <w:tcW w:w="3928" w:type="dxa"/>
            <w:noWrap/>
            <w:tcMar>
              <w:top w:w="0" w:type="dxa"/>
              <w:left w:w="108" w:type="dxa"/>
              <w:bottom w:w="0" w:type="dxa"/>
              <w:right w:w="108" w:type="dxa"/>
            </w:tcMar>
            <w:vAlign w:val="bottom"/>
          </w:tcPr>
          <w:p w14:paraId="29611AC4"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cfg_cursor_preset4_lane[5:0]</w:t>
            </w:r>
          </w:p>
          <w:p w14:paraId="79B9E0C0" w14:textId="0D4C8A2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(R4030h[5:0])</w:t>
            </w:r>
          </w:p>
        </w:tc>
        <w:tc>
          <w:tcPr>
            <w:tcW w:w="5182" w:type="dxa"/>
            <w:noWrap/>
            <w:tcMar>
              <w:top w:w="0" w:type="dxa"/>
              <w:left w:w="108" w:type="dxa"/>
              <w:bottom w:w="0" w:type="dxa"/>
              <w:right w:w="108" w:type="dxa"/>
            </w:tcMar>
            <w:vAlign w:val="center"/>
          </w:tcPr>
          <w:p w14:paraId="6AF025A6" w14:textId="61ABFFC2"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preset4</w:t>
            </w:r>
          </w:p>
        </w:tc>
      </w:tr>
      <w:tr w:rsidR="00FE74CA" w:rsidRPr="00C52429" w14:paraId="30D1E4EA" w14:textId="77777777" w:rsidTr="00FE74CA">
        <w:trPr>
          <w:trHeight w:val="303"/>
        </w:trPr>
        <w:tc>
          <w:tcPr>
            <w:tcW w:w="3928" w:type="dxa"/>
            <w:noWrap/>
            <w:tcMar>
              <w:top w:w="0" w:type="dxa"/>
              <w:left w:w="108" w:type="dxa"/>
              <w:bottom w:w="0" w:type="dxa"/>
              <w:right w:w="108" w:type="dxa"/>
            </w:tcMar>
            <w:vAlign w:val="bottom"/>
          </w:tcPr>
          <w:p w14:paraId="4C5CAF71"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cfg_cursor_preset5_lane[5:0]</w:t>
            </w:r>
          </w:p>
          <w:p w14:paraId="38A52074" w14:textId="1AC3618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(R4030h[11:6])</w:t>
            </w:r>
          </w:p>
        </w:tc>
        <w:tc>
          <w:tcPr>
            <w:tcW w:w="5182" w:type="dxa"/>
            <w:noWrap/>
            <w:tcMar>
              <w:top w:w="0" w:type="dxa"/>
              <w:left w:w="108" w:type="dxa"/>
              <w:bottom w:w="0" w:type="dxa"/>
              <w:right w:w="108" w:type="dxa"/>
            </w:tcMar>
            <w:vAlign w:val="center"/>
          </w:tcPr>
          <w:p w14:paraId="31DAC55A" w14:textId="21394A9D"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preset5</w:t>
            </w:r>
          </w:p>
        </w:tc>
      </w:tr>
      <w:tr w:rsidR="00FE74CA" w:rsidRPr="00C52429" w14:paraId="42144C78" w14:textId="77777777" w:rsidTr="00FE74CA">
        <w:trPr>
          <w:trHeight w:val="303"/>
        </w:trPr>
        <w:tc>
          <w:tcPr>
            <w:tcW w:w="3928" w:type="dxa"/>
            <w:noWrap/>
            <w:tcMar>
              <w:top w:w="0" w:type="dxa"/>
              <w:left w:w="108" w:type="dxa"/>
              <w:bottom w:w="0" w:type="dxa"/>
              <w:right w:w="108" w:type="dxa"/>
            </w:tcMar>
            <w:vAlign w:val="bottom"/>
          </w:tcPr>
          <w:p w14:paraId="5480A1CD"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cfg_cursor_preset6_lane[5:0]</w:t>
            </w:r>
          </w:p>
          <w:p w14:paraId="215B4580" w14:textId="65CC0CB0"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(R4030h[21:16])</w:t>
            </w:r>
          </w:p>
        </w:tc>
        <w:tc>
          <w:tcPr>
            <w:tcW w:w="5182" w:type="dxa"/>
            <w:noWrap/>
            <w:tcMar>
              <w:top w:w="0" w:type="dxa"/>
              <w:left w:w="108" w:type="dxa"/>
              <w:bottom w:w="0" w:type="dxa"/>
              <w:right w:w="108" w:type="dxa"/>
            </w:tcMar>
            <w:vAlign w:val="center"/>
          </w:tcPr>
          <w:p w14:paraId="45860901" w14:textId="725CBE69"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preset6</w:t>
            </w:r>
          </w:p>
        </w:tc>
      </w:tr>
      <w:tr w:rsidR="00FE74CA" w:rsidRPr="00C52429" w14:paraId="5003509E" w14:textId="77777777" w:rsidTr="00FE74CA">
        <w:trPr>
          <w:trHeight w:val="303"/>
        </w:trPr>
        <w:tc>
          <w:tcPr>
            <w:tcW w:w="3928" w:type="dxa"/>
            <w:noWrap/>
            <w:tcMar>
              <w:top w:w="0" w:type="dxa"/>
              <w:left w:w="108" w:type="dxa"/>
              <w:bottom w:w="0" w:type="dxa"/>
              <w:right w:w="108" w:type="dxa"/>
            </w:tcMar>
            <w:vAlign w:val="bottom"/>
          </w:tcPr>
          <w:p w14:paraId="600FA642"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cfg_cursor_preset7_lane[5:0]</w:t>
            </w:r>
          </w:p>
          <w:p w14:paraId="020462E1" w14:textId="536A288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(R4030h[27:22])</w:t>
            </w:r>
          </w:p>
        </w:tc>
        <w:tc>
          <w:tcPr>
            <w:tcW w:w="5182" w:type="dxa"/>
            <w:noWrap/>
            <w:tcMar>
              <w:top w:w="0" w:type="dxa"/>
              <w:left w:w="108" w:type="dxa"/>
              <w:bottom w:w="0" w:type="dxa"/>
              <w:right w:w="108" w:type="dxa"/>
            </w:tcMar>
            <w:vAlign w:val="center"/>
          </w:tcPr>
          <w:p w14:paraId="7D520E80" w14:textId="3BD4B5BD"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preset7</w:t>
            </w:r>
          </w:p>
        </w:tc>
      </w:tr>
      <w:tr w:rsidR="00FE74CA" w:rsidRPr="00C52429" w14:paraId="54B8837F" w14:textId="77777777" w:rsidTr="00FE74CA">
        <w:trPr>
          <w:trHeight w:val="303"/>
        </w:trPr>
        <w:tc>
          <w:tcPr>
            <w:tcW w:w="3928" w:type="dxa"/>
            <w:noWrap/>
            <w:tcMar>
              <w:top w:w="0" w:type="dxa"/>
              <w:left w:w="108" w:type="dxa"/>
              <w:bottom w:w="0" w:type="dxa"/>
              <w:right w:w="108" w:type="dxa"/>
            </w:tcMar>
            <w:vAlign w:val="bottom"/>
          </w:tcPr>
          <w:p w14:paraId="2AA11111"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cfg_cursor_preset8_lane[5:0]</w:t>
            </w:r>
          </w:p>
          <w:p w14:paraId="4EF80D07" w14:textId="00188D1A"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(R4034h[5:0])</w:t>
            </w:r>
          </w:p>
        </w:tc>
        <w:tc>
          <w:tcPr>
            <w:tcW w:w="5182" w:type="dxa"/>
            <w:noWrap/>
            <w:tcMar>
              <w:top w:w="0" w:type="dxa"/>
              <w:left w:w="108" w:type="dxa"/>
              <w:bottom w:w="0" w:type="dxa"/>
              <w:right w:w="108" w:type="dxa"/>
            </w:tcMar>
            <w:vAlign w:val="center"/>
          </w:tcPr>
          <w:p w14:paraId="1D189FD6" w14:textId="21603A48"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preset8</w:t>
            </w:r>
          </w:p>
        </w:tc>
      </w:tr>
      <w:tr w:rsidR="00FE74CA" w:rsidRPr="00C52429" w14:paraId="7E1121E6" w14:textId="77777777" w:rsidTr="00FE74CA">
        <w:trPr>
          <w:trHeight w:val="303"/>
        </w:trPr>
        <w:tc>
          <w:tcPr>
            <w:tcW w:w="3928" w:type="dxa"/>
            <w:noWrap/>
            <w:tcMar>
              <w:top w:w="0" w:type="dxa"/>
              <w:left w:w="108" w:type="dxa"/>
              <w:bottom w:w="0" w:type="dxa"/>
              <w:right w:w="108" w:type="dxa"/>
            </w:tcMar>
            <w:vAlign w:val="bottom"/>
          </w:tcPr>
          <w:p w14:paraId="48E9BC57"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cfg_cursor_preset9_lane[5:0]</w:t>
            </w:r>
          </w:p>
          <w:p w14:paraId="3656C04C" w14:textId="49EB41A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(R4034h[11:6])</w:t>
            </w:r>
          </w:p>
        </w:tc>
        <w:tc>
          <w:tcPr>
            <w:tcW w:w="5182" w:type="dxa"/>
            <w:noWrap/>
            <w:tcMar>
              <w:top w:w="0" w:type="dxa"/>
              <w:left w:w="108" w:type="dxa"/>
              <w:bottom w:w="0" w:type="dxa"/>
              <w:right w:w="108" w:type="dxa"/>
            </w:tcMar>
            <w:vAlign w:val="center"/>
          </w:tcPr>
          <w:p w14:paraId="391BE446" w14:textId="7769AB30"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preset9</w:t>
            </w:r>
          </w:p>
        </w:tc>
      </w:tr>
      <w:tr w:rsidR="00FE74CA" w:rsidRPr="00C52429" w14:paraId="62873515" w14:textId="77777777" w:rsidTr="00CD2513">
        <w:trPr>
          <w:trHeight w:val="303"/>
        </w:trPr>
        <w:tc>
          <w:tcPr>
            <w:tcW w:w="3928" w:type="dxa"/>
            <w:noWrap/>
            <w:tcMar>
              <w:top w:w="0" w:type="dxa"/>
              <w:left w:w="108" w:type="dxa"/>
              <w:bottom w:w="0" w:type="dxa"/>
              <w:right w:w="108" w:type="dxa"/>
            </w:tcMar>
            <w:vAlign w:val="bottom"/>
          </w:tcPr>
          <w:p w14:paraId="6142884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cfg_cursor_preset10_lane[5:0]</w:t>
            </w:r>
          </w:p>
          <w:p w14:paraId="78810BDC" w14:textId="5073A346"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(R4034h[21:16])</w:t>
            </w:r>
          </w:p>
        </w:tc>
        <w:tc>
          <w:tcPr>
            <w:tcW w:w="5182" w:type="dxa"/>
            <w:noWrap/>
            <w:tcMar>
              <w:top w:w="0" w:type="dxa"/>
              <w:left w:w="108" w:type="dxa"/>
              <w:bottom w:w="0" w:type="dxa"/>
              <w:right w:w="108" w:type="dxa"/>
            </w:tcMar>
            <w:vAlign w:val="center"/>
          </w:tcPr>
          <w:p w14:paraId="09B0E67E" w14:textId="4BBAEC88"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Cursor coefficient of preset10</w:t>
            </w:r>
          </w:p>
        </w:tc>
      </w:tr>
      <w:tr w:rsidR="00FE74CA" w:rsidRPr="00C52429" w14:paraId="616121C3" w14:textId="77777777" w:rsidTr="00FE74CA">
        <w:trPr>
          <w:trHeight w:val="303"/>
        </w:trPr>
        <w:tc>
          <w:tcPr>
            <w:tcW w:w="3928" w:type="dxa"/>
            <w:noWrap/>
            <w:tcMar>
              <w:top w:w="0" w:type="dxa"/>
              <w:left w:w="108" w:type="dxa"/>
              <w:bottom w:w="0" w:type="dxa"/>
              <w:right w:w="108" w:type="dxa"/>
            </w:tcMar>
            <w:vAlign w:val="bottom"/>
          </w:tcPr>
          <w:p w14:paraId="7F4BA232"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cfg_post_cursor_preset0_lane[5:0]</w:t>
            </w:r>
          </w:p>
          <w:p w14:paraId="0D5CF66B" w14:textId="139A5C5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(R4038h[11:6])</w:t>
            </w:r>
          </w:p>
        </w:tc>
        <w:tc>
          <w:tcPr>
            <w:tcW w:w="5182" w:type="dxa"/>
            <w:noWrap/>
            <w:tcMar>
              <w:top w:w="0" w:type="dxa"/>
              <w:left w:w="108" w:type="dxa"/>
              <w:bottom w:w="0" w:type="dxa"/>
              <w:right w:w="108" w:type="dxa"/>
            </w:tcMar>
            <w:vAlign w:val="center"/>
          </w:tcPr>
          <w:p w14:paraId="426615DA" w14:textId="6E23A67B"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preset0</w:t>
            </w:r>
          </w:p>
        </w:tc>
      </w:tr>
      <w:tr w:rsidR="00FE74CA" w:rsidRPr="00C52429" w14:paraId="2A84A7C1" w14:textId="77777777" w:rsidTr="00FE74CA">
        <w:trPr>
          <w:trHeight w:val="303"/>
        </w:trPr>
        <w:tc>
          <w:tcPr>
            <w:tcW w:w="3928" w:type="dxa"/>
            <w:noWrap/>
            <w:tcMar>
              <w:top w:w="0" w:type="dxa"/>
              <w:left w:w="108" w:type="dxa"/>
              <w:bottom w:w="0" w:type="dxa"/>
              <w:right w:w="108" w:type="dxa"/>
            </w:tcMar>
            <w:vAlign w:val="bottom"/>
          </w:tcPr>
          <w:p w14:paraId="23D538F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cfg_post_cursor_preset1_lane[5:0]</w:t>
            </w:r>
          </w:p>
          <w:p w14:paraId="2C96FE95" w14:textId="45F740E2"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(R4038h[27:22])</w:t>
            </w:r>
          </w:p>
        </w:tc>
        <w:tc>
          <w:tcPr>
            <w:tcW w:w="5182" w:type="dxa"/>
            <w:noWrap/>
            <w:tcMar>
              <w:top w:w="0" w:type="dxa"/>
              <w:left w:w="108" w:type="dxa"/>
              <w:bottom w:w="0" w:type="dxa"/>
              <w:right w:w="108" w:type="dxa"/>
            </w:tcMar>
            <w:vAlign w:val="center"/>
          </w:tcPr>
          <w:p w14:paraId="37B15E8A" w14:textId="4206A9D7"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preset1</w:t>
            </w:r>
          </w:p>
        </w:tc>
      </w:tr>
      <w:tr w:rsidR="00FE74CA" w:rsidRPr="00C52429" w14:paraId="20218536" w14:textId="77777777" w:rsidTr="00FE74CA">
        <w:trPr>
          <w:trHeight w:val="303"/>
        </w:trPr>
        <w:tc>
          <w:tcPr>
            <w:tcW w:w="3928" w:type="dxa"/>
            <w:noWrap/>
            <w:tcMar>
              <w:top w:w="0" w:type="dxa"/>
              <w:left w:w="108" w:type="dxa"/>
              <w:bottom w:w="0" w:type="dxa"/>
              <w:right w:w="108" w:type="dxa"/>
            </w:tcMar>
            <w:vAlign w:val="bottom"/>
          </w:tcPr>
          <w:p w14:paraId="3981002F"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cfg_post_cursor_preset2_lane[5:0]</w:t>
            </w:r>
          </w:p>
          <w:p w14:paraId="3D7095EA" w14:textId="24F0DC00"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(R403Ch[11:6])</w:t>
            </w:r>
          </w:p>
        </w:tc>
        <w:tc>
          <w:tcPr>
            <w:tcW w:w="5182" w:type="dxa"/>
            <w:noWrap/>
            <w:tcMar>
              <w:top w:w="0" w:type="dxa"/>
              <w:left w:w="108" w:type="dxa"/>
              <w:bottom w:w="0" w:type="dxa"/>
              <w:right w:w="108" w:type="dxa"/>
            </w:tcMar>
            <w:vAlign w:val="center"/>
          </w:tcPr>
          <w:p w14:paraId="2334154A" w14:textId="03E515CA"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preset2</w:t>
            </w:r>
          </w:p>
        </w:tc>
      </w:tr>
      <w:tr w:rsidR="00FE74CA" w:rsidRPr="00C52429" w14:paraId="049401AA" w14:textId="77777777" w:rsidTr="00FE74CA">
        <w:trPr>
          <w:trHeight w:val="303"/>
        </w:trPr>
        <w:tc>
          <w:tcPr>
            <w:tcW w:w="3928" w:type="dxa"/>
            <w:noWrap/>
            <w:tcMar>
              <w:top w:w="0" w:type="dxa"/>
              <w:left w:w="108" w:type="dxa"/>
              <w:bottom w:w="0" w:type="dxa"/>
              <w:right w:w="108" w:type="dxa"/>
            </w:tcMar>
            <w:vAlign w:val="bottom"/>
          </w:tcPr>
          <w:p w14:paraId="4734A612"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cfg_post_cursor_preset3_lane[5:0]</w:t>
            </w:r>
          </w:p>
          <w:p w14:paraId="363B2A30" w14:textId="49D3D19C"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(R403Ch[27:22])</w:t>
            </w:r>
          </w:p>
        </w:tc>
        <w:tc>
          <w:tcPr>
            <w:tcW w:w="5182" w:type="dxa"/>
            <w:noWrap/>
            <w:tcMar>
              <w:top w:w="0" w:type="dxa"/>
              <w:left w:w="108" w:type="dxa"/>
              <w:bottom w:w="0" w:type="dxa"/>
              <w:right w:w="108" w:type="dxa"/>
            </w:tcMar>
            <w:vAlign w:val="center"/>
          </w:tcPr>
          <w:p w14:paraId="16CE54B2" w14:textId="33E74AE1"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preset3</w:t>
            </w:r>
          </w:p>
        </w:tc>
      </w:tr>
      <w:tr w:rsidR="00FE74CA" w:rsidRPr="00C52429" w14:paraId="3D609338" w14:textId="77777777" w:rsidTr="00FE74CA">
        <w:trPr>
          <w:trHeight w:val="303"/>
        </w:trPr>
        <w:tc>
          <w:tcPr>
            <w:tcW w:w="3928" w:type="dxa"/>
            <w:noWrap/>
            <w:tcMar>
              <w:top w:w="0" w:type="dxa"/>
              <w:left w:w="108" w:type="dxa"/>
              <w:bottom w:w="0" w:type="dxa"/>
              <w:right w:w="108" w:type="dxa"/>
            </w:tcMar>
            <w:vAlign w:val="bottom"/>
          </w:tcPr>
          <w:p w14:paraId="5E1D3C0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cfg_post_cursor_preset4_lane[5:0]</w:t>
            </w:r>
          </w:p>
          <w:p w14:paraId="625BFF2C" w14:textId="22953AD4"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(R4040h[11:6])</w:t>
            </w:r>
          </w:p>
        </w:tc>
        <w:tc>
          <w:tcPr>
            <w:tcW w:w="5182" w:type="dxa"/>
            <w:noWrap/>
            <w:tcMar>
              <w:top w:w="0" w:type="dxa"/>
              <w:left w:w="108" w:type="dxa"/>
              <w:bottom w:w="0" w:type="dxa"/>
              <w:right w:w="108" w:type="dxa"/>
            </w:tcMar>
            <w:vAlign w:val="center"/>
          </w:tcPr>
          <w:p w14:paraId="7E592800" w14:textId="1DEB59A3"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preset4</w:t>
            </w:r>
          </w:p>
        </w:tc>
      </w:tr>
      <w:tr w:rsidR="00FE74CA" w:rsidRPr="00C52429" w14:paraId="11EA0CA5" w14:textId="77777777" w:rsidTr="00FE74CA">
        <w:trPr>
          <w:trHeight w:val="303"/>
        </w:trPr>
        <w:tc>
          <w:tcPr>
            <w:tcW w:w="3928" w:type="dxa"/>
            <w:noWrap/>
            <w:tcMar>
              <w:top w:w="0" w:type="dxa"/>
              <w:left w:w="108" w:type="dxa"/>
              <w:bottom w:w="0" w:type="dxa"/>
              <w:right w:w="108" w:type="dxa"/>
            </w:tcMar>
            <w:vAlign w:val="bottom"/>
          </w:tcPr>
          <w:p w14:paraId="51FE9FC5"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cfg_post_cursor_preset5_lane[5:0]</w:t>
            </w:r>
          </w:p>
          <w:p w14:paraId="0367A541" w14:textId="304430B8"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(R4040h[27:22])</w:t>
            </w:r>
          </w:p>
        </w:tc>
        <w:tc>
          <w:tcPr>
            <w:tcW w:w="5182" w:type="dxa"/>
            <w:noWrap/>
            <w:tcMar>
              <w:top w:w="0" w:type="dxa"/>
              <w:left w:w="108" w:type="dxa"/>
              <w:bottom w:w="0" w:type="dxa"/>
              <w:right w:w="108" w:type="dxa"/>
            </w:tcMar>
            <w:vAlign w:val="center"/>
          </w:tcPr>
          <w:p w14:paraId="3A3B599F" w14:textId="21EA2191"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preset5</w:t>
            </w:r>
          </w:p>
        </w:tc>
      </w:tr>
      <w:tr w:rsidR="00FE74CA" w:rsidRPr="00C52429" w14:paraId="1EE0CB48" w14:textId="77777777" w:rsidTr="00FE74CA">
        <w:trPr>
          <w:trHeight w:val="303"/>
        </w:trPr>
        <w:tc>
          <w:tcPr>
            <w:tcW w:w="3928" w:type="dxa"/>
            <w:noWrap/>
            <w:tcMar>
              <w:top w:w="0" w:type="dxa"/>
              <w:left w:w="108" w:type="dxa"/>
              <w:bottom w:w="0" w:type="dxa"/>
              <w:right w:w="108" w:type="dxa"/>
            </w:tcMar>
            <w:vAlign w:val="bottom"/>
          </w:tcPr>
          <w:p w14:paraId="430DC8C1"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cfg_post_cursor_preset6_lane[5:0]</w:t>
            </w:r>
          </w:p>
          <w:p w14:paraId="6B3738CA" w14:textId="02DB59A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(R4044h[11:6])</w:t>
            </w:r>
          </w:p>
        </w:tc>
        <w:tc>
          <w:tcPr>
            <w:tcW w:w="5182" w:type="dxa"/>
            <w:noWrap/>
            <w:tcMar>
              <w:top w:w="0" w:type="dxa"/>
              <w:left w:w="108" w:type="dxa"/>
              <w:bottom w:w="0" w:type="dxa"/>
              <w:right w:w="108" w:type="dxa"/>
            </w:tcMar>
            <w:vAlign w:val="center"/>
          </w:tcPr>
          <w:p w14:paraId="408A90C6" w14:textId="303B84C2"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preset6</w:t>
            </w:r>
          </w:p>
        </w:tc>
      </w:tr>
      <w:tr w:rsidR="00FE74CA" w:rsidRPr="00C52429" w14:paraId="2CE96CEA" w14:textId="77777777" w:rsidTr="00FE74CA">
        <w:trPr>
          <w:trHeight w:val="303"/>
        </w:trPr>
        <w:tc>
          <w:tcPr>
            <w:tcW w:w="3928" w:type="dxa"/>
            <w:noWrap/>
            <w:tcMar>
              <w:top w:w="0" w:type="dxa"/>
              <w:left w:w="108" w:type="dxa"/>
              <w:bottom w:w="0" w:type="dxa"/>
              <w:right w:w="108" w:type="dxa"/>
            </w:tcMar>
            <w:vAlign w:val="bottom"/>
          </w:tcPr>
          <w:p w14:paraId="340AFE5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cfg_post_cursor_preset7_lane[5:0]</w:t>
            </w:r>
          </w:p>
          <w:p w14:paraId="5B95FBDB" w14:textId="24CCED16"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(R4044h[27:22])</w:t>
            </w:r>
          </w:p>
        </w:tc>
        <w:tc>
          <w:tcPr>
            <w:tcW w:w="5182" w:type="dxa"/>
            <w:noWrap/>
            <w:tcMar>
              <w:top w:w="0" w:type="dxa"/>
              <w:left w:w="108" w:type="dxa"/>
              <w:bottom w:w="0" w:type="dxa"/>
              <w:right w:w="108" w:type="dxa"/>
            </w:tcMar>
            <w:vAlign w:val="center"/>
          </w:tcPr>
          <w:p w14:paraId="23EBECD5" w14:textId="7DA433EE"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preset7</w:t>
            </w:r>
          </w:p>
        </w:tc>
      </w:tr>
      <w:tr w:rsidR="00FE74CA" w:rsidRPr="00C52429" w14:paraId="643E5BBA" w14:textId="77777777" w:rsidTr="00FE74CA">
        <w:trPr>
          <w:trHeight w:val="303"/>
        </w:trPr>
        <w:tc>
          <w:tcPr>
            <w:tcW w:w="3928" w:type="dxa"/>
            <w:noWrap/>
            <w:tcMar>
              <w:top w:w="0" w:type="dxa"/>
              <w:left w:w="108" w:type="dxa"/>
              <w:bottom w:w="0" w:type="dxa"/>
              <w:right w:w="108" w:type="dxa"/>
            </w:tcMar>
            <w:vAlign w:val="bottom"/>
          </w:tcPr>
          <w:p w14:paraId="64B0316B"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cfg_post_cursor_preset8_lane[5:0]</w:t>
            </w:r>
          </w:p>
          <w:p w14:paraId="23BAAD1B" w14:textId="5664BA3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(R4048h[11:6])</w:t>
            </w:r>
          </w:p>
        </w:tc>
        <w:tc>
          <w:tcPr>
            <w:tcW w:w="5182" w:type="dxa"/>
            <w:noWrap/>
            <w:tcMar>
              <w:top w:w="0" w:type="dxa"/>
              <w:left w:w="108" w:type="dxa"/>
              <w:bottom w:w="0" w:type="dxa"/>
              <w:right w:w="108" w:type="dxa"/>
            </w:tcMar>
            <w:vAlign w:val="center"/>
          </w:tcPr>
          <w:p w14:paraId="4B8FBC79" w14:textId="21C596F4"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preset8</w:t>
            </w:r>
          </w:p>
        </w:tc>
      </w:tr>
      <w:tr w:rsidR="00FE74CA" w:rsidRPr="00C52429" w14:paraId="372FAD78" w14:textId="77777777" w:rsidTr="00FE74CA">
        <w:trPr>
          <w:trHeight w:val="303"/>
        </w:trPr>
        <w:tc>
          <w:tcPr>
            <w:tcW w:w="3928" w:type="dxa"/>
            <w:noWrap/>
            <w:tcMar>
              <w:top w:w="0" w:type="dxa"/>
              <w:left w:w="108" w:type="dxa"/>
              <w:bottom w:w="0" w:type="dxa"/>
              <w:right w:w="108" w:type="dxa"/>
            </w:tcMar>
            <w:vAlign w:val="bottom"/>
          </w:tcPr>
          <w:p w14:paraId="714818AE"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cfg_post_cursor_preset9_lane[5:0]</w:t>
            </w:r>
          </w:p>
          <w:p w14:paraId="269D5B16" w14:textId="75E7C976"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(R4048h[27:22])</w:t>
            </w:r>
          </w:p>
        </w:tc>
        <w:tc>
          <w:tcPr>
            <w:tcW w:w="5182" w:type="dxa"/>
            <w:noWrap/>
            <w:tcMar>
              <w:top w:w="0" w:type="dxa"/>
              <w:left w:w="108" w:type="dxa"/>
              <w:bottom w:w="0" w:type="dxa"/>
              <w:right w:w="108" w:type="dxa"/>
            </w:tcMar>
            <w:vAlign w:val="center"/>
          </w:tcPr>
          <w:p w14:paraId="7DBC2DA2" w14:textId="1F00303F"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Post-Cursor coefficient of preset9</w:t>
            </w:r>
          </w:p>
        </w:tc>
      </w:tr>
      <w:tr w:rsidR="00FE74CA" w:rsidRPr="00C52429" w14:paraId="7E2A40EF" w14:textId="77777777" w:rsidTr="00CD2513">
        <w:trPr>
          <w:trHeight w:val="303"/>
        </w:trPr>
        <w:tc>
          <w:tcPr>
            <w:tcW w:w="3928" w:type="dxa"/>
            <w:noWrap/>
            <w:tcMar>
              <w:top w:w="0" w:type="dxa"/>
              <w:left w:w="108" w:type="dxa"/>
              <w:bottom w:w="0" w:type="dxa"/>
              <w:right w:w="108" w:type="dxa"/>
            </w:tcMar>
            <w:vAlign w:val="bottom"/>
          </w:tcPr>
          <w:p w14:paraId="5828B69E"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cfg_post_cursor_preset10_lane[5:0]</w:t>
            </w:r>
          </w:p>
          <w:p w14:paraId="66AE441C" w14:textId="2CF2A3E4"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lastRenderedPageBreak/>
              <w:t xml:space="preserve">     (R404Ch[11:6])</w:t>
            </w:r>
          </w:p>
        </w:tc>
        <w:tc>
          <w:tcPr>
            <w:tcW w:w="5182" w:type="dxa"/>
            <w:noWrap/>
            <w:tcMar>
              <w:top w:w="0" w:type="dxa"/>
              <w:left w:w="108" w:type="dxa"/>
              <w:bottom w:w="0" w:type="dxa"/>
              <w:right w:w="108" w:type="dxa"/>
            </w:tcMar>
            <w:vAlign w:val="center"/>
          </w:tcPr>
          <w:p w14:paraId="4677D4C4" w14:textId="092FC1A3"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lastRenderedPageBreak/>
              <w:t>Post-Cursor coefficient of preset10</w:t>
            </w:r>
          </w:p>
        </w:tc>
      </w:tr>
      <w:tr w:rsidR="00FE74CA" w:rsidRPr="00C52429" w14:paraId="12903024" w14:textId="77777777" w:rsidTr="00FE74CA">
        <w:trPr>
          <w:trHeight w:val="303"/>
        </w:trPr>
        <w:tc>
          <w:tcPr>
            <w:tcW w:w="3928" w:type="dxa"/>
            <w:noWrap/>
            <w:tcMar>
              <w:top w:w="0" w:type="dxa"/>
              <w:left w:w="108" w:type="dxa"/>
              <w:bottom w:w="0" w:type="dxa"/>
              <w:right w:w="108" w:type="dxa"/>
            </w:tcMar>
            <w:vAlign w:val="bottom"/>
          </w:tcPr>
          <w:p w14:paraId="7386292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cfg_pre_cursor_preset0_lane[5:0]</w:t>
            </w:r>
          </w:p>
          <w:p w14:paraId="72E2EC6B" w14:textId="7CE5E0BC"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(R4038h[5:0])</w:t>
            </w:r>
          </w:p>
        </w:tc>
        <w:tc>
          <w:tcPr>
            <w:tcW w:w="5182" w:type="dxa"/>
            <w:noWrap/>
            <w:tcMar>
              <w:top w:w="0" w:type="dxa"/>
              <w:left w:w="108" w:type="dxa"/>
              <w:bottom w:w="0" w:type="dxa"/>
              <w:right w:w="108" w:type="dxa"/>
            </w:tcMar>
            <w:vAlign w:val="center"/>
          </w:tcPr>
          <w:p w14:paraId="0694B92A" w14:textId="72B59194"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preset0</w:t>
            </w:r>
          </w:p>
        </w:tc>
      </w:tr>
      <w:tr w:rsidR="00FE74CA" w:rsidRPr="00C52429" w14:paraId="5194A2FD" w14:textId="77777777" w:rsidTr="00FE74CA">
        <w:trPr>
          <w:trHeight w:val="303"/>
        </w:trPr>
        <w:tc>
          <w:tcPr>
            <w:tcW w:w="3928" w:type="dxa"/>
            <w:noWrap/>
            <w:tcMar>
              <w:top w:w="0" w:type="dxa"/>
              <w:left w:w="108" w:type="dxa"/>
              <w:bottom w:w="0" w:type="dxa"/>
              <w:right w:w="108" w:type="dxa"/>
            </w:tcMar>
            <w:vAlign w:val="bottom"/>
          </w:tcPr>
          <w:p w14:paraId="19EB7A3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cfg_pre_cursor_preset1_lane[5:0]</w:t>
            </w:r>
          </w:p>
          <w:p w14:paraId="51ACC151" w14:textId="79BC7BCD"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(R4038h[21:16])</w:t>
            </w:r>
          </w:p>
        </w:tc>
        <w:tc>
          <w:tcPr>
            <w:tcW w:w="5182" w:type="dxa"/>
            <w:noWrap/>
            <w:tcMar>
              <w:top w:w="0" w:type="dxa"/>
              <w:left w:w="108" w:type="dxa"/>
              <w:bottom w:w="0" w:type="dxa"/>
              <w:right w:w="108" w:type="dxa"/>
            </w:tcMar>
            <w:vAlign w:val="center"/>
          </w:tcPr>
          <w:p w14:paraId="6B8111CC" w14:textId="7C71002F"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preset1</w:t>
            </w:r>
          </w:p>
        </w:tc>
      </w:tr>
      <w:tr w:rsidR="00FE74CA" w:rsidRPr="00C52429" w14:paraId="3E621F48" w14:textId="77777777" w:rsidTr="00FE74CA">
        <w:trPr>
          <w:trHeight w:val="303"/>
        </w:trPr>
        <w:tc>
          <w:tcPr>
            <w:tcW w:w="3928" w:type="dxa"/>
            <w:noWrap/>
            <w:tcMar>
              <w:top w:w="0" w:type="dxa"/>
              <w:left w:w="108" w:type="dxa"/>
              <w:bottom w:w="0" w:type="dxa"/>
              <w:right w:w="108" w:type="dxa"/>
            </w:tcMar>
            <w:vAlign w:val="bottom"/>
          </w:tcPr>
          <w:p w14:paraId="4EE64FE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cfg_pre_cursor_preset2_lane[5:0]</w:t>
            </w:r>
          </w:p>
          <w:p w14:paraId="361CF922" w14:textId="7494F2AA"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(R403Ch[5:0])</w:t>
            </w:r>
          </w:p>
        </w:tc>
        <w:tc>
          <w:tcPr>
            <w:tcW w:w="5182" w:type="dxa"/>
            <w:noWrap/>
            <w:tcMar>
              <w:top w:w="0" w:type="dxa"/>
              <w:left w:w="108" w:type="dxa"/>
              <w:bottom w:w="0" w:type="dxa"/>
              <w:right w:w="108" w:type="dxa"/>
            </w:tcMar>
            <w:vAlign w:val="center"/>
          </w:tcPr>
          <w:p w14:paraId="108E4E64" w14:textId="0B0E27E3"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preset2</w:t>
            </w:r>
          </w:p>
        </w:tc>
      </w:tr>
      <w:tr w:rsidR="00FE74CA" w:rsidRPr="00C52429" w14:paraId="22898AD2" w14:textId="77777777" w:rsidTr="00FE74CA">
        <w:trPr>
          <w:trHeight w:val="303"/>
        </w:trPr>
        <w:tc>
          <w:tcPr>
            <w:tcW w:w="3928" w:type="dxa"/>
            <w:noWrap/>
            <w:tcMar>
              <w:top w:w="0" w:type="dxa"/>
              <w:left w:w="108" w:type="dxa"/>
              <w:bottom w:w="0" w:type="dxa"/>
              <w:right w:w="108" w:type="dxa"/>
            </w:tcMar>
            <w:vAlign w:val="bottom"/>
          </w:tcPr>
          <w:p w14:paraId="112E4D1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cfg_pre_cursor_preset3_lane[5:0]</w:t>
            </w:r>
          </w:p>
          <w:p w14:paraId="326FE990" w14:textId="3850EDA2"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(R403Ch[21:16])</w:t>
            </w:r>
          </w:p>
        </w:tc>
        <w:tc>
          <w:tcPr>
            <w:tcW w:w="5182" w:type="dxa"/>
            <w:noWrap/>
            <w:tcMar>
              <w:top w:w="0" w:type="dxa"/>
              <w:left w:w="108" w:type="dxa"/>
              <w:bottom w:w="0" w:type="dxa"/>
              <w:right w:w="108" w:type="dxa"/>
            </w:tcMar>
            <w:vAlign w:val="center"/>
          </w:tcPr>
          <w:p w14:paraId="0A60116F" w14:textId="2649118F"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preset3</w:t>
            </w:r>
          </w:p>
        </w:tc>
      </w:tr>
      <w:tr w:rsidR="00FE74CA" w:rsidRPr="00C52429" w14:paraId="4D894AE0" w14:textId="77777777" w:rsidTr="00FE74CA">
        <w:trPr>
          <w:trHeight w:val="303"/>
        </w:trPr>
        <w:tc>
          <w:tcPr>
            <w:tcW w:w="3928" w:type="dxa"/>
            <w:noWrap/>
            <w:tcMar>
              <w:top w:w="0" w:type="dxa"/>
              <w:left w:w="108" w:type="dxa"/>
              <w:bottom w:w="0" w:type="dxa"/>
              <w:right w:w="108" w:type="dxa"/>
            </w:tcMar>
            <w:vAlign w:val="bottom"/>
          </w:tcPr>
          <w:p w14:paraId="13B93E1D"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cfg_pre_cursor_preset4_lane[5:0]</w:t>
            </w:r>
          </w:p>
          <w:p w14:paraId="4EF94DC6" w14:textId="4490A558"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(R4040h[5:0])</w:t>
            </w:r>
          </w:p>
        </w:tc>
        <w:tc>
          <w:tcPr>
            <w:tcW w:w="5182" w:type="dxa"/>
            <w:noWrap/>
            <w:tcMar>
              <w:top w:w="0" w:type="dxa"/>
              <w:left w:w="108" w:type="dxa"/>
              <w:bottom w:w="0" w:type="dxa"/>
              <w:right w:w="108" w:type="dxa"/>
            </w:tcMar>
            <w:vAlign w:val="center"/>
          </w:tcPr>
          <w:p w14:paraId="4D298968" w14:textId="393A476A"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preset4</w:t>
            </w:r>
          </w:p>
        </w:tc>
      </w:tr>
      <w:tr w:rsidR="00FE74CA" w:rsidRPr="00C52429" w14:paraId="506C32D6" w14:textId="77777777" w:rsidTr="00FE74CA">
        <w:trPr>
          <w:trHeight w:val="303"/>
        </w:trPr>
        <w:tc>
          <w:tcPr>
            <w:tcW w:w="3928" w:type="dxa"/>
            <w:noWrap/>
            <w:tcMar>
              <w:top w:w="0" w:type="dxa"/>
              <w:left w:w="108" w:type="dxa"/>
              <w:bottom w:w="0" w:type="dxa"/>
              <w:right w:w="108" w:type="dxa"/>
            </w:tcMar>
            <w:vAlign w:val="bottom"/>
          </w:tcPr>
          <w:p w14:paraId="7C23ED64"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cfg_pre_cursor_preset5_lane[5:0]</w:t>
            </w:r>
          </w:p>
          <w:p w14:paraId="32A6E31C" w14:textId="09572006"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(R4040h[21:16])</w:t>
            </w:r>
          </w:p>
        </w:tc>
        <w:tc>
          <w:tcPr>
            <w:tcW w:w="5182" w:type="dxa"/>
            <w:noWrap/>
            <w:tcMar>
              <w:top w:w="0" w:type="dxa"/>
              <w:left w:w="108" w:type="dxa"/>
              <w:bottom w:w="0" w:type="dxa"/>
              <w:right w:w="108" w:type="dxa"/>
            </w:tcMar>
            <w:vAlign w:val="center"/>
          </w:tcPr>
          <w:p w14:paraId="4763882E" w14:textId="25AADE00"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preset5</w:t>
            </w:r>
          </w:p>
        </w:tc>
      </w:tr>
      <w:tr w:rsidR="00FE74CA" w:rsidRPr="00C52429" w14:paraId="27A7A073" w14:textId="77777777" w:rsidTr="00FE74CA">
        <w:trPr>
          <w:trHeight w:val="303"/>
        </w:trPr>
        <w:tc>
          <w:tcPr>
            <w:tcW w:w="3928" w:type="dxa"/>
            <w:noWrap/>
            <w:tcMar>
              <w:top w:w="0" w:type="dxa"/>
              <w:left w:w="108" w:type="dxa"/>
              <w:bottom w:w="0" w:type="dxa"/>
              <w:right w:w="108" w:type="dxa"/>
            </w:tcMar>
            <w:vAlign w:val="bottom"/>
          </w:tcPr>
          <w:p w14:paraId="6E74420B"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cfg_pre_cursor_preset6_lane[5:0]</w:t>
            </w:r>
          </w:p>
          <w:p w14:paraId="5EE8E80B" w14:textId="7D16A537"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(R4044h[5:0])</w:t>
            </w:r>
          </w:p>
        </w:tc>
        <w:tc>
          <w:tcPr>
            <w:tcW w:w="5182" w:type="dxa"/>
            <w:noWrap/>
            <w:tcMar>
              <w:top w:w="0" w:type="dxa"/>
              <w:left w:w="108" w:type="dxa"/>
              <w:bottom w:w="0" w:type="dxa"/>
              <w:right w:w="108" w:type="dxa"/>
            </w:tcMar>
            <w:vAlign w:val="center"/>
          </w:tcPr>
          <w:p w14:paraId="281ACFEE" w14:textId="2D0BC71B"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preset6</w:t>
            </w:r>
          </w:p>
        </w:tc>
      </w:tr>
      <w:tr w:rsidR="00FE74CA" w:rsidRPr="00C52429" w14:paraId="198F995C" w14:textId="77777777" w:rsidTr="00FE74CA">
        <w:trPr>
          <w:trHeight w:val="303"/>
        </w:trPr>
        <w:tc>
          <w:tcPr>
            <w:tcW w:w="3928" w:type="dxa"/>
            <w:noWrap/>
            <w:tcMar>
              <w:top w:w="0" w:type="dxa"/>
              <w:left w:w="108" w:type="dxa"/>
              <w:bottom w:w="0" w:type="dxa"/>
              <w:right w:w="108" w:type="dxa"/>
            </w:tcMar>
            <w:vAlign w:val="bottom"/>
          </w:tcPr>
          <w:p w14:paraId="68CD2DAF"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cfg_pre_cursor_preset7_lane[5:0]</w:t>
            </w:r>
          </w:p>
          <w:p w14:paraId="7120CE17" w14:textId="225E7269"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(R4044h[21:16])</w:t>
            </w:r>
          </w:p>
        </w:tc>
        <w:tc>
          <w:tcPr>
            <w:tcW w:w="5182" w:type="dxa"/>
            <w:noWrap/>
            <w:tcMar>
              <w:top w:w="0" w:type="dxa"/>
              <w:left w:w="108" w:type="dxa"/>
              <w:bottom w:w="0" w:type="dxa"/>
              <w:right w:w="108" w:type="dxa"/>
            </w:tcMar>
            <w:vAlign w:val="center"/>
          </w:tcPr>
          <w:p w14:paraId="128F2BCA" w14:textId="78326759"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preset7</w:t>
            </w:r>
          </w:p>
        </w:tc>
      </w:tr>
      <w:tr w:rsidR="00FE74CA" w:rsidRPr="00C52429" w14:paraId="7F8DD6CC" w14:textId="77777777" w:rsidTr="00FE74CA">
        <w:trPr>
          <w:trHeight w:val="303"/>
        </w:trPr>
        <w:tc>
          <w:tcPr>
            <w:tcW w:w="3928" w:type="dxa"/>
            <w:noWrap/>
            <w:tcMar>
              <w:top w:w="0" w:type="dxa"/>
              <w:left w:w="108" w:type="dxa"/>
              <w:bottom w:w="0" w:type="dxa"/>
              <w:right w:w="108" w:type="dxa"/>
            </w:tcMar>
            <w:vAlign w:val="bottom"/>
          </w:tcPr>
          <w:p w14:paraId="1C57E5D6"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cfg_pre_cursor_preset8_lane[5:0]</w:t>
            </w:r>
          </w:p>
          <w:p w14:paraId="1120F07F" w14:textId="7319055A"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(R4048h[5:0])</w:t>
            </w:r>
          </w:p>
        </w:tc>
        <w:tc>
          <w:tcPr>
            <w:tcW w:w="5182" w:type="dxa"/>
            <w:noWrap/>
            <w:tcMar>
              <w:top w:w="0" w:type="dxa"/>
              <w:left w:w="108" w:type="dxa"/>
              <w:bottom w:w="0" w:type="dxa"/>
              <w:right w:w="108" w:type="dxa"/>
            </w:tcMar>
            <w:vAlign w:val="center"/>
          </w:tcPr>
          <w:p w14:paraId="37B6EC23" w14:textId="4B45543E"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preset8</w:t>
            </w:r>
          </w:p>
        </w:tc>
      </w:tr>
      <w:tr w:rsidR="00FE74CA" w:rsidRPr="00C52429" w14:paraId="5FB6DB79" w14:textId="77777777" w:rsidTr="00FE74CA">
        <w:trPr>
          <w:trHeight w:val="303"/>
        </w:trPr>
        <w:tc>
          <w:tcPr>
            <w:tcW w:w="3928" w:type="dxa"/>
            <w:noWrap/>
            <w:tcMar>
              <w:top w:w="0" w:type="dxa"/>
              <w:left w:w="108" w:type="dxa"/>
              <w:bottom w:w="0" w:type="dxa"/>
              <w:right w:w="108" w:type="dxa"/>
            </w:tcMar>
            <w:vAlign w:val="bottom"/>
          </w:tcPr>
          <w:p w14:paraId="21EF39E5"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cfg_pre_cursor_preset9_lane[5:0]</w:t>
            </w:r>
          </w:p>
          <w:p w14:paraId="44BCB6B0" w14:textId="718CC4C1"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(R4048h[21:16])</w:t>
            </w:r>
          </w:p>
        </w:tc>
        <w:tc>
          <w:tcPr>
            <w:tcW w:w="5182" w:type="dxa"/>
            <w:noWrap/>
            <w:tcMar>
              <w:top w:w="0" w:type="dxa"/>
              <w:left w:w="108" w:type="dxa"/>
              <w:bottom w:w="0" w:type="dxa"/>
              <w:right w:w="108" w:type="dxa"/>
            </w:tcMar>
            <w:vAlign w:val="center"/>
          </w:tcPr>
          <w:p w14:paraId="16B959CD" w14:textId="30DF5EB9"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preset9</w:t>
            </w:r>
          </w:p>
        </w:tc>
      </w:tr>
      <w:tr w:rsidR="00FE74CA" w:rsidRPr="00C52429" w14:paraId="446919A7" w14:textId="77777777" w:rsidTr="00FE74CA">
        <w:trPr>
          <w:trHeight w:val="303"/>
        </w:trPr>
        <w:tc>
          <w:tcPr>
            <w:tcW w:w="3928" w:type="dxa"/>
            <w:noWrap/>
            <w:tcMar>
              <w:top w:w="0" w:type="dxa"/>
              <w:left w:w="108" w:type="dxa"/>
              <w:bottom w:w="0" w:type="dxa"/>
              <w:right w:w="108" w:type="dxa"/>
            </w:tcMar>
            <w:vAlign w:val="bottom"/>
          </w:tcPr>
          <w:p w14:paraId="406513A7"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cfg_pre_cursor_preset10_lane[5:0]</w:t>
            </w:r>
          </w:p>
          <w:p w14:paraId="4BECC0EB" w14:textId="00AFCB1C"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(R404Ch[5:0])</w:t>
            </w:r>
          </w:p>
        </w:tc>
        <w:tc>
          <w:tcPr>
            <w:tcW w:w="5182" w:type="dxa"/>
            <w:noWrap/>
            <w:tcMar>
              <w:top w:w="0" w:type="dxa"/>
              <w:left w:w="108" w:type="dxa"/>
              <w:bottom w:w="0" w:type="dxa"/>
              <w:right w:w="108" w:type="dxa"/>
            </w:tcMar>
            <w:vAlign w:val="center"/>
          </w:tcPr>
          <w:p w14:paraId="54B1CF43" w14:textId="68CF2E3E"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Pre-Cursor coefficient of preset10</w:t>
            </w:r>
          </w:p>
        </w:tc>
      </w:tr>
      <w:tr w:rsidR="00FE74CA" w:rsidRPr="00C52429" w14:paraId="67A8C204" w14:textId="77777777" w:rsidTr="00FE74CA">
        <w:trPr>
          <w:trHeight w:val="303"/>
        </w:trPr>
        <w:tc>
          <w:tcPr>
            <w:tcW w:w="3928" w:type="dxa"/>
            <w:noWrap/>
            <w:tcMar>
              <w:top w:w="0" w:type="dxa"/>
              <w:left w:w="108" w:type="dxa"/>
              <w:bottom w:w="0" w:type="dxa"/>
              <w:right w:w="108" w:type="dxa"/>
            </w:tcMar>
            <w:vAlign w:val="bottom"/>
          </w:tcPr>
          <w:p w14:paraId="730F91B0"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CFG_EQ_FS_LANE[5:0]</w:t>
            </w:r>
          </w:p>
          <w:p w14:paraId="65D51505" w14:textId="375506B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(R4024h[21:16])</w:t>
            </w:r>
          </w:p>
        </w:tc>
        <w:tc>
          <w:tcPr>
            <w:tcW w:w="5182" w:type="dxa"/>
            <w:noWrap/>
            <w:tcMar>
              <w:top w:w="0" w:type="dxa"/>
              <w:left w:w="108" w:type="dxa"/>
              <w:bottom w:w="0" w:type="dxa"/>
              <w:right w:w="108" w:type="dxa"/>
            </w:tcMar>
            <w:vAlign w:val="center"/>
          </w:tcPr>
          <w:p w14:paraId="3A9455B5" w14:textId="52F2D056"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Local transmitter full swing parameter (FS).</w:t>
            </w:r>
          </w:p>
        </w:tc>
      </w:tr>
      <w:tr w:rsidR="00FE74CA" w:rsidRPr="00C52429" w14:paraId="10DF1F72" w14:textId="77777777" w:rsidTr="00FE74CA">
        <w:trPr>
          <w:trHeight w:val="303"/>
        </w:trPr>
        <w:tc>
          <w:tcPr>
            <w:tcW w:w="3928" w:type="dxa"/>
            <w:noWrap/>
            <w:tcMar>
              <w:top w:w="0" w:type="dxa"/>
              <w:left w:w="108" w:type="dxa"/>
              <w:bottom w:w="0" w:type="dxa"/>
              <w:right w:w="108" w:type="dxa"/>
            </w:tcMar>
            <w:vAlign w:val="bottom"/>
          </w:tcPr>
          <w:p w14:paraId="53EEC67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CFG_EQ_16G_FS_LANE[5:0]</w:t>
            </w:r>
          </w:p>
          <w:p w14:paraId="55D5EE7D" w14:textId="0A416B80"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(R4058h[5:0])</w:t>
            </w:r>
          </w:p>
        </w:tc>
        <w:tc>
          <w:tcPr>
            <w:tcW w:w="5182" w:type="dxa"/>
            <w:noWrap/>
            <w:tcMar>
              <w:top w:w="0" w:type="dxa"/>
              <w:left w:w="108" w:type="dxa"/>
              <w:bottom w:w="0" w:type="dxa"/>
              <w:right w:w="108" w:type="dxa"/>
            </w:tcMar>
            <w:vAlign w:val="center"/>
          </w:tcPr>
          <w:p w14:paraId="0B2B22B5" w14:textId="5B0BA086"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Local transmitter full swing parameter (FS).</w:t>
            </w:r>
          </w:p>
        </w:tc>
      </w:tr>
      <w:tr w:rsidR="00FE74CA" w:rsidRPr="00C52429" w14:paraId="113567D1" w14:textId="77777777" w:rsidTr="00FE74CA">
        <w:trPr>
          <w:trHeight w:val="303"/>
        </w:trPr>
        <w:tc>
          <w:tcPr>
            <w:tcW w:w="3928" w:type="dxa"/>
            <w:noWrap/>
            <w:tcMar>
              <w:top w:w="0" w:type="dxa"/>
              <w:left w:w="108" w:type="dxa"/>
              <w:bottom w:w="0" w:type="dxa"/>
              <w:right w:w="108" w:type="dxa"/>
            </w:tcMar>
            <w:vAlign w:val="bottom"/>
          </w:tcPr>
          <w:p w14:paraId="0AC5C8EC"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CFG_EQ_LF_LANE[5:0]</w:t>
            </w:r>
          </w:p>
          <w:p w14:paraId="5F518357" w14:textId="60B9BAC8"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(R4024h[27:22])</w:t>
            </w:r>
          </w:p>
        </w:tc>
        <w:tc>
          <w:tcPr>
            <w:tcW w:w="5182" w:type="dxa"/>
            <w:noWrap/>
            <w:tcMar>
              <w:top w:w="0" w:type="dxa"/>
              <w:left w:w="108" w:type="dxa"/>
              <w:bottom w:w="0" w:type="dxa"/>
              <w:right w:w="108" w:type="dxa"/>
            </w:tcMar>
            <w:vAlign w:val="center"/>
          </w:tcPr>
          <w:p w14:paraId="552896FE" w14:textId="49FF5DBF"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Local transmitter low frequency Parameter (LF).</w:t>
            </w:r>
          </w:p>
        </w:tc>
      </w:tr>
      <w:tr w:rsidR="00FE74CA" w:rsidRPr="00C52429" w14:paraId="20A741ED" w14:textId="77777777" w:rsidTr="00FE74CA">
        <w:trPr>
          <w:trHeight w:val="303"/>
        </w:trPr>
        <w:tc>
          <w:tcPr>
            <w:tcW w:w="3928" w:type="dxa"/>
            <w:noWrap/>
            <w:tcMar>
              <w:top w:w="0" w:type="dxa"/>
              <w:left w:w="108" w:type="dxa"/>
              <w:bottom w:w="0" w:type="dxa"/>
              <w:right w:w="108" w:type="dxa"/>
            </w:tcMar>
            <w:vAlign w:val="bottom"/>
          </w:tcPr>
          <w:p w14:paraId="503F7B93"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CFG_EQ_16G_LF_LANE[5:0]</w:t>
            </w:r>
          </w:p>
          <w:p w14:paraId="55B5E30F" w14:textId="2E7485FA"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(R4058h[11:6])</w:t>
            </w:r>
          </w:p>
        </w:tc>
        <w:tc>
          <w:tcPr>
            <w:tcW w:w="5182" w:type="dxa"/>
            <w:noWrap/>
            <w:tcMar>
              <w:top w:w="0" w:type="dxa"/>
              <w:left w:w="108" w:type="dxa"/>
              <w:bottom w:w="0" w:type="dxa"/>
              <w:right w:w="108" w:type="dxa"/>
            </w:tcMar>
            <w:vAlign w:val="center"/>
          </w:tcPr>
          <w:p w14:paraId="3DD49D67" w14:textId="27C3A009"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Local transmitter low frequency parameter (LF).</w:t>
            </w:r>
          </w:p>
        </w:tc>
      </w:tr>
      <w:tr w:rsidR="00FE74CA" w:rsidRPr="00C52429" w14:paraId="5B5DEC86" w14:textId="77777777" w:rsidTr="00FE74CA">
        <w:trPr>
          <w:trHeight w:val="303"/>
        </w:trPr>
        <w:tc>
          <w:tcPr>
            <w:tcW w:w="3928" w:type="dxa"/>
            <w:noWrap/>
            <w:tcMar>
              <w:top w:w="0" w:type="dxa"/>
              <w:left w:w="108" w:type="dxa"/>
              <w:bottom w:w="0" w:type="dxa"/>
              <w:right w:w="108" w:type="dxa"/>
            </w:tcMar>
            <w:vAlign w:val="bottom"/>
          </w:tcPr>
          <w:p w14:paraId="47449DE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cfg_tx_coeff_max0_lane[11:0]</w:t>
            </w:r>
          </w:p>
          <w:p w14:paraId="25922317" w14:textId="2E6AE889"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(R4050h[11:0])</w:t>
            </w:r>
          </w:p>
        </w:tc>
        <w:tc>
          <w:tcPr>
            <w:tcW w:w="5182" w:type="dxa"/>
            <w:noWrap/>
            <w:tcMar>
              <w:top w:w="0" w:type="dxa"/>
              <w:left w:w="108" w:type="dxa"/>
              <w:bottom w:w="0" w:type="dxa"/>
              <w:right w:w="108" w:type="dxa"/>
            </w:tcMar>
            <w:vAlign w:val="center"/>
          </w:tcPr>
          <w:p w14:paraId="0B9363C0" w14:textId="77777777" w:rsidR="00FE74CA" w:rsidRPr="00C52429" w:rsidRDefault="00FE74CA" w:rsidP="00FE74CA">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Local </w:t>
            </w: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transmitter coefficient maximum value. </w:t>
            </w:r>
          </w:p>
          <w:p w14:paraId="306679F8" w14:textId="77777777" w:rsidR="00FE74CA" w:rsidRPr="00C52429" w:rsidRDefault="00FE74CA" w:rsidP="00FE74CA">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Bit[5:0]: C-1</w:t>
            </w:r>
          </w:p>
          <w:p w14:paraId="7258FFE5" w14:textId="6661E1EE"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Bit[11:6]:C0</w:t>
            </w:r>
          </w:p>
        </w:tc>
      </w:tr>
      <w:tr w:rsidR="00FE74CA" w:rsidRPr="00C52429" w14:paraId="1E759E8A" w14:textId="77777777" w:rsidTr="00FE74CA">
        <w:trPr>
          <w:trHeight w:val="303"/>
        </w:trPr>
        <w:tc>
          <w:tcPr>
            <w:tcW w:w="3928" w:type="dxa"/>
            <w:noWrap/>
            <w:tcMar>
              <w:top w:w="0" w:type="dxa"/>
              <w:left w:w="108" w:type="dxa"/>
              <w:bottom w:w="0" w:type="dxa"/>
              <w:right w:w="108" w:type="dxa"/>
            </w:tcMar>
            <w:vAlign w:val="bottom"/>
          </w:tcPr>
          <w:p w14:paraId="5667910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cfg_tx_coeff_max1_lane[5:0]</w:t>
            </w:r>
          </w:p>
          <w:p w14:paraId="38F6297A" w14:textId="5E33C1C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(R4050h[21:16])</w:t>
            </w:r>
          </w:p>
        </w:tc>
        <w:tc>
          <w:tcPr>
            <w:tcW w:w="5182" w:type="dxa"/>
            <w:noWrap/>
            <w:tcMar>
              <w:top w:w="0" w:type="dxa"/>
              <w:left w:w="108" w:type="dxa"/>
              <w:bottom w:w="0" w:type="dxa"/>
              <w:right w:w="108" w:type="dxa"/>
            </w:tcMar>
            <w:vAlign w:val="center"/>
          </w:tcPr>
          <w:p w14:paraId="34697718" w14:textId="77777777" w:rsidR="00FE74CA" w:rsidRPr="00C52429" w:rsidRDefault="00FE74CA" w:rsidP="00FE74CA">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Local </w:t>
            </w: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transmitter coefficient maximum value. </w:t>
            </w:r>
          </w:p>
          <w:p w14:paraId="56A1F660" w14:textId="4D0AA205"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Bit[5:0]: C+1</w:t>
            </w:r>
          </w:p>
        </w:tc>
      </w:tr>
      <w:tr w:rsidR="00FE74CA" w:rsidRPr="00C52429" w14:paraId="57B6A80C" w14:textId="77777777" w:rsidTr="00FE74CA">
        <w:trPr>
          <w:trHeight w:val="303"/>
        </w:trPr>
        <w:tc>
          <w:tcPr>
            <w:tcW w:w="3928" w:type="dxa"/>
            <w:noWrap/>
            <w:tcMar>
              <w:top w:w="0" w:type="dxa"/>
              <w:left w:w="108" w:type="dxa"/>
              <w:bottom w:w="0" w:type="dxa"/>
              <w:right w:w="108" w:type="dxa"/>
            </w:tcMar>
            <w:vAlign w:val="bottom"/>
          </w:tcPr>
          <w:p w14:paraId="029D383A"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TX_EM_PRE_MAX_LANE[3:0]</w:t>
            </w:r>
          </w:p>
          <w:p w14:paraId="21FF5F28" w14:textId="6482A923"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(R600Ch[31:28])</w:t>
            </w:r>
          </w:p>
        </w:tc>
        <w:tc>
          <w:tcPr>
            <w:tcW w:w="5182" w:type="dxa"/>
            <w:noWrap/>
            <w:tcMar>
              <w:top w:w="0" w:type="dxa"/>
              <w:left w:w="108" w:type="dxa"/>
              <w:bottom w:w="0" w:type="dxa"/>
              <w:right w:w="108" w:type="dxa"/>
            </w:tcMar>
            <w:vAlign w:val="center"/>
          </w:tcPr>
          <w:p w14:paraId="5CF25513" w14:textId="4491484C"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pre emphasis maximum in SAS/Ethernet mode</w:t>
            </w:r>
          </w:p>
        </w:tc>
      </w:tr>
      <w:tr w:rsidR="00FE74CA" w:rsidRPr="00C52429" w14:paraId="65F7E848" w14:textId="77777777" w:rsidTr="00FE74CA">
        <w:trPr>
          <w:trHeight w:val="303"/>
        </w:trPr>
        <w:tc>
          <w:tcPr>
            <w:tcW w:w="3928" w:type="dxa"/>
            <w:noWrap/>
            <w:tcMar>
              <w:top w:w="0" w:type="dxa"/>
              <w:left w:w="108" w:type="dxa"/>
              <w:bottom w:w="0" w:type="dxa"/>
              <w:right w:w="108" w:type="dxa"/>
            </w:tcMar>
            <w:vAlign w:val="bottom"/>
          </w:tcPr>
          <w:p w14:paraId="039F9A0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TX_EM_PO_MAX_LANE[3:0]</w:t>
            </w:r>
          </w:p>
          <w:p w14:paraId="1AA27129" w14:textId="1CE4E81F"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(R600Ch[27:24])</w:t>
            </w:r>
          </w:p>
        </w:tc>
        <w:tc>
          <w:tcPr>
            <w:tcW w:w="5182" w:type="dxa"/>
            <w:noWrap/>
            <w:tcMar>
              <w:top w:w="0" w:type="dxa"/>
              <w:left w:w="108" w:type="dxa"/>
              <w:bottom w:w="0" w:type="dxa"/>
              <w:right w:w="108" w:type="dxa"/>
            </w:tcMar>
            <w:vAlign w:val="center"/>
          </w:tcPr>
          <w:p w14:paraId="64DBF94D" w14:textId="4E83E950"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post emphasis maximum in SAS/Ethernet mode</w:t>
            </w:r>
          </w:p>
        </w:tc>
      </w:tr>
      <w:tr w:rsidR="00FE74CA" w:rsidRPr="00C52429" w14:paraId="056026D1" w14:textId="77777777" w:rsidTr="00FE74CA">
        <w:trPr>
          <w:trHeight w:val="303"/>
        </w:trPr>
        <w:tc>
          <w:tcPr>
            <w:tcW w:w="3928" w:type="dxa"/>
            <w:noWrap/>
            <w:tcMar>
              <w:top w:w="0" w:type="dxa"/>
              <w:left w:w="108" w:type="dxa"/>
              <w:bottom w:w="0" w:type="dxa"/>
              <w:right w:w="108" w:type="dxa"/>
            </w:tcMar>
            <w:vAlign w:val="bottom"/>
          </w:tcPr>
          <w:p w14:paraId="14A99E1E"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TX_EM_PEAK_MIN_LANE[3:0]</w:t>
            </w:r>
          </w:p>
          <w:p w14:paraId="62D36F07" w14:textId="4A23A8DC"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(R600Ch[23:20])</w:t>
            </w:r>
          </w:p>
        </w:tc>
        <w:tc>
          <w:tcPr>
            <w:tcW w:w="5182" w:type="dxa"/>
            <w:noWrap/>
            <w:tcMar>
              <w:top w:w="0" w:type="dxa"/>
              <w:left w:w="108" w:type="dxa"/>
              <w:bottom w:w="0" w:type="dxa"/>
              <w:right w:w="108" w:type="dxa"/>
            </w:tcMar>
            <w:vAlign w:val="center"/>
          </w:tcPr>
          <w:p w14:paraId="645754E1" w14:textId="27B9106B"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peak emphasis minimum in SAS/Ethernet mode</w:t>
            </w:r>
          </w:p>
        </w:tc>
      </w:tr>
      <w:tr w:rsidR="00FE74CA" w:rsidRPr="00C52429" w14:paraId="35FA9719" w14:textId="77777777" w:rsidTr="00FE74CA">
        <w:trPr>
          <w:trHeight w:val="303"/>
        </w:trPr>
        <w:tc>
          <w:tcPr>
            <w:tcW w:w="3928" w:type="dxa"/>
            <w:noWrap/>
            <w:tcMar>
              <w:top w:w="0" w:type="dxa"/>
              <w:left w:w="108" w:type="dxa"/>
              <w:bottom w:w="0" w:type="dxa"/>
              <w:right w:w="108" w:type="dxa"/>
            </w:tcMar>
            <w:vAlign w:val="bottom"/>
          </w:tcPr>
          <w:p w14:paraId="5511D018" w14:textId="77777777" w:rsidR="006B3083" w:rsidRDefault="00FE74CA" w:rsidP="00FE74CA">
            <w:pPr>
              <w:autoSpaceDN w:val="0"/>
              <w:rPr>
                <w:rFonts w:ascii="Calibri" w:hAnsi="Calibri"/>
                <w:color w:val="000000"/>
                <w:sz w:val="22"/>
                <w:szCs w:val="22"/>
              </w:rPr>
            </w:pPr>
            <w:r>
              <w:rPr>
                <w:rFonts w:ascii="Calibri" w:hAnsi="Calibri"/>
                <w:color w:val="000000"/>
                <w:sz w:val="22"/>
                <w:szCs w:val="22"/>
              </w:rPr>
              <w:t>TX_EM_PEAK_MAX_LANE[3:0]</w:t>
            </w:r>
          </w:p>
          <w:p w14:paraId="7EA42C80" w14:textId="27691032" w:rsidR="00FE74CA" w:rsidRPr="00C52429" w:rsidRDefault="00FE74CA" w:rsidP="00FE74CA">
            <w:pPr>
              <w:autoSpaceDN w:val="0"/>
              <w:rPr>
                <w:rFonts w:ascii="Calibri" w:hAnsi="Calibri" w:cs="Calibri"/>
                <w:kern w:val="24"/>
                <w:sz w:val="22"/>
                <w:szCs w:val="22"/>
              </w:rPr>
            </w:pPr>
            <w:r>
              <w:rPr>
                <w:rFonts w:ascii="Calibri" w:hAnsi="Calibri"/>
                <w:color w:val="000000"/>
                <w:sz w:val="22"/>
                <w:szCs w:val="22"/>
              </w:rPr>
              <w:t xml:space="preserve">     (R600Ch[19:16])</w:t>
            </w:r>
          </w:p>
        </w:tc>
        <w:tc>
          <w:tcPr>
            <w:tcW w:w="5182" w:type="dxa"/>
            <w:noWrap/>
            <w:tcMar>
              <w:top w:w="0" w:type="dxa"/>
              <w:left w:w="108" w:type="dxa"/>
              <w:bottom w:w="0" w:type="dxa"/>
              <w:right w:w="108" w:type="dxa"/>
            </w:tcMar>
            <w:vAlign w:val="center"/>
          </w:tcPr>
          <w:p w14:paraId="7B4C3783" w14:textId="0A6AD80F" w:rsidR="00FE74CA" w:rsidRPr="00C52429" w:rsidRDefault="00FE74CA" w:rsidP="00FE74CA">
            <w:pPr>
              <w:autoSpaceDN w:val="0"/>
              <w:rPr>
                <w:rFonts w:ascii="Calibri" w:hAnsi="Calibri" w:cs="Calibri"/>
                <w:kern w:val="24"/>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Peak Emphasis Maximum in SAS/Ethernet mode</w:t>
            </w:r>
          </w:p>
        </w:tc>
      </w:tr>
      <w:tr w:rsidR="00FE74CA" w:rsidRPr="00C52429" w14:paraId="14472910" w14:textId="77777777" w:rsidTr="00FE74CA">
        <w:trPr>
          <w:trHeight w:val="303"/>
        </w:trPr>
        <w:tc>
          <w:tcPr>
            <w:tcW w:w="3928" w:type="dxa"/>
            <w:noWrap/>
            <w:tcMar>
              <w:top w:w="0" w:type="dxa"/>
              <w:left w:w="108" w:type="dxa"/>
              <w:bottom w:w="0" w:type="dxa"/>
              <w:right w:w="108" w:type="dxa"/>
            </w:tcMar>
            <w:vAlign w:val="bottom"/>
          </w:tcPr>
          <w:p w14:paraId="20341453" w14:textId="77777777" w:rsidR="006B3083" w:rsidRDefault="006B3083" w:rsidP="00FE74CA">
            <w:pPr>
              <w:autoSpaceDN w:val="0"/>
              <w:rPr>
                <w:rFonts w:ascii="Calibri" w:hAnsi="Calibri"/>
                <w:color w:val="000000"/>
                <w:sz w:val="22"/>
                <w:szCs w:val="22"/>
              </w:rPr>
            </w:pPr>
            <w:r>
              <w:rPr>
                <w:rFonts w:ascii="Calibri" w:hAnsi="Calibri"/>
                <w:color w:val="000000"/>
                <w:sz w:val="22"/>
                <w:szCs w:val="22"/>
              </w:rPr>
              <w:lastRenderedPageBreak/>
              <w:t>TX_TRAIN_P2P_HOLD_LANE</w:t>
            </w:r>
          </w:p>
          <w:p w14:paraId="57336CFF" w14:textId="08FC7438" w:rsidR="00FE74CA" w:rsidRPr="006B3083" w:rsidRDefault="006B3083" w:rsidP="00FE74CA">
            <w:pPr>
              <w:autoSpaceDN w:val="0"/>
              <w:rPr>
                <w:rFonts w:ascii="Calibri" w:hAnsi="Calibri"/>
                <w:color w:val="000000"/>
                <w:sz w:val="22"/>
                <w:szCs w:val="22"/>
              </w:rPr>
            </w:pPr>
            <w:r>
              <w:rPr>
                <w:rFonts w:ascii="Calibri" w:hAnsi="Calibri"/>
                <w:color w:val="000000"/>
                <w:sz w:val="22"/>
                <w:szCs w:val="22"/>
              </w:rPr>
              <w:t xml:space="preserve"> </w:t>
            </w:r>
            <w:r w:rsidR="00FE74CA">
              <w:rPr>
                <w:rFonts w:ascii="Calibri" w:hAnsi="Calibri"/>
                <w:color w:val="000000"/>
                <w:sz w:val="22"/>
                <w:szCs w:val="22"/>
              </w:rPr>
              <w:t xml:space="preserve">    (R6044h[3])</w:t>
            </w:r>
          </w:p>
        </w:tc>
        <w:tc>
          <w:tcPr>
            <w:tcW w:w="5182" w:type="dxa"/>
            <w:noWrap/>
            <w:tcMar>
              <w:top w:w="0" w:type="dxa"/>
              <w:left w:w="108" w:type="dxa"/>
              <w:bottom w:w="0" w:type="dxa"/>
              <w:right w:w="108" w:type="dxa"/>
            </w:tcMar>
            <w:vAlign w:val="center"/>
          </w:tcPr>
          <w:p w14:paraId="00773937" w14:textId="77777777" w:rsidR="00FE74CA" w:rsidRPr="00C52429" w:rsidRDefault="00FE74CA" w:rsidP="00FE74CA">
            <w:pPr>
              <w:pStyle w:val="NormalWeb"/>
              <w:spacing w:before="0" w:beforeAutospacing="0" w:after="0" w:afterAutospacing="0"/>
              <w:textAlignment w:val="center"/>
              <w:rPr>
                <w:rFonts w:ascii="Arial" w:hAnsi="Arial" w:cs="Arial"/>
                <w:sz w:val="22"/>
                <w:szCs w:val="22"/>
              </w:rPr>
            </w:pP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train peak to peak hold enable.</w:t>
            </w:r>
          </w:p>
          <w:p w14:paraId="78DAA567" w14:textId="77777777" w:rsidR="00FE74CA" w:rsidRPr="00C52429" w:rsidRDefault="00FE74CA" w:rsidP="00FE74CA">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1'b0: </w:t>
            </w: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coefficient control separately.</w:t>
            </w:r>
          </w:p>
          <w:p w14:paraId="6AE953F7" w14:textId="770869FC" w:rsidR="00FE74CA" w:rsidRPr="00C52429" w:rsidRDefault="00FE74CA" w:rsidP="00FE74CA">
            <w:pPr>
              <w:autoSpaceDN w:val="0"/>
              <w:rPr>
                <w:rFonts w:ascii="Calibri" w:hAnsi="Calibri" w:cs="Calibri"/>
                <w:kern w:val="24"/>
                <w:sz w:val="22"/>
                <w:szCs w:val="22"/>
              </w:rPr>
            </w:pPr>
            <w:r w:rsidRPr="00C52429">
              <w:rPr>
                <w:rFonts w:ascii="Calibri" w:hAnsi="Calibri" w:cs="Calibri"/>
                <w:kern w:val="24"/>
                <w:sz w:val="22"/>
                <w:szCs w:val="22"/>
              </w:rPr>
              <w:t>1'b1: Hold the range of peak to peak range. The coefficient changes of G0, G1 and Gn1 impact each other.</w:t>
            </w:r>
          </w:p>
        </w:tc>
      </w:tr>
    </w:tbl>
    <w:p w14:paraId="6F438EC2" w14:textId="77777777" w:rsidR="00C52429" w:rsidRDefault="00C52429" w:rsidP="00C52429">
      <w:pPr>
        <w:pStyle w:val="Body"/>
      </w:pPr>
    </w:p>
    <w:p w14:paraId="4B90AC06" w14:textId="6533D6C1" w:rsidR="00E12798" w:rsidRDefault="00E12798" w:rsidP="00E12798">
      <w:pPr>
        <w:pStyle w:val="Body"/>
      </w:pPr>
    </w:p>
    <w:p w14:paraId="297A8B78" w14:textId="77777777" w:rsidR="006B3083" w:rsidRDefault="006B3083" w:rsidP="00E12798">
      <w:pPr>
        <w:pStyle w:val="Body"/>
      </w:pPr>
    </w:p>
    <w:p w14:paraId="3A5316D2" w14:textId="3F42F358" w:rsidR="00E15EC6" w:rsidRPr="00350139" w:rsidRDefault="00682CF7" w:rsidP="00682CF7">
      <w:pPr>
        <w:pStyle w:val="Heading4"/>
        <w:rPr>
          <w:b/>
        </w:rPr>
      </w:pPr>
      <w:r w:rsidRPr="00350139">
        <w:rPr>
          <w:b/>
        </w:rPr>
        <w:t>Rx Train</w:t>
      </w:r>
    </w:p>
    <w:p w14:paraId="0DC8A0A1" w14:textId="77777777" w:rsidR="00C52429" w:rsidRDefault="00C52429" w:rsidP="00C52429">
      <w:pPr>
        <w:pStyle w:val="Body"/>
      </w:pPr>
    </w:p>
    <w:p w14:paraId="067E54C8" w14:textId="2984835D" w:rsidR="00313B08" w:rsidRPr="00313B08" w:rsidRDefault="00313B08" w:rsidP="00313B08">
      <w:pPr>
        <w:pStyle w:val="Body"/>
      </w:pPr>
      <w:r>
        <w:t>CDR TRAIN</w:t>
      </w:r>
    </w:p>
    <w:tbl>
      <w:tblPr>
        <w:tblW w:w="9110" w:type="dxa"/>
        <w:tblInd w:w="-12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3928"/>
        <w:gridCol w:w="5182"/>
      </w:tblGrid>
      <w:tr w:rsidR="00313B08" w14:paraId="2F711A88" w14:textId="77777777" w:rsidTr="00CD2513">
        <w:trPr>
          <w:trHeight w:val="303"/>
        </w:trPr>
        <w:tc>
          <w:tcPr>
            <w:tcW w:w="3928" w:type="dxa"/>
            <w:shd w:val="clear" w:color="auto" w:fill="808080" w:themeFill="background1" w:themeFillShade="80"/>
            <w:noWrap/>
            <w:tcMar>
              <w:top w:w="0" w:type="dxa"/>
              <w:left w:w="108" w:type="dxa"/>
              <w:bottom w:w="0" w:type="dxa"/>
              <w:right w:w="108" w:type="dxa"/>
            </w:tcMar>
            <w:vAlign w:val="bottom"/>
            <w:hideMark/>
          </w:tcPr>
          <w:p w14:paraId="6DED5B81" w14:textId="77777777" w:rsidR="00313B08" w:rsidRPr="00C236FD" w:rsidRDefault="00313B08" w:rsidP="007C4913">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Register Name</w:t>
            </w:r>
          </w:p>
        </w:tc>
        <w:tc>
          <w:tcPr>
            <w:tcW w:w="5182" w:type="dxa"/>
            <w:shd w:val="clear" w:color="auto" w:fill="808080" w:themeFill="background1" w:themeFillShade="80"/>
            <w:noWrap/>
            <w:tcMar>
              <w:top w:w="0" w:type="dxa"/>
              <w:left w:w="108" w:type="dxa"/>
              <w:bottom w:w="0" w:type="dxa"/>
              <w:right w:w="108" w:type="dxa"/>
            </w:tcMar>
            <w:vAlign w:val="bottom"/>
            <w:hideMark/>
          </w:tcPr>
          <w:p w14:paraId="45DC4C8A" w14:textId="140E4FDB" w:rsidR="00313B08" w:rsidRPr="00C236FD" w:rsidRDefault="006B7FF7" w:rsidP="007C4913">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313B08" w:rsidRPr="00C236FD">
              <w:rPr>
                <w:rFonts w:asciiTheme="minorHAnsi" w:hAnsiTheme="minorHAnsi" w:cstheme="minorHAnsi"/>
                <w:b/>
                <w:color w:val="FFFFFF" w:themeColor="background1"/>
                <w:sz w:val="22"/>
                <w:szCs w:val="22"/>
              </w:rPr>
              <w:t>escription</w:t>
            </w:r>
          </w:p>
        </w:tc>
      </w:tr>
      <w:tr w:rsidR="006B3083" w14:paraId="5A28FDEA" w14:textId="77777777" w:rsidTr="003F2C9B">
        <w:trPr>
          <w:trHeight w:val="303"/>
        </w:trPr>
        <w:tc>
          <w:tcPr>
            <w:tcW w:w="3928" w:type="dxa"/>
            <w:noWrap/>
            <w:tcMar>
              <w:top w:w="0" w:type="dxa"/>
              <w:left w:w="108" w:type="dxa"/>
              <w:bottom w:w="0" w:type="dxa"/>
              <w:right w:w="108" w:type="dxa"/>
            </w:tcMar>
            <w:vAlign w:val="bottom"/>
            <w:hideMark/>
          </w:tcPr>
          <w:p w14:paraId="280B16FF"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CDRPHASE_OPT_EN_LANE</w:t>
            </w:r>
          </w:p>
          <w:p w14:paraId="2113A96D" w14:textId="4C7E0CD4" w:rsidR="006B3083" w:rsidRPr="00313B08"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(R604Ch[15])</w:t>
            </w:r>
          </w:p>
        </w:tc>
        <w:tc>
          <w:tcPr>
            <w:tcW w:w="5182" w:type="dxa"/>
            <w:noWrap/>
            <w:tcMar>
              <w:top w:w="0" w:type="dxa"/>
              <w:left w:w="108" w:type="dxa"/>
              <w:bottom w:w="0" w:type="dxa"/>
              <w:right w:w="108" w:type="dxa"/>
            </w:tcMar>
            <w:vAlign w:val="center"/>
            <w:hideMark/>
          </w:tcPr>
          <w:p w14:paraId="5F586C3E" w14:textId="77777777" w:rsidR="006B3083" w:rsidRPr="00313B08" w:rsidRDefault="006B3083" w:rsidP="006B3083">
            <w:pPr>
              <w:pStyle w:val="NormalWeb"/>
              <w:spacing w:before="0" w:beforeAutospacing="0" w:after="0" w:afterAutospacing="0"/>
              <w:textAlignment w:val="center"/>
              <w:rPr>
                <w:rFonts w:ascii="Arial" w:hAnsi="Arial" w:cs="Arial"/>
                <w:sz w:val="22"/>
                <w:szCs w:val="22"/>
              </w:rPr>
            </w:pPr>
            <w:r w:rsidRPr="00313B08">
              <w:rPr>
                <w:rFonts w:ascii="Calibri" w:hAnsi="Calibri" w:cs="Calibri"/>
                <w:color w:val="000000"/>
                <w:kern w:val="24"/>
                <w:sz w:val="22"/>
                <w:szCs w:val="22"/>
              </w:rPr>
              <w:t>0: CDR phase optimization train bypass</w:t>
            </w:r>
          </w:p>
          <w:p w14:paraId="0A578228" w14:textId="5E3D7411" w:rsidR="006B3083" w:rsidRPr="00313B08" w:rsidRDefault="006B3083" w:rsidP="006B3083">
            <w:pPr>
              <w:autoSpaceDN w:val="0"/>
              <w:rPr>
                <w:rFonts w:asciiTheme="minorHAnsi" w:hAnsiTheme="minorHAnsi" w:cstheme="minorHAnsi"/>
                <w:sz w:val="22"/>
                <w:szCs w:val="22"/>
              </w:rPr>
            </w:pPr>
            <w:r w:rsidRPr="00313B08">
              <w:rPr>
                <w:rFonts w:ascii="Calibri" w:hAnsi="Calibri" w:cs="Calibri"/>
                <w:color w:val="000000"/>
                <w:kern w:val="24"/>
                <w:sz w:val="22"/>
                <w:szCs w:val="22"/>
              </w:rPr>
              <w:t>1: CDR phase optimization train enable.</w:t>
            </w:r>
          </w:p>
        </w:tc>
      </w:tr>
      <w:tr w:rsidR="006B3083" w14:paraId="4340481A" w14:textId="77777777" w:rsidTr="003F2C9B">
        <w:trPr>
          <w:trHeight w:val="303"/>
        </w:trPr>
        <w:tc>
          <w:tcPr>
            <w:tcW w:w="3928" w:type="dxa"/>
            <w:noWrap/>
            <w:tcMar>
              <w:top w:w="0" w:type="dxa"/>
              <w:left w:w="108" w:type="dxa"/>
              <w:bottom w:w="0" w:type="dxa"/>
              <w:right w:w="108" w:type="dxa"/>
            </w:tcMar>
            <w:vAlign w:val="bottom"/>
            <w:hideMark/>
          </w:tcPr>
          <w:p w14:paraId="1ABEF2D7"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CDR_MAXF0P_EN_LANE</w:t>
            </w:r>
          </w:p>
          <w:p w14:paraId="71A1DB7D" w14:textId="2A76E312" w:rsidR="006B3083" w:rsidRPr="00313B08"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(R60A0h[6])</w:t>
            </w:r>
          </w:p>
        </w:tc>
        <w:tc>
          <w:tcPr>
            <w:tcW w:w="5182" w:type="dxa"/>
            <w:noWrap/>
            <w:tcMar>
              <w:top w:w="0" w:type="dxa"/>
              <w:left w:w="108" w:type="dxa"/>
              <w:bottom w:w="0" w:type="dxa"/>
              <w:right w:w="108" w:type="dxa"/>
            </w:tcMar>
            <w:vAlign w:val="center"/>
            <w:hideMark/>
          </w:tcPr>
          <w:p w14:paraId="696E304F" w14:textId="24E3A824" w:rsidR="006B3083" w:rsidRPr="00313B08" w:rsidRDefault="006B3083" w:rsidP="006B3083">
            <w:pPr>
              <w:autoSpaceDN w:val="0"/>
              <w:rPr>
                <w:rFonts w:asciiTheme="minorHAnsi" w:hAnsiTheme="minorHAnsi" w:cstheme="minorHAnsi"/>
                <w:sz w:val="22"/>
                <w:szCs w:val="22"/>
              </w:rPr>
            </w:pPr>
            <w:r w:rsidRPr="00313B08">
              <w:rPr>
                <w:rFonts w:ascii="Calibri" w:hAnsi="Calibri" w:cs="Calibri"/>
                <w:color w:val="000000"/>
                <w:kern w:val="24"/>
                <w:sz w:val="22"/>
                <w:szCs w:val="22"/>
              </w:rPr>
              <w:t>CDR max F0p train enable</w:t>
            </w:r>
          </w:p>
        </w:tc>
      </w:tr>
      <w:tr w:rsidR="006B3083" w14:paraId="56FD195B" w14:textId="77777777" w:rsidTr="003F2C9B">
        <w:trPr>
          <w:trHeight w:val="303"/>
        </w:trPr>
        <w:tc>
          <w:tcPr>
            <w:tcW w:w="3928" w:type="dxa"/>
            <w:noWrap/>
            <w:tcMar>
              <w:top w:w="0" w:type="dxa"/>
              <w:left w:w="108" w:type="dxa"/>
              <w:bottom w:w="0" w:type="dxa"/>
              <w:right w:w="108" w:type="dxa"/>
            </w:tcMar>
            <w:vAlign w:val="bottom"/>
            <w:hideMark/>
          </w:tcPr>
          <w:p w14:paraId="2DF1EF86"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CDR_MIDPOINT_EN_LANE</w:t>
            </w:r>
          </w:p>
          <w:p w14:paraId="141ADB86" w14:textId="357EB42F" w:rsidR="006B3083" w:rsidRPr="00313B08"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(R6038h[0])</w:t>
            </w:r>
          </w:p>
        </w:tc>
        <w:tc>
          <w:tcPr>
            <w:tcW w:w="5182" w:type="dxa"/>
            <w:noWrap/>
            <w:tcMar>
              <w:top w:w="0" w:type="dxa"/>
              <w:left w:w="108" w:type="dxa"/>
              <w:bottom w:w="0" w:type="dxa"/>
              <w:right w:w="108" w:type="dxa"/>
            </w:tcMar>
            <w:vAlign w:val="center"/>
            <w:hideMark/>
          </w:tcPr>
          <w:p w14:paraId="6564617E" w14:textId="0392A7AC" w:rsidR="006B3083" w:rsidRPr="00313B08" w:rsidRDefault="006B3083" w:rsidP="006B3083">
            <w:pPr>
              <w:autoSpaceDN w:val="0"/>
              <w:rPr>
                <w:rFonts w:asciiTheme="minorHAnsi" w:hAnsiTheme="minorHAnsi" w:cstheme="minorHAnsi"/>
                <w:sz w:val="22"/>
                <w:szCs w:val="22"/>
              </w:rPr>
            </w:pPr>
            <w:r w:rsidRPr="00313B08">
              <w:rPr>
                <w:rFonts w:ascii="Calibri" w:hAnsi="Calibri" w:cs="Calibri"/>
                <w:color w:val="000000"/>
                <w:kern w:val="24"/>
                <w:sz w:val="22"/>
                <w:szCs w:val="22"/>
              </w:rPr>
              <w:t>CDR midpoint train enable</w:t>
            </w:r>
          </w:p>
        </w:tc>
      </w:tr>
      <w:tr w:rsidR="006B3083" w14:paraId="57921620" w14:textId="77777777" w:rsidTr="003F2C9B">
        <w:trPr>
          <w:trHeight w:val="303"/>
        </w:trPr>
        <w:tc>
          <w:tcPr>
            <w:tcW w:w="3928" w:type="dxa"/>
            <w:noWrap/>
            <w:tcMar>
              <w:top w:w="0" w:type="dxa"/>
              <w:left w:w="108" w:type="dxa"/>
              <w:bottom w:w="0" w:type="dxa"/>
              <w:right w:w="108" w:type="dxa"/>
            </w:tcMar>
            <w:vAlign w:val="bottom"/>
            <w:hideMark/>
          </w:tcPr>
          <w:p w14:paraId="58D33402"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CDR_STEP_NUM_LANE[3:0]</w:t>
            </w:r>
          </w:p>
          <w:p w14:paraId="46C29831" w14:textId="397F0EC3" w:rsidR="006B3083" w:rsidRPr="00313B08"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(R60A4h[15:12])</w:t>
            </w:r>
          </w:p>
        </w:tc>
        <w:tc>
          <w:tcPr>
            <w:tcW w:w="5182" w:type="dxa"/>
            <w:noWrap/>
            <w:tcMar>
              <w:top w:w="0" w:type="dxa"/>
              <w:left w:w="108" w:type="dxa"/>
              <w:bottom w:w="0" w:type="dxa"/>
              <w:right w:w="108" w:type="dxa"/>
            </w:tcMar>
            <w:vAlign w:val="center"/>
            <w:hideMark/>
          </w:tcPr>
          <w:p w14:paraId="1204A747" w14:textId="5CBF69F3" w:rsidR="006B3083" w:rsidRPr="00313B08" w:rsidRDefault="006B3083" w:rsidP="006B3083">
            <w:pPr>
              <w:autoSpaceDN w:val="0"/>
              <w:rPr>
                <w:rFonts w:asciiTheme="minorHAnsi" w:hAnsiTheme="minorHAnsi" w:cstheme="minorHAnsi"/>
                <w:sz w:val="22"/>
                <w:szCs w:val="22"/>
              </w:rPr>
            </w:pPr>
            <w:r w:rsidRPr="00313B08">
              <w:rPr>
                <w:rFonts w:ascii="Calibri" w:hAnsi="Calibri" w:cs="Calibri"/>
                <w:color w:val="000000"/>
                <w:kern w:val="24"/>
                <w:sz w:val="22"/>
                <w:szCs w:val="22"/>
              </w:rPr>
              <w:t>CDR step number</w:t>
            </w:r>
          </w:p>
        </w:tc>
      </w:tr>
      <w:tr w:rsidR="006B3083" w14:paraId="1D10DCD1" w14:textId="77777777" w:rsidTr="003F2C9B">
        <w:trPr>
          <w:trHeight w:val="303"/>
        </w:trPr>
        <w:tc>
          <w:tcPr>
            <w:tcW w:w="3928" w:type="dxa"/>
            <w:noWrap/>
            <w:tcMar>
              <w:top w:w="0" w:type="dxa"/>
              <w:left w:w="108" w:type="dxa"/>
              <w:bottom w:w="0" w:type="dxa"/>
              <w:right w:w="108" w:type="dxa"/>
            </w:tcMar>
            <w:vAlign w:val="bottom"/>
          </w:tcPr>
          <w:p w14:paraId="5A66271B"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midpoint_small_thres_k_lane</w:t>
            </w:r>
            <w:proofErr w:type="spellEnd"/>
            <w:r>
              <w:rPr>
                <w:rFonts w:ascii="Calibri" w:hAnsi="Calibri"/>
                <w:color w:val="000000"/>
                <w:sz w:val="22"/>
                <w:szCs w:val="22"/>
              </w:rPr>
              <w:t>[3:0]</w:t>
            </w:r>
          </w:p>
          <w:p w14:paraId="1A67A078" w14:textId="1BF70F9A" w:rsidR="006B3083" w:rsidRPr="00313B08"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(R6050h[23:20])</w:t>
            </w:r>
          </w:p>
        </w:tc>
        <w:tc>
          <w:tcPr>
            <w:tcW w:w="5182" w:type="dxa"/>
            <w:noWrap/>
            <w:tcMar>
              <w:top w:w="0" w:type="dxa"/>
              <w:left w:w="108" w:type="dxa"/>
              <w:bottom w:w="0" w:type="dxa"/>
              <w:right w:w="108" w:type="dxa"/>
            </w:tcMar>
            <w:vAlign w:val="center"/>
          </w:tcPr>
          <w:p w14:paraId="22AB34AF" w14:textId="46B7EBBE" w:rsidR="006B3083" w:rsidRPr="00313B08" w:rsidRDefault="006B3083" w:rsidP="006B3083">
            <w:pPr>
              <w:autoSpaceDN w:val="0"/>
              <w:rPr>
                <w:rFonts w:asciiTheme="minorHAnsi" w:hAnsiTheme="minorHAnsi" w:cstheme="minorHAnsi"/>
                <w:sz w:val="22"/>
                <w:szCs w:val="22"/>
              </w:rPr>
            </w:pPr>
            <w:r w:rsidRPr="00313B08">
              <w:rPr>
                <w:rFonts w:ascii="Calibri" w:hAnsi="Calibri" w:cs="Calibri"/>
                <w:color w:val="000000"/>
                <w:kern w:val="24"/>
                <w:sz w:val="22"/>
                <w:szCs w:val="22"/>
              </w:rPr>
              <w:t>CDR midpoint small threshold k.</w:t>
            </w:r>
          </w:p>
        </w:tc>
      </w:tr>
      <w:tr w:rsidR="006B3083" w14:paraId="562AEBA7" w14:textId="77777777" w:rsidTr="003F2C9B">
        <w:trPr>
          <w:trHeight w:val="303"/>
        </w:trPr>
        <w:tc>
          <w:tcPr>
            <w:tcW w:w="3928" w:type="dxa"/>
            <w:noWrap/>
            <w:tcMar>
              <w:top w:w="0" w:type="dxa"/>
              <w:left w:w="108" w:type="dxa"/>
              <w:bottom w:w="0" w:type="dxa"/>
              <w:right w:w="108" w:type="dxa"/>
            </w:tcMar>
            <w:vAlign w:val="bottom"/>
          </w:tcPr>
          <w:p w14:paraId="701E43C9"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midpoint_small_thres_c_lane</w:t>
            </w:r>
            <w:proofErr w:type="spellEnd"/>
            <w:r>
              <w:rPr>
                <w:rFonts w:ascii="Calibri" w:hAnsi="Calibri"/>
                <w:color w:val="000000"/>
                <w:sz w:val="22"/>
                <w:szCs w:val="22"/>
              </w:rPr>
              <w:t>[3:0]</w:t>
            </w:r>
          </w:p>
          <w:p w14:paraId="17831ED9" w14:textId="541B62BD" w:rsidR="006B3083" w:rsidRPr="00313B08" w:rsidRDefault="006B3083" w:rsidP="006B3083">
            <w:pPr>
              <w:autoSpaceDN w:val="0"/>
              <w:rPr>
                <w:rFonts w:ascii="Calibri" w:hAnsi="Calibri" w:cs="Calibri"/>
                <w:color w:val="000000"/>
                <w:kern w:val="24"/>
                <w:sz w:val="22"/>
                <w:szCs w:val="22"/>
              </w:rPr>
            </w:pPr>
            <w:r>
              <w:rPr>
                <w:rFonts w:ascii="Calibri" w:hAnsi="Calibri"/>
                <w:color w:val="000000"/>
                <w:sz w:val="22"/>
                <w:szCs w:val="22"/>
              </w:rPr>
              <w:t xml:space="preserve">     (R6050h[19:16])</w:t>
            </w:r>
          </w:p>
        </w:tc>
        <w:tc>
          <w:tcPr>
            <w:tcW w:w="5182" w:type="dxa"/>
            <w:noWrap/>
            <w:tcMar>
              <w:top w:w="0" w:type="dxa"/>
              <w:left w:w="108" w:type="dxa"/>
              <w:bottom w:w="0" w:type="dxa"/>
              <w:right w:w="108" w:type="dxa"/>
            </w:tcMar>
            <w:vAlign w:val="center"/>
          </w:tcPr>
          <w:p w14:paraId="1C431FE2" w14:textId="138BE8E3" w:rsidR="006B3083" w:rsidRPr="00313B08" w:rsidRDefault="006B3083" w:rsidP="006B3083">
            <w:pPr>
              <w:autoSpaceDN w:val="0"/>
              <w:rPr>
                <w:rFonts w:ascii="Calibri" w:hAnsi="Calibri" w:cs="Calibri"/>
                <w:color w:val="000000"/>
                <w:kern w:val="24"/>
                <w:sz w:val="22"/>
                <w:szCs w:val="22"/>
              </w:rPr>
            </w:pPr>
            <w:r w:rsidRPr="00313B08">
              <w:rPr>
                <w:rFonts w:ascii="Calibri" w:hAnsi="Calibri" w:cs="Calibri"/>
                <w:color w:val="000000"/>
                <w:kern w:val="24"/>
                <w:sz w:val="22"/>
                <w:szCs w:val="22"/>
              </w:rPr>
              <w:t>CDR midpoint small threshold c.</w:t>
            </w:r>
          </w:p>
        </w:tc>
      </w:tr>
      <w:tr w:rsidR="006B3083" w14:paraId="601D1A03" w14:textId="77777777" w:rsidTr="003F2C9B">
        <w:trPr>
          <w:trHeight w:val="303"/>
        </w:trPr>
        <w:tc>
          <w:tcPr>
            <w:tcW w:w="3928" w:type="dxa"/>
            <w:noWrap/>
            <w:tcMar>
              <w:top w:w="0" w:type="dxa"/>
              <w:left w:w="108" w:type="dxa"/>
              <w:bottom w:w="0" w:type="dxa"/>
              <w:right w:w="108" w:type="dxa"/>
            </w:tcMar>
            <w:vAlign w:val="bottom"/>
          </w:tcPr>
          <w:p w14:paraId="39A7DC14"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midpoint_large_thres_k_lane</w:t>
            </w:r>
            <w:proofErr w:type="spellEnd"/>
            <w:r>
              <w:rPr>
                <w:rFonts w:ascii="Calibri" w:hAnsi="Calibri"/>
                <w:color w:val="000000"/>
                <w:sz w:val="22"/>
                <w:szCs w:val="22"/>
              </w:rPr>
              <w:t>[3:0]</w:t>
            </w:r>
          </w:p>
          <w:p w14:paraId="2E01E012" w14:textId="77B2C8EC" w:rsidR="006B3083" w:rsidRPr="00313B08" w:rsidRDefault="006B3083" w:rsidP="006B3083">
            <w:pPr>
              <w:autoSpaceDN w:val="0"/>
              <w:rPr>
                <w:rFonts w:ascii="Calibri" w:hAnsi="Calibri" w:cs="Calibri"/>
                <w:color w:val="000000"/>
                <w:kern w:val="24"/>
                <w:sz w:val="22"/>
                <w:szCs w:val="22"/>
              </w:rPr>
            </w:pPr>
            <w:r>
              <w:rPr>
                <w:rFonts w:ascii="Calibri" w:hAnsi="Calibri"/>
                <w:color w:val="000000"/>
                <w:sz w:val="22"/>
                <w:szCs w:val="22"/>
              </w:rPr>
              <w:t xml:space="preserve">     (R6050h[31:28])</w:t>
            </w:r>
          </w:p>
        </w:tc>
        <w:tc>
          <w:tcPr>
            <w:tcW w:w="5182" w:type="dxa"/>
            <w:noWrap/>
            <w:tcMar>
              <w:top w:w="0" w:type="dxa"/>
              <w:left w:w="108" w:type="dxa"/>
              <w:bottom w:w="0" w:type="dxa"/>
              <w:right w:w="108" w:type="dxa"/>
            </w:tcMar>
            <w:vAlign w:val="center"/>
          </w:tcPr>
          <w:p w14:paraId="18FDEA95" w14:textId="7972118C" w:rsidR="006B3083" w:rsidRPr="00313B08" w:rsidRDefault="006B3083" w:rsidP="006B3083">
            <w:pPr>
              <w:autoSpaceDN w:val="0"/>
              <w:rPr>
                <w:rFonts w:ascii="Calibri" w:hAnsi="Calibri" w:cs="Calibri"/>
                <w:color w:val="000000"/>
                <w:kern w:val="24"/>
                <w:sz w:val="22"/>
                <w:szCs w:val="22"/>
              </w:rPr>
            </w:pPr>
            <w:r w:rsidRPr="00313B08">
              <w:rPr>
                <w:rFonts w:ascii="Calibri" w:hAnsi="Calibri" w:cs="Calibri"/>
                <w:color w:val="000000"/>
                <w:kern w:val="24"/>
                <w:sz w:val="22"/>
                <w:szCs w:val="22"/>
              </w:rPr>
              <w:t>CDR midpoint large threshold k.</w:t>
            </w:r>
          </w:p>
        </w:tc>
      </w:tr>
      <w:tr w:rsidR="006B3083" w14:paraId="3A6F528C" w14:textId="77777777" w:rsidTr="003F2C9B">
        <w:trPr>
          <w:trHeight w:val="303"/>
        </w:trPr>
        <w:tc>
          <w:tcPr>
            <w:tcW w:w="3928" w:type="dxa"/>
            <w:noWrap/>
            <w:tcMar>
              <w:top w:w="0" w:type="dxa"/>
              <w:left w:w="108" w:type="dxa"/>
              <w:bottom w:w="0" w:type="dxa"/>
              <w:right w:w="108" w:type="dxa"/>
            </w:tcMar>
            <w:vAlign w:val="bottom"/>
          </w:tcPr>
          <w:p w14:paraId="20D307E3"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midpoint_large_thres_c_lane</w:t>
            </w:r>
            <w:proofErr w:type="spellEnd"/>
            <w:r>
              <w:rPr>
                <w:rFonts w:ascii="Calibri" w:hAnsi="Calibri"/>
                <w:color w:val="000000"/>
                <w:sz w:val="22"/>
                <w:szCs w:val="22"/>
              </w:rPr>
              <w:t>[3:0]</w:t>
            </w:r>
          </w:p>
          <w:p w14:paraId="4192384B" w14:textId="5AE25692" w:rsidR="006B3083" w:rsidRPr="00313B08" w:rsidRDefault="006B3083" w:rsidP="006B3083">
            <w:pPr>
              <w:autoSpaceDN w:val="0"/>
              <w:rPr>
                <w:rFonts w:ascii="Calibri" w:hAnsi="Calibri" w:cs="Calibri"/>
                <w:color w:val="000000"/>
                <w:kern w:val="24"/>
                <w:sz w:val="22"/>
                <w:szCs w:val="22"/>
              </w:rPr>
            </w:pPr>
            <w:r>
              <w:rPr>
                <w:rFonts w:ascii="Calibri" w:hAnsi="Calibri"/>
                <w:color w:val="000000"/>
                <w:sz w:val="22"/>
                <w:szCs w:val="22"/>
              </w:rPr>
              <w:t xml:space="preserve">     (R6050h[27:24])</w:t>
            </w:r>
          </w:p>
        </w:tc>
        <w:tc>
          <w:tcPr>
            <w:tcW w:w="5182" w:type="dxa"/>
            <w:noWrap/>
            <w:tcMar>
              <w:top w:w="0" w:type="dxa"/>
              <w:left w:w="108" w:type="dxa"/>
              <w:bottom w:w="0" w:type="dxa"/>
              <w:right w:w="108" w:type="dxa"/>
            </w:tcMar>
            <w:vAlign w:val="center"/>
          </w:tcPr>
          <w:p w14:paraId="21865B75" w14:textId="281813D5" w:rsidR="006B3083" w:rsidRPr="00313B08" w:rsidRDefault="006B3083" w:rsidP="006B3083">
            <w:pPr>
              <w:autoSpaceDN w:val="0"/>
              <w:rPr>
                <w:rFonts w:ascii="Calibri" w:hAnsi="Calibri" w:cs="Calibri"/>
                <w:color w:val="000000"/>
                <w:kern w:val="24"/>
                <w:sz w:val="22"/>
                <w:szCs w:val="22"/>
              </w:rPr>
            </w:pPr>
            <w:r w:rsidRPr="00313B08">
              <w:rPr>
                <w:rFonts w:ascii="Calibri" w:hAnsi="Calibri" w:cs="Calibri"/>
                <w:color w:val="000000"/>
                <w:kern w:val="24"/>
                <w:sz w:val="22"/>
                <w:szCs w:val="22"/>
              </w:rPr>
              <w:t>CDR midpoint large threshold c.</w:t>
            </w:r>
          </w:p>
        </w:tc>
      </w:tr>
    </w:tbl>
    <w:p w14:paraId="32410E44" w14:textId="3269B152" w:rsidR="00BA6FD6" w:rsidRDefault="00BA6FD6" w:rsidP="00BA6FD6">
      <w:pPr>
        <w:pStyle w:val="Body"/>
      </w:pPr>
    </w:p>
    <w:p w14:paraId="1BC467CA" w14:textId="0708096A" w:rsidR="00A420FC" w:rsidRDefault="00A420FC" w:rsidP="00BA6FD6">
      <w:pPr>
        <w:pStyle w:val="Body"/>
      </w:pPr>
      <w:r>
        <w:t>FFE TRAIN</w:t>
      </w:r>
    </w:p>
    <w:tbl>
      <w:tblPr>
        <w:tblW w:w="9110" w:type="dxa"/>
        <w:tblInd w:w="-12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4827"/>
        <w:gridCol w:w="4283"/>
      </w:tblGrid>
      <w:tr w:rsidR="00A420FC" w14:paraId="04EE8242" w14:textId="77777777" w:rsidTr="00CD2513">
        <w:trPr>
          <w:trHeight w:val="303"/>
        </w:trPr>
        <w:tc>
          <w:tcPr>
            <w:tcW w:w="4827" w:type="dxa"/>
            <w:shd w:val="clear" w:color="auto" w:fill="808080" w:themeFill="background1" w:themeFillShade="80"/>
            <w:noWrap/>
            <w:tcMar>
              <w:top w:w="0" w:type="dxa"/>
              <w:left w:w="108" w:type="dxa"/>
              <w:bottom w:w="0" w:type="dxa"/>
              <w:right w:w="108" w:type="dxa"/>
            </w:tcMar>
            <w:vAlign w:val="bottom"/>
            <w:hideMark/>
          </w:tcPr>
          <w:p w14:paraId="29A97330" w14:textId="77777777" w:rsidR="00A420FC" w:rsidRPr="00C236FD" w:rsidRDefault="00A420FC" w:rsidP="007C4913">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Register Name</w:t>
            </w:r>
          </w:p>
        </w:tc>
        <w:tc>
          <w:tcPr>
            <w:tcW w:w="4283" w:type="dxa"/>
            <w:shd w:val="clear" w:color="auto" w:fill="808080" w:themeFill="background1" w:themeFillShade="80"/>
            <w:noWrap/>
            <w:tcMar>
              <w:top w:w="0" w:type="dxa"/>
              <w:left w:w="108" w:type="dxa"/>
              <w:bottom w:w="0" w:type="dxa"/>
              <w:right w:w="108" w:type="dxa"/>
            </w:tcMar>
            <w:vAlign w:val="bottom"/>
            <w:hideMark/>
          </w:tcPr>
          <w:p w14:paraId="64B4BE1E" w14:textId="3826EA79" w:rsidR="00A420FC" w:rsidRPr="00C236FD" w:rsidRDefault="006B7FF7" w:rsidP="007C4913">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A420FC" w:rsidRPr="00C236FD">
              <w:rPr>
                <w:rFonts w:asciiTheme="minorHAnsi" w:hAnsiTheme="minorHAnsi" w:cstheme="minorHAnsi"/>
                <w:b/>
                <w:color w:val="FFFFFF" w:themeColor="background1"/>
                <w:sz w:val="22"/>
                <w:szCs w:val="22"/>
              </w:rPr>
              <w:t>escription</w:t>
            </w:r>
          </w:p>
        </w:tc>
      </w:tr>
      <w:tr w:rsidR="006B3083" w14:paraId="496BABBF" w14:textId="77777777" w:rsidTr="003F2C9B">
        <w:trPr>
          <w:trHeight w:val="303"/>
        </w:trPr>
        <w:tc>
          <w:tcPr>
            <w:tcW w:w="4827" w:type="dxa"/>
            <w:noWrap/>
            <w:tcMar>
              <w:top w:w="0" w:type="dxa"/>
              <w:left w:w="108" w:type="dxa"/>
              <w:bottom w:w="0" w:type="dxa"/>
              <w:right w:w="108" w:type="dxa"/>
            </w:tcMar>
            <w:vAlign w:val="bottom"/>
            <w:hideMark/>
          </w:tcPr>
          <w:p w14:paraId="309A975E"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DFE_F0_SAT_THRES_LANE[7:0]</w:t>
            </w:r>
          </w:p>
          <w:p w14:paraId="0EFA35F2" w14:textId="35ADCD9C" w:rsidR="006B3083" w:rsidRPr="00A420FC"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(R6064h[31:24])</w:t>
            </w:r>
          </w:p>
        </w:tc>
        <w:tc>
          <w:tcPr>
            <w:tcW w:w="4283" w:type="dxa"/>
            <w:noWrap/>
            <w:tcMar>
              <w:top w:w="0" w:type="dxa"/>
              <w:left w:w="108" w:type="dxa"/>
              <w:bottom w:w="0" w:type="dxa"/>
              <w:right w:w="108" w:type="dxa"/>
            </w:tcMar>
            <w:vAlign w:val="center"/>
            <w:hideMark/>
          </w:tcPr>
          <w:p w14:paraId="2FF4479A" w14:textId="25AF6165" w:rsidR="006B3083" w:rsidRPr="00A420FC" w:rsidRDefault="006B3083" w:rsidP="006B3083">
            <w:pPr>
              <w:autoSpaceDN w:val="0"/>
              <w:rPr>
                <w:rFonts w:asciiTheme="minorHAnsi" w:hAnsiTheme="minorHAnsi" w:cstheme="minorHAnsi"/>
                <w:sz w:val="22"/>
                <w:szCs w:val="22"/>
              </w:rPr>
            </w:pPr>
            <w:r w:rsidRPr="00A420FC">
              <w:rPr>
                <w:rFonts w:ascii="Calibri" w:hAnsi="Calibri" w:cs="Calibri"/>
                <w:color w:val="000000"/>
                <w:kern w:val="24"/>
                <w:sz w:val="22"/>
                <w:szCs w:val="22"/>
              </w:rPr>
              <w:t>DFE F0 Saturation Threshold (0~63) =&gt; To avoid saturated F0A.</w:t>
            </w:r>
          </w:p>
        </w:tc>
      </w:tr>
      <w:tr w:rsidR="006B3083" w14:paraId="69715C3E" w14:textId="77777777" w:rsidTr="003F2C9B">
        <w:trPr>
          <w:trHeight w:val="303"/>
        </w:trPr>
        <w:tc>
          <w:tcPr>
            <w:tcW w:w="4827" w:type="dxa"/>
            <w:noWrap/>
            <w:tcMar>
              <w:top w:w="0" w:type="dxa"/>
              <w:left w:w="108" w:type="dxa"/>
              <w:bottom w:w="0" w:type="dxa"/>
              <w:right w:w="108" w:type="dxa"/>
            </w:tcMar>
            <w:vAlign w:val="bottom"/>
          </w:tcPr>
          <w:p w14:paraId="67B5B90E"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RX_RXFFE_R_INI_LANE[3:0]</w:t>
            </w:r>
          </w:p>
          <w:p w14:paraId="42A89F32" w14:textId="418930B1" w:rsidR="006B3083" w:rsidRPr="0034007C"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(R6058h[31:28])</w:t>
            </w:r>
          </w:p>
        </w:tc>
        <w:tc>
          <w:tcPr>
            <w:tcW w:w="4283" w:type="dxa"/>
            <w:noWrap/>
            <w:tcMar>
              <w:top w:w="0" w:type="dxa"/>
              <w:left w:w="108" w:type="dxa"/>
              <w:bottom w:w="0" w:type="dxa"/>
              <w:right w:w="108" w:type="dxa"/>
            </w:tcMar>
            <w:vAlign w:val="center"/>
          </w:tcPr>
          <w:p w14:paraId="59F00EB7" w14:textId="6575A29F" w:rsidR="006B3083" w:rsidRPr="0034007C" w:rsidRDefault="006B3083" w:rsidP="006B3083">
            <w:pPr>
              <w:autoSpaceDN w:val="0"/>
              <w:rPr>
                <w:rFonts w:asciiTheme="minorHAnsi" w:hAnsiTheme="minorHAnsi" w:cstheme="minorHAnsi"/>
                <w:sz w:val="22"/>
                <w:szCs w:val="22"/>
              </w:rPr>
            </w:pPr>
            <w:r w:rsidRPr="0034007C">
              <w:rPr>
                <w:rFonts w:ascii="Calibri" w:hAnsi="Calibri" w:cs="Calibri"/>
                <w:kern w:val="24"/>
                <w:sz w:val="22"/>
                <w:szCs w:val="22"/>
              </w:rPr>
              <w:t>Rx FFE Resistor Initial.</w:t>
            </w:r>
          </w:p>
        </w:tc>
      </w:tr>
      <w:tr w:rsidR="006B3083" w14:paraId="61CDC8FF" w14:textId="77777777" w:rsidTr="003F2C9B">
        <w:trPr>
          <w:trHeight w:val="303"/>
        </w:trPr>
        <w:tc>
          <w:tcPr>
            <w:tcW w:w="4827" w:type="dxa"/>
            <w:noWrap/>
            <w:tcMar>
              <w:top w:w="0" w:type="dxa"/>
              <w:left w:w="108" w:type="dxa"/>
              <w:bottom w:w="0" w:type="dxa"/>
              <w:right w:w="108" w:type="dxa"/>
            </w:tcMar>
            <w:vAlign w:val="bottom"/>
          </w:tcPr>
          <w:p w14:paraId="471DD1A3"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RX_RXFFE_C_INI_LANE[3:0]</w:t>
            </w:r>
          </w:p>
          <w:p w14:paraId="3CECA797" w14:textId="5E004429" w:rsidR="006B3083" w:rsidRPr="0034007C" w:rsidRDefault="006B3083" w:rsidP="006B3083">
            <w:pPr>
              <w:autoSpaceDN w:val="0"/>
              <w:rPr>
                <w:rFonts w:ascii="Calibri" w:hAnsi="Calibri" w:cs="Calibri"/>
                <w:kern w:val="24"/>
                <w:sz w:val="22"/>
                <w:szCs w:val="22"/>
              </w:rPr>
            </w:pPr>
            <w:r>
              <w:rPr>
                <w:rFonts w:ascii="Calibri" w:hAnsi="Calibri"/>
                <w:color w:val="000000"/>
                <w:sz w:val="22"/>
                <w:szCs w:val="22"/>
              </w:rPr>
              <w:t xml:space="preserve">     (R608Ch[31:28])</w:t>
            </w:r>
          </w:p>
        </w:tc>
        <w:tc>
          <w:tcPr>
            <w:tcW w:w="4283" w:type="dxa"/>
            <w:noWrap/>
            <w:tcMar>
              <w:top w:w="0" w:type="dxa"/>
              <w:left w:w="108" w:type="dxa"/>
              <w:bottom w:w="0" w:type="dxa"/>
              <w:right w:w="108" w:type="dxa"/>
            </w:tcMar>
            <w:vAlign w:val="center"/>
          </w:tcPr>
          <w:p w14:paraId="5DE6295D" w14:textId="206C4149" w:rsidR="006B3083" w:rsidRPr="0034007C" w:rsidRDefault="006B3083" w:rsidP="006B3083">
            <w:pPr>
              <w:autoSpaceDN w:val="0"/>
              <w:rPr>
                <w:rFonts w:ascii="Calibri" w:hAnsi="Calibri" w:cs="Calibri"/>
                <w:kern w:val="24"/>
                <w:sz w:val="22"/>
                <w:szCs w:val="22"/>
              </w:rPr>
            </w:pPr>
            <w:r w:rsidRPr="0034007C">
              <w:rPr>
                <w:rFonts w:ascii="Calibri" w:hAnsi="Calibri" w:cs="Calibri"/>
                <w:kern w:val="24"/>
                <w:sz w:val="22"/>
                <w:szCs w:val="22"/>
              </w:rPr>
              <w:t>Rx FFE Capacitor Initial.</w:t>
            </w:r>
          </w:p>
        </w:tc>
      </w:tr>
      <w:tr w:rsidR="006B3083" w14:paraId="110BAA14" w14:textId="77777777" w:rsidTr="003F2C9B">
        <w:trPr>
          <w:trHeight w:val="303"/>
        </w:trPr>
        <w:tc>
          <w:tcPr>
            <w:tcW w:w="4827" w:type="dxa"/>
            <w:noWrap/>
            <w:tcMar>
              <w:top w:w="0" w:type="dxa"/>
              <w:left w:w="108" w:type="dxa"/>
              <w:bottom w:w="0" w:type="dxa"/>
              <w:right w:w="108" w:type="dxa"/>
            </w:tcMar>
            <w:vAlign w:val="bottom"/>
          </w:tcPr>
          <w:p w14:paraId="4B43D2F4"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FFE_DATA_RATE_LANE[3:0]</w:t>
            </w:r>
          </w:p>
          <w:p w14:paraId="196CBC21" w14:textId="0400B05D" w:rsidR="006B3083" w:rsidRPr="0034007C" w:rsidRDefault="006B3083" w:rsidP="006B3083">
            <w:pPr>
              <w:autoSpaceDN w:val="0"/>
              <w:rPr>
                <w:rFonts w:ascii="Calibri" w:hAnsi="Calibri" w:cs="Calibri"/>
                <w:kern w:val="24"/>
                <w:sz w:val="22"/>
                <w:szCs w:val="22"/>
              </w:rPr>
            </w:pPr>
            <w:r>
              <w:rPr>
                <w:rFonts w:ascii="Calibri" w:hAnsi="Calibri"/>
                <w:color w:val="000000"/>
                <w:sz w:val="22"/>
                <w:szCs w:val="22"/>
              </w:rPr>
              <w:t xml:space="preserve">     (R0208h[7:4])</w:t>
            </w:r>
          </w:p>
        </w:tc>
        <w:tc>
          <w:tcPr>
            <w:tcW w:w="4283" w:type="dxa"/>
            <w:noWrap/>
            <w:tcMar>
              <w:top w:w="0" w:type="dxa"/>
              <w:left w:w="108" w:type="dxa"/>
              <w:bottom w:w="0" w:type="dxa"/>
              <w:right w:w="108" w:type="dxa"/>
            </w:tcMar>
            <w:vAlign w:val="bottom"/>
          </w:tcPr>
          <w:p w14:paraId="2E5EF0FD" w14:textId="77777777" w:rsidR="006B3083" w:rsidRDefault="006B3083" w:rsidP="006B3083">
            <w:pPr>
              <w:autoSpaceDN w:val="0"/>
              <w:rPr>
                <w:rFonts w:ascii="Calibri" w:eastAsiaTheme="minorEastAsia" w:hAnsi="Calibri" w:cstheme="minorBidi"/>
                <w:kern w:val="24"/>
                <w:sz w:val="22"/>
                <w:szCs w:val="22"/>
              </w:rPr>
            </w:pPr>
            <w:r w:rsidRPr="0034007C">
              <w:rPr>
                <w:rFonts w:ascii="Calibri" w:eastAsiaTheme="minorEastAsia" w:hAnsi="Calibri" w:cstheme="minorBidi"/>
                <w:kern w:val="24"/>
                <w:sz w:val="22"/>
                <w:szCs w:val="22"/>
              </w:rPr>
              <w:t xml:space="preserve">FFE Data Rate Selection. </w:t>
            </w:r>
          </w:p>
          <w:p w14:paraId="7B79F728" w14:textId="0D4515B8" w:rsidR="006B3083" w:rsidRPr="0034007C" w:rsidRDefault="006B3083" w:rsidP="006B3083">
            <w:pPr>
              <w:autoSpaceDN w:val="0"/>
              <w:rPr>
                <w:rFonts w:ascii="Calibri" w:hAnsi="Calibri" w:cs="Calibri"/>
                <w:kern w:val="24"/>
                <w:sz w:val="22"/>
                <w:szCs w:val="22"/>
              </w:rPr>
            </w:pPr>
            <w:r w:rsidRPr="0034007C">
              <w:rPr>
                <w:rFonts w:ascii="Calibri" w:eastAsiaTheme="minorEastAsia" w:hAnsi="Calibri" w:cstheme="minorBidi"/>
                <w:kern w:val="24"/>
                <w:sz w:val="22"/>
                <w:szCs w:val="22"/>
              </w:rPr>
              <w:t>Downloaded from the speed table.</w:t>
            </w:r>
          </w:p>
        </w:tc>
      </w:tr>
    </w:tbl>
    <w:p w14:paraId="7A027AD9" w14:textId="26DCF048" w:rsidR="00A420FC" w:rsidRDefault="00A420FC" w:rsidP="00BA6FD6">
      <w:pPr>
        <w:pStyle w:val="Body"/>
      </w:pPr>
    </w:p>
    <w:p w14:paraId="674BA4C1" w14:textId="77777777" w:rsidR="009705D2" w:rsidRDefault="009705D2" w:rsidP="00BA6FD6">
      <w:pPr>
        <w:pStyle w:val="Body"/>
      </w:pPr>
    </w:p>
    <w:p w14:paraId="5D455076" w14:textId="77777777" w:rsidR="006B3083" w:rsidRDefault="006B3083" w:rsidP="00BA6FD6">
      <w:pPr>
        <w:pStyle w:val="Body"/>
      </w:pPr>
    </w:p>
    <w:p w14:paraId="04FAB0DC" w14:textId="1EF46354" w:rsidR="00A420FC" w:rsidRDefault="00842CAC" w:rsidP="00BA6FD6">
      <w:pPr>
        <w:pStyle w:val="Body"/>
      </w:pPr>
      <w:r>
        <w:lastRenderedPageBreak/>
        <w:t>GAIN TRAIN</w:t>
      </w:r>
    </w:p>
    <w:tbl>
      <w:tblPr>
        <w:tblW w:w="9175" w:type="dxa"/>
        <w:tblInd w:w="-13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5027"/>
        <w:gridCol w:w="4148"/>
      </w:tblGrid>
      <w:tr w:rsidR="008B6DEE" w14:paraId="7701AB34" w14:textId="77777777" w:rsidTr="002A7682">
        <w:trPr>
          <w:trHeight w:val="287"/>
        </w:trPr>
        <w:tc>
          <w:tcPr>
            <w:tcW w:w="5027" w:type="dxa"/>
            <w:shd w:val="clear" w:color="auto" w:fill="808080" w:themeFill="background1" w:themeFillShade="80"/>
            <w:noWrap/>
            <w:tcMar>
              <w:top w:w="0" w:type="dxa"/>
              <w:left w:w="108" w:type="dxa"/>
              <w:bottom w:w="0" w:type="dxa"/>
              <w:right w:w="108" w:type="dxa"/>
            </w:tcMar>
            <w:vAlign w:val="bottom"/>
          </w:tcPr>
          <w:p w14:paraId="3EF93CF1" w14:textId="02D794E3" w:rsidR="008B6DEE" w:rsidRPr="008B6DEE" w:rsidRDefault="008B6DEE" w:rsidP="004113F9">
            <w:pPr>
              <w:autoSpaceDN w:val="0"/>
              <w:jc w:val="center"/>
              <w:rPr>
                <w:rFonts w:ascii="Calibri" w:hAnsi="Calibri" w:cs="Calibri"/>
                <w:b/>
                <w:color w:val="FFFFFF" w:themeColor="background1"/>
                <w:kern w:val="24"/>
                <w:sz w:val="22"/>
                <w:szCs w:val="22"/>
              </w:rPr>
            </w:pPr>
            <w:r w:rsidRPr="00C236FD">
              <w:rPr>
                <w:rFonts w:asciiTheme="minorHAnsi" w:hAnsiTheme="minorHAnsi" w:cstheme="minorHAnsi"/>
                <w:b/>
                <w:color w:val="FFFFFF" w:themeColor="background1"/>
                <w:sz w:val="22"/>
                <w:szCs w:val="22"/>
              </w:rPr>
              <w:t>Register Name</w:t>
            </w:r>
          </w:p>
        </w:tc>
        <w:tc>
          <w:tcPr>
            <w:tcW w:w="4148" w:type="dxa"/>
            <w:shd w:val="clear" w:color="auto" w:fill="808080" w:themeFill="background1" w:themeFillShade="80"/>
            <w:noWrap/>
            <w:tcMar>
              <w:top w:w="0" w:type="dxa"/>
              <w:left w:w="108" w:type="dxa"/>
              <w:bottom w:w="0" w:type="dxa"/>
              <w:right w:w="108" w:type="dxa"/>
            </w:tcMar>
            <w:vAlign w:val="bottom"/>
          </w:tcPr>
          <w:p w14:paraId="7AA3BFCA" w14:textId="23776E9B" w:rsidR="008B6DEE" w:rsidRPr="008B6DEE" w:rsidRDefault="008B6DEE" w:rsidP="004113F9">
            <w:pPr>
              <w:autoSpaceDN w:val="0"/>
              <w:jc w:val="center"/>
              <w:rPr>
                <w:rFonts w:ascii="Calibri" w:hAnsi="Calibri" w:cs="Calibri"/>
                <w:b/>
                <w:color w:val="FFFFFF" w:themeColor="background1"/>
                <w:kern w:val="24"/>
                <w:sz w:val="22"/>
                <w:szCs w:val="22"/>
              </w:rPr>
            </w:pPr>
            <w:r w:rsidRPr="00C236FD">
              <w:rPr>
                <w:rFonts w:asciiTheme="minorHAnsi" w:hAnsiTheme="minorHAnsi" w:cstheme="minorHAnsi"/>
                <w:b/>
                <w:color w:val="FFFFFF" w:themeColor="background1"/>
                <w:sz w:val="22"/>
                <w:szCs w:val="22"/>
              </w:rPr>
              <w:t>Description</w:t>
            </w:r>
          </w:p>
        </w:tc>
      </w:tr>
      <w:tr w:rsidR="006B3083" w14:paraId="7596F714" w14:textId="77777777" w:rsidTr="003F2C9B">
        <w:trPr>
          <w:trHeight w:val="287"/>
        </w:trPr>
        <w:tc>
          <w:tcPr>
            <w:tcW w:w="5027" w:type="dxa"/>
            <w:noWrap/>
            <w:tcMar>
              <w:top w:w="0" w:type="dxa"/>
              <w:left w:w="108" w:type="dxa"/>
              <w:bottom w:w="0" w:type="dxa"/>
              <w:right w:w="108" w:type="dxa"/>
            </w:tcMar>
            <w:vAlign w:val="bottom"/>
          </w:tcPr>
          <w:p w14:paraId="4470ABAE"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gain_train_init_en_lane</w:t>
            </w:r>
            <w:proofErr w:type="spellEnd"/>
          </w:p>
          <w:p w14:paraId="64E78D7A" w14:textId="31771B7D"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(R6038h[18])</w:t>
            </w:r>
          </w:p>
        </w:tc>
        <w:tc>
          <w:tcPr>
            <w:tcW w:w="4148" w:type="dxa"/>
            <w:noWrap/>
            <w:tcMar>
              <w:top w:w="0" w:type="dxa"/>
              <w:left w:w="108" w:type="dxa"/>
              <w:bottom w:w="0" w:type="dxa"/>
              <w:right w:w="108" w:type="dxa"/>
            </w:tcMar>
            <w:vAlign w:val="center"/>
          </w:tcPr>
          <w:p w14:paraId="222B638E" w14:textId="277D5C59" w:rsidR="006B3083" w:rsidRPr="009753FF" w:rsidRDefault="006B3083" w:rsidP="006B3083">
            <w:pPr>
              <w:autoSpaceDN w:val="0"/>
              <w:rPr>
                <w:rFonts w:ascii="Calibri" w:hAnsi="Calibri" w:cs="Calibri"/>
                <w:kern w:val="24"/>
                <w:sz w:val="22"/>
                <w:szCs w:val="22"/>
              </w:rPr>
            </w:pPr>
            <w:r w:rsidRPr="00842CAC">
              <w:rPr>
                <w:rFonts w:ascii="Calibri" w:hAnsi="Calibri" w:cs="Calibri"/>
                <w:color w:val="000000"/>
                <w:kern w:val="24"/>
                <w:sz w:val="22"/>
                <w:szCs w:val="22"/>
              </w:rPr>
              <w:t xml:space="preserve">DFE resolution training enable during </w:t>
            </w:r>
            <w:proofErr w:type="spellStart"/>
            <w:r w:rsidRPr="00842CAC">
              <w:rPr>
                <w:rFonts w:ascii="Calibri" w:hAnsi="Calibri" w:cs="Calibri"/>
                <w:color w:val="000000"/>
                <w:kern w:val="24"/>
                <w:sz w:val="22"/>
                <w:szCs w:val="22"/>
              </w:rPr>
              <w:t>Tx</w:t>
            </w:r>
            <w:proofErr w:type="spellEnd"/>
            <w:r w:rsidRPr="00842CAC">
              <w:rPr>
                <w:rFonts w:ascii="Calibri" w:hAnsi="Calibri" w:cs="Calibri"/>
                <w:color w:val="000000"/>
                <w:kern w:val="24"/>
                <w:sz w:val="22"/>
                <w:szCs w:val="22"/>
              </w:rPr>
              <w:t>/Rx train initialize state.</w:t>
            </w:r>
          </w:p>
        </w:tc>
      </w:tr>
      <w:tr w:rsidR="006B3083" w14:paraId="4A761481" w14:textId="77777777" w:rsidTr="003F2C9B">
        <w:trPr>
          <w:trHeight w:val="287"/>
        </w:trPr>
        <w:tc>
          <w:tcPr>
            <w:tcW w:w="5027" w:type="dxa"/>
            <w:noWrap/>
            <w:tcMar>
              <w:top w:w="0" w:type="dxa"/>
              <w:left w:w="108" w:type="dxa"/>
              <w:bottom w:w="0" w:type="dxa"/>
              <w:right w:w="108" w:type="dxa"/>
            </w:tcMar>
            <w:vAlign w:val="bottom"/>
          </w:tcPr>
          <w:p w14:paraId="416645C1"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gain_train_end_en_lane</w:t>
            </w:r>
            <w:proofErr w:type="spellEnd"/>
          </w:p>
          <w:p w14:paraId="4364E02A" w14:textId="0B8ED190"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(R6038h[17])</w:t>
            </w:r>
          </w:p>
        </w:tc>
        <w:tc>
          <w:tcPr>
            <w:tcW w:w="4148" w:type="dxa"/>
            <w:noWrap/>
            <w:tcMar>
              <w:top w:w="0" w:type="dxa"/>
              <w:left w:w="108" w:type="dxa"/>
              <w:bottom w:w="0" w:type="dxa"/>
              <w:right w:w="108" w:type="dxa"/>
            </w:tcMar>
            <w:vAlign w:val="center"/>
          </w:tcPr>
          <w:p w14:paraId="0FF87A3C" w14:textId="06B487D2" w:rsidR="006B3083" w:rsidRPr="009753FF" w:rsidRDefault="006B3083" w:rsidP="006B3083">
            <w:pPr>
              <w:autoSpaceDN w:val="0"/>
              <w:rPr>
                <w:rFonts w:ascii="Calibri" w:hAnsi="Calibri" w:cs="Calibri"/>
                <w:kern w:val="24"/>
                <w:sz w:val="22"/>
                <w:szCs w:val="22"/>
              </w:rPr>
            </w:pPr>
            <w:r w:rsidRPr="00842CAC">
              <w:rPr>
                <w:rFonts w:ascii="Calibri" w:hAnsi="Calibri" w:cs="Calibri"/>
                <w:color w:val="000000"/>
                <w:kern w:val="24"/>
                <w:sz w:val="22"/>
                <w:szCs w:val="22"/>
              </w:rPr>
              <w:t xml:space="preserve">DFE resolution training enable during </w:t>
            </w:r>
            <w:proofErr w:type="spellStart"/>
            <w:r w:rsidRPr="00842CAC">
              <w:rPr>
                <w:rFonts w:ascii="Calibri" w:hAnsi="Calibri" w:cs="Calibri"/>
                <w:color w:val="000000"/>
                <w:kern w:val="24"/>
                <w:sz w:val="22"/>
                <w:szCs w:val="22"/>
              </w:rPr>
              <w:t>Tx</w:t>
            </w:r>
            <w:proofErr w:type="spellEnd"/>
            <w:r w:rsidRPr="00842CAC">
              <w:rPr>
                <w:rFonts w:ascii="Calibri" w:hAnsi="Calibri" w:cs="Calibri"/>
                <w:color w:val="000000"/>
                <w:kern w:val="24"/>
                <w:sz w:val="22"/>
                <w:szCs w:val="22"/>
              </w:rPr>
              <w:t>/Rx train end state.</w:t>
            </w:r>
          </w:p>
        </w:tc>
      </w:tr>
      <w:tr w:rsidR="006B3083" w14:paraId="26674384" w14:textId="77777777" w:rsidTr="003F2C9B">
        <w:trPr>
          <w:trHeight w:val="287"/>
        </w:trPr>
        <w:tc>
          <w:tcPr>
            <w:tcW w:w="5027" w:type="dxa"/>
            <w:noWrap/>
            <w:tcMar>
              <w:top w:w="0" w:type="dxa"/>
              <w:left w:w="108" w:type="dxa"/>
              <w:bottom w:w="0" w:type="dxa"/>
              <w:right w:w="108" w:type="dxa"/>
            </w:tcMar>
            <w:vAlign w:val="bottom"/>
          </w:tcPr>
          <w:p w14:paraId="010A29A1"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GAIN_TRAIN_WITH_C_LANE</w:t>
            </w:r>
          </w:p>
          <w:p w14:paraId="6E27C8E8" w14:textId="7DEBAE52"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(R6038h[16])</w:t>
            </w:r>
          </w:p>
        </w:tc>
        <w:tc>
          <w:tcPr>
            <w:tcW w:w="4148" w:type="dxa"/>
            <w:noWrap/>
            <w:tcMar>
              <w:top w:w="0" w:type="dxa"/>
              <w:left w:w="108" w:type="dxa"/>
              <w:bottom w:w="0" w:type="dxa"/>
              <w:right w:w="108" w:type="dxa"/>
            </w:tcMar>
            <w:vAlign w:val="center"/>
          </w:tcPr>
          <w:p w14:paraId="4EC9DA50" w14:textId="77777777" w:rsidR="006B3083" w:rsidRPr="00842CAC" w:rsidRDefault="006B3083" w:rsidP="006B3083">
            <w:pPr>
              <w:pStyle w:val="NormalWeb"/>
              <w:spacing w:before="0" w:beforeAutospacing="0" w:after="0" w:afterAutospacing="0"/>
              <w:textAlignment w:val="center"/>
              <w:rPr>
                <w:rFonts w:ascii="Arial" w:hAnsi="Arial" w:cs="Arial"/>
                <w:sz w:val="22"/>
                <w:szCs w:val="22"/>
              </w:rPr>
            </w:pPr>
            <w:r w:rsidRPr="00842CAC">
              <w:rPr>
                <w:rFonts w:ascii="Calibri" w:hAnsi="Calibri" w:cs="Calibri"/>
                <w:color w:val="000000"/>
                <w:kern w:val="24"/>
                <w:sz w:val="22"/>
                <w:szCs w:val="22"/>
              </w:rPr>
              <w:t>FFE capacitor enable during gain train.</w:t>
            </w:r>
          </w:p>
          <w:p w14:paraId="30C90562" w14:textId="77777777" w:rsidR="006B3083" w:rsidRPr="00842CAC" w:rsidRDefault="006B3083" w:rsidP="006B3083">
            <w:pPr>
              <w:pStyle w:val="NormalWeb"/>
              <w:spacing w:before="0" w:beforeAutospacing="0" w:after="0" w:afterAutospacing="0"/>
              <w:textAlignment w:val="center"/>
              <w:rPr>
                <w:rFonts w:ascii="Arial" w:hAnsi="Arial" w:cs="Arial"/>
                <w:sz w:val="22"/>
                <w:szCs w:val="22"/>
              </w:rPr>
            </w:pPr>
            <w:r w:rsidRPr="00842CAC">
              <w:rPr>
                <w:rFonts w:ascii="Calibri" w:hAnsi="Calibri" w:cs="Calibri"/>
                <w:color w:val="000000"/>
                <w:kern w:val="24"/>
                <w:sz w:val="22"/>
                <w:szCs w:val="22"/>
              </w:rPr>
              <w:t>1’b0: FFE_CAP will be swept in the search table.</w:t>
            </w:r>
          </w:p>
          <w:p w14:paraId="07536C1D" w14:textId="2AE03DAB" w:rsidR="006B3083" w:rsidRPr="009753FF" w:rsidRDefault="006B3083" w:rsidP="006B3083">
            <w:pPr>
              <w:autoSpaceDN w:val="0"/>
              <w:rPr>
                <w:rFonts w:ascii="Calibri" w:hAnsi="Calibri" w:cs="Calibri"/>
                <w:kern w:val="24"/>
                <w:sz w:val="22"/>
                <w:szCs w:val="22"/>
              </w:rPr>
            </w:pPr>
            <w:r w:rsidRPr="00842CAC">
              <w:rPr>
                <w:rFonts w:ascii="Calibri" w:hAnsi="Calibri" w:cs="Calibri"/>
                <w:color w:val="000000"/>
                <w:kern w:val="24"/>
                <w:sz w:val="22"/>
                <w:szCs w:val="22"/>
              </w:rPr>
              <w:t>1’b1: FFE_CAP will not be swept in the search table.</w:t>
            </w:r>
          </w:p>
        </w:tc>
      </w:tr>
      <w:tr w:rsidR="006B3083" w14:paraId="62090CB0" w14:textId="77777777" w:rsidTr="003F2C9B">
        <w:trPr>
          <w:trHeight w:val="287"/>
        </w:trPr>
        <w:tc>
          <w:tcPr>
            <w:tcW w:w="5027" w:type="dxa"/>
            <w:noWrap/>
            <w:tcMar>
              <w:top w:w="0" w:type="dxa"/>
              <w:left w:w="108" w:type="dxa"/>
              <w:bottom w:w="0" w:type="dxa"/>
              <w:right w:w="108" w:type="dxa"/>
            </w:tcMar>
            <w:vAlign w:val="bottom"/>
          </w:tcPr>
          <w:p w14:paraId="2943FFB8" w14:textId="21B2C143"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rxffe_r_gain_train_lane</w:t>
            </w:r>
            <w:proofErr w:type="spellEnd"/>
            <w:r>
              <w:rPr>
                <w:rFonts w:ascii="Calibri" w:hAnsi="Calibri"/>
                <w:color w:val="000000"/>
                <w:sz w:val="22"/>
                <w:szCs w:val="22"/>
              </w:rPr>
              <w:t>[3:0]</w:t>
            </w:r>
          </w:p>
          <w:p w14:paraId="545ED832" w14:textId="63B170DF"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(R6058h[27:24])</w:t>
            </w:r>
          </w:p>
        </w:tc>
        <w:tc>
          <w:tcPr>
            <w:tcW w:w="4148" w:type="dxa"/>
            <w:noWrap/>
            <w:tcMar>
              <w:top w:w="0" w:type="dxa"/>
              <w:left w:w="108" w:type="dxa"/>
              <w:bottom w:w="0" w:type="dxa"/>
              <w:right w:w="108" w:type="dxa"/>
            </w:tcMar>
            <w:vAlign w:val="center"/>
          </w:tcPr>
          <w:p w14:paraId="5598CD4E" w14:textId="68712694" w:rsidR="006B3083" w:rsidRPr="009753FF" w:rsidRDefault="006B3083" w:rsidP="006B3083">
            <w:pPr>
              <w:autoSpaceDN w:val="0"/>
              <w:rPr>
                <w:rFonts w:ascii="Calibri" w:hAnsi="Calibri" w:cs="Calibri"/>
                <w:kern w:val="24"/>
                <w:sz w:val="22"/>
                <w:szCs w:val="22"/>
              </w:rPr>
            </w:pPr>
            <w:r w:rsidRPr="00C23C9B">
              <w:rPr>
                <w:rFonts w:ascii="Calibri" w:hAnsi="Calibri" w:cs="Calibri"/>
                <w:kern w:val="24"/>
                <w:sz w:val="22"/>
                <w:szCs w:val="22"/>
              </w:rPr>
              <w:t>FFE resistor gain train.</w:t>
            </w:r>
          </w:p>
        </w:tc>
      </w:tr>
      <w:tr w:rsidR="006B3083" w14:paraId="4D8261A3" w14:textId="77777777" w:rsidTr="003F2C9B">
        <w:trPr>
          <w:trHeight w:val="287"/>
        </w:trPr>
        <w:tc>
          <w:tcPr>
            <w:tcW w:w="5027" w:type="dxa"/>
            <w:noWrap/>
            <w:tcMar>
              <w:top w:w="0" w:type="dxa"/>
              <w:left w:w="108" w:type="dxa"/>
              <w:bottom w:w="0" w:type="dxa"/>
              <w:right w:w="108" w:type="dxa"/>
            </w:tcMar>
            <w:vAlign w:val="bottom"/>
          </w:tcPr>
          <w:p w14:paraId="30B5EE1E"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DFE_RES_F0A_HIGH_THRES_INIT_LANE[7:0]</w:t>
            </w:r>
          </w:p>
          <w:p w14:paraId="35617F94" w14:textId="4E7CB82F"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(R602Ch[31:24])</w:t>
            </w:r>
          </w:p>
        </w:tc>
        <w:tc>
          <w:tcPr>
            <w:tcW w:w="4148" w:type="dxa"/>
            <w:noWrap/>
            <w:tcMar>
              <w:top w:w="0" w:type="dxa"/>
              <w:left w:w="108" w:type="dxa"/>
              <w:bottom w:w="0" w:type="dxa"/>
              <w:right w:w="108" w:type="dxa"/>
            </w:tcMar>
            <w:vAlign w:val="center"/>
          </w:tcPr>
          <w:p w14:paraId="78681F36" w14:textId="1218C22D"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high threshold for train initial stage</w:t>
            </w:r>
          </w:p>
        </w:tc>
      </w:tr>
      <w:tr w:rsidR="006B3083" w14:paraId="0F2FD86D" w14:textId="77777777" w:rsidTr="003F2C9B">
        <w:trPr>
          <w:trHeight w:val="287"/>
        </w:trPr>
        <w:tc>
          <w:tcPr>
            <w:tcW w:w="5027" w:type="dxa"/>
            <w:noWrap/>
            <w:tcMar>
              <w:top w:w="0" w:type="dxa"/>
              <w:left w:w="108" w:type="dxa"/>
              <w:bottom w:w="0" w:type="dxa"/>
              <w:right w:w="108" w:type="dxa"/>
            </w:tcMar>
            <w:vAlign w:val="bottom"/>
          </w:tcPr>
          <w:p w14:paraId="61ACE72D"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DFE_RES_F0A_HIGH_THRES_END_LANE[7:0]</w:t>
            </w:r>
          </w:p>
          <w:p w14:paraId="498275DA" w14:textId="412DA042"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(R606Ch[7:0])</w:t>
            </w:r>
          </w:p>
        </w:tc>
        <w:tc>
          <w:tcPr>
            <w:tcW w:w="4148" w:type="dxa"/>
            <w:noWrap/>
            <w:tcMar>
              <w:top w:w="0" w:type="dxa"/>
              <w:left w:w="108" w:type="dxa"/>
              <w:bottom w:w="0" w:type="dxa"/>
              <w:right w:w="108" w:type="dxa"/>
            </w:tcMar>
            <w:vAlign w:val="center"/>
          </w:tcPr>
          <w:p w14:paraId="2CF00656" w14:textId="0EC98E09"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high threshold for train end stage</w:t>
            </w:r>
          </w:p>
        </w:tc>
      </w:tr>
      <w:tr w:rsidR="006B3083" w14:paraId="1D2649C1" w14:textId="77777777" w:rsidTr="003F2C9B">
        <w:trPr>
          <w:trHeight w:val="287"/>
        </w:trPr>
        <w:tc>
          <w:tcPr>
            <w:tcW w:w="5027" w:type="dxa"/>
            <w:noWrap/>
            <w:tcMar>
              <w:top w:w="0" w:type="dxa"/>
              <w:left w:w="108" w:type="dxa"/>
              <w:bottom w:w="0" w:type="dxa"/>
              <w:right w:w="108" w:type="dxa"/>
            </w:tcMar>
            <w:vAlign w:val="bottom"/>
          </w:tcPr>
          <w:p w14:paraId="0E69E7EF"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DFE_RES_F0A_LOW_THRES_01_INIT_LANE[7:0]</w:t>
            </w:r>
          </w:p>
          <w:p w14:paraId="599CC413" w14:textId="0FF37B24"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(R6078h[7:0])</w:t>
            </w:r>
          </w:p>
        </w:tc>
        <w:tc>
          <w:tcPr>
            <w:tcW w:w="4148" w:type="dxa"/>
            <w:noWrap/>
            <w:tcMar>
              <w:top w:w="0" w:type="dxa"/>
              <w:left w:w="108" w:type="dxa"/>
              <w:bottom w:w="0" w:type="dxa"/>
              <w:right w:w="108" w:type="dxa"/>
            </w:tcMar>
            <w:vAlign w:val="center"/>
          </w:tcPr>
          <w:p w14:paraId="6E1B01F0" w14:textId="60A3D0BF"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01 for gain train in train initial stage.</w:t>
            </w:r>
          </w:p>
        </w:tc>
      </w:tr>
      <w:tr w:rsidR="006B3083" w14:paraId="020ABE4E" w14:textId="77777777" w:rsidTr="003F2C9B">
        <w:trPr>
          <w:trHeight w:val="287"/>
        </w:trPr>
        <w:tc>
          <w:tcPr>
            <w:tcW w:w="5027" w:type="dxa"/>
            <w:noWrap/>
            <w:tcMar>
              <w:top w:w="0" w:type="dxa"/>
              <w:left w:w="108" w:type="dxa"/>
              <w:bottom w:w="0" w:type="dxa"/>
              <w:right w:w="108" w:type="dxa"/>
            </w:tcMar>
            <w:vAlign w:val="bottom"/>
          </w:tcPr>
          <w:p w14:paraId="0AC7DA37"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DFE_RES_F0A_LOW_THRES_2_INIT_LANE[7:0]</w:t>
            </w:r>
          </w:p>
          <w:p w14:paraId="1686716C" w14:textId="300B240F"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(R6078h[15:8])</w:t>
            </w:r>
          </w:p>
        </w:tc>
        <w:tc>
          <w:tcPr>
            <w:tcW w:w="4148" w:type="dxa"/>
            <w:noWrap/>
            <w:tcMar>
              <w:top w:w="0" w:type="dxa"/>
              <w:left w:w="108" w:type="dxa"/>
              <w:bottom w:w="0" w:type="dxa"/>
              <w:right w:w="108" w:type="dxa"/>
            </w:tcMar>
            <w:vAlign w:val="center"/>
          </w:tcPr>
          <w:p w14:paraId="3EBA097C" w14:textId="2666D869"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2 for gain train in train initial stage.</w:t>
            </w:r>
          </w:p>
        </w:tc>
      </w:tr>
      <w:tr w:rsidR="006B3083" w14:paraId="726424DF" w14:textId="77777777" w:rsidTr="003F2C9B">
        <w:trPr>
          <w:trHeight w:val="287"/>
        </w:trPr>
        <w:tc>
          <w:tcPr>
            <w:tcW w:w="5027" w:type="dxa"/>
            <w:noWrap/>
            <w:tcMar>
              <w:top w:w="0" w:type="dxa"/>
              <w:left w:w="108" w:type="dxa"/>
              <w:bottom w:w="0" w:type="dxa"/>
              <w:right w:w="108" w:type="dxa"/>
            </w:tcMar>
            <w:vAlign w:val="bottom"/>
          </w:tcPr>
          <w:p w14:paraId="36731024"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DFE_RES_F0A_LOW_THRES_3_INIT_LANE[7:0]</w:t>
            </w:r>
          </w:p>
          <w:p w14:paraId="44379404" w14:textId="773F13DC"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(R6078h[23:16])</w:t>
            </w:r>
          </w:p>
        </w:tc>
        <w:tc>
          <w:tcPr>
            <w:tcW w:w="4148" w:type="dxa"/>
            <w:noWrap/>
            <w:tcMar>
              <w:top w:w="0" w:type="dxa"/>
              <w:left w:w="108" w:type="dxa"/>
              <w:bottom w:w="0" w:type="dxa"/>
              <w:right w:w="108" w:type="dxa"/>
            </w:tcMar>
            <w:vAlign w:val="center"/>
          </w:tcPr>
          <w:p w14:paraId="23363A37" w14:textId="6D0763F1"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3 for gain train in train initial stage.</w:t>
            </w:r>
          </w:p>
        </w:tc>
      </w:tr>
      <w:tr w:rsidR="006B3083" w14:paraId="2DED9A79" w14:textId="77777777" w:rsidTr="003F2C9B">
        <w:trPr>
          <w:trHeight w:val="287"/>
        </w:trPr>
        <w:tc>
          <w:tcPr>
            <w:tcW w:w="5027" w:type="dxa"/>
            <w:noWrap/>
            <w:tcMar>
              <w:top w:w="0" w:type="dxa"/>
              <w:left w:w="108" w:type="dxa"/>
              <w:bottom w:w="0" w:type="dxa"/>
              <w:right w:w="108" w:type="dxa"/>
            </w:tcMar>
            <w:vAlign w:val="bottom"/>
          </w:tcPr>
          <w:p w14:paraId="49E9D682"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DFE_RES_F0A_LOW_THRES_01_END_LANE[7:0]</w:t>
            </w:r>
          </w:p>
          <w:p w14:paraId="60325AB1" w14:textId="2AD70F2C"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(R6078h[31:24])</w:t>
            </w:r>
          </w:p>
        </w:tc>
        <w:tc>
          <w:tcPr>
            <w:tcW w:w="4148" w:type="dxa"/>
            <w:noWrap/>
            <w:tcMar>
              <w:top w:w="0" w:type="dxa"/>
              <w:left w:w="108" w:type="dxa"/>
              <w:bottom w:w="0" w:type="dxa"/>
              <w:right w:w="108" w:type="dxa"/>
            </w:tcMar>
            <w:vAlign w:val="center"/>
          </w:tcPr>
          <w:p w14:paraId="06CE2853" w14:textId="3266BF89"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01 for gain train in train end stage.</w:t>
            </w:r>
          </w:p>
        </w:tc>
      </w:tr>
      <w:tr w:rsidR="006B3083" w14:paraId="6F1575E6" w14:textId="77777777" w:rsidTr="003F2C9B">
        <w:trPr>
          <w:trHeight w:val="287"/>
        </w:trPr>
        <w:tc>
          <w:tcPr>
            <w:tcW w:w="5027" w:type="dxa"/>
            <w:noWrap/>
            <w:tcMar>
              <w:top w:w="0" w:type="dxa"/>
              <w:left w:w="108" w:type="dxa"/>
              <w:bottom w:w="0" w:type="dxa"/>
              <w:right w:w="108" w:type="dxa"/>
            </w:tcMar>
            <w:vAlign w:val="bottom"/>
          </w:tcPr>
          <w:p w14:paraId="176DCB93"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DFE_RES_F0A_LOW_THRES_2_END_LANE[7:0]</w:t>
            </w:r>
          </w:p>
          <w:p w14:paraId="0E998189" w14:textId="6A278FE8"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(R6074h[7:0])</w:t>
            </w:r>
          </w:p>
        </w:tc>
        <w:tc>
          <w:tcPr>
            <w:tcW w:w="4148" w:type="dxa"/>
            <w:noWrap/>
            <w:tcMar>
              <w:top w:w="0" w:type="dxa"/>
              <w:left w:w="108" w:type="dxa"/>
              <w:bottom w:w="0" w:type="dxa"/>
              <w:right w:w="108" w:type="dxa"/>
            </w:tcMar>
            <w:vAlign w:val="center"/>
          </w:tcPr>
          <w:p w14:paraId="320B1AF2" w14:textId="54F578E9"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2 for gain train in train end stage.</w:t>
            </w:r>
          </w:p>
        </w:tc>
      </w:tr>
      <w:tr w:rsidR="006B3083" w14:paraId="45DDF195" w14:textId="77777777" w:rsidTr="003F2C9B">
        <w:trPr>
          <w:trHeight w:val="287"/>
        </w:trPr>
        <w:tc>
          <w:tcPr>
            <w:tcW w:w="5027" w:type="dxa"/>
            <w:noWrap/>
            <w:tcMar>
              <w:top w:w="0" w:type="dxa"/>
              <w:left w:w="108" w:type="dxa"/>
              <w:bottom w:w="0" w:type="dxa"/>
              <w:right w:w="108" w:type="dxa"/>
            </w:tcMar>
            <w:vAlign w:val="bottom"/>
          </w:tcPr>
          <w:p w14:paraId="0AC89864"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DFE_RES_F0A_LOW_THRES_3_END_LANE[7:0]</w:t>
            </w:r>
          </w:p>
          <w:p w14:paraId="0D7DBB70" w14:textId="4C8AF763" w:rsidR="006B3083" w:rsidRPr="009753FF" w:rsidRDefault="006B3083" w:rsidP="006B3083">
            <w:pPr>
              <w:autoSpaceDN w:val="0"/>
              <w:rPr>
                <w:rFonts w:ascii="Calibri" w:hAnsi="Calibri" w:cs="Calibri"/>
                <w:kern w:val="24"/>
                <w:sz w:val="22"/>
                <w:szCs w:val="22"/>
              </w:rPr>
            </w:pPr>
            <w:r>
              <w:rPr>
                <w:rFonts w:ascii="Calibri" w:hAnsi="Calibri"/>
                <w:color w:val="000000"/>
                <w:sz w:val="22"/>
                <w:szCs w:val="22"/>
              </w:rPr>
              <w:t xml:space="preserve">     (R6074h[15:8])</w:t>
            </w:r>
          </w:p>
        </w:tc>
        <w:tc>
          <w:tcPr>
            <w:tcW w:w="4148" w:type="dxa"/>
            <w:noWrap/>
            <w:tcMar>
              <w:top w:w="0" w:type="dxa"/>
              <w:left w:w="108" w:type="dxa"/>
              <w:bottom w:w="0" w:type="dxa"/>
              <w:right w:w="108" w:type="dxa"/>
            </w:tcMar>
            <w:vAlign w:val="center"/>
          </w:tcPr>
          <w:p w14:paraId="2B8C7129" w14:textId="2E8B3576" w:rsidR="006B3083" w:rsidRPr="009753FF" w:rsidRDefault="006B3083" w:rsidP="006B3083">
            <w:pPr>
              <w:autoSpaceDN w:val="0"/>
              <w:rPr>
                <w:rFonts w:ascii="Calibri" w:hAnsi="Calibri" w:cs="Calibri"/>
                <w:kern w:val="24"/>
                <w:sz w:val="22"/>
                <w:szCs w:val="22"/>
              </w:rPr>
            </w:pPr>
            <w:r w:rsidRPr="009753FF">
              <w:rPr>
                <w:rFonts w:ascii="Calibri" w:hAnsi="Calibri" w:cs="Calibri"/>
                <w:kern w:val="24"/>
                <w:sz w:val="22"/>
                <w:szCs w:val="22"/>
              </w:rPr>
              <w:t>DFE resolution F0a low threshold 3 for gain train in train end stage.</w:t>
            </w:r>
          </w:p>
        </w:tc>
      </w:tr>
    </w:tbl>
    <w:p w14:paraId="3EC7DCCD" w14:textId="77777777" w:rsidR="006B3083" w:rsidRDefault="006B3083" w:rsidP="006B3083">
      <w:pPr>
        <w:pStyle w:val="Body"/>
      </w:pPr>
    </w:p>
    <w:p w14:paraId="0DEFACE1" w14:textId="77777777" w:rsidR="006B3083" w:rsidRDefault="006B3083" w:rsidP="006B3083">
      <w:pPr>
        <w:pStyle w:val="Body"/>
      </w:pPr>
    </w:p>
    <w:p w14:paraId="5529632C" w14:textId="525CCCF7" w:rsidR="00EA22A1" w:rsidRPr="00FB1574" w:rsidRDefault="00FB1574" w:rsidP="00FB1574">
      <w:pPr>
        <w:pStyle w:val="Heading4"/>
        <w:rPr>
          <w:b/>
        </w:rPr>
      </w:pPr>
      <w:r>
        <w:rPr>
          <w:b/>
        </w:rPr>
        <w:t>Others</w:t>
      </w:r>
    </w:p>
    <w:tbl>
      <w:tblPr>
        <w:tblW w:w="8660" w:type="dxa"/>
        <w:tblInd w:w="-8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3447"/>
        <w:gridCol w:w="5213"/>
      </w:tblGrid>
      <w:tr w:rsidR="00EA22A1" w14:paraId="6DDD663B" w14:textId="77777777" w:rsidTr="00682361">
        <w:trPr>
          <w:trHeight w:val="303"/>
        </w:trPr>
        <w:tc>
          <w:tcPr>
            <w:tcW w:w="3447" w:type="dxa"/>
            <w:shd w:val="clear" w:color="auto" w:fill="808080" w:themeFill="background1" w:themeFillShade="80"/>
            <w:noWrap/>
            <w:tcMar>
              <w:top w:w="0" w:type="dxa"/>
              <w:left w:w="108" w:type="dxa"/>
              <w:bottom w:w="0" w:type="dxa"/>
              <w:right w:w="108" w:type="dxa"/>
            </w:tcMar>
            <w:vAlign w:val="bottom"/>
            <w:hideMark/>
          </w:tcPr>
          <w:p w14:paraId="3B2E5C22" w14:textId="77777777" w:rsidR="00EA22A1" w:rsidRPr="00C236FD" w:rsidRDefault="00EA22A1" w:rsidP="002A647B">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Register Name</w:t>
            </w:r>
          </w:p>
        </w:tc>
        <w:tc>
          <w:tcPr>
            <w:tcW w:w="5213" w:type="dxa"/>
            <w:shd w:val="clear" w:color="auto" w:fill="808080" w:themeFill="background1" w:themeFillShade="80"/>
            <w:noWrap/>
            <w:tcMar>
              <w:top w:w="0" w:type="dxa"/>
              <w:left w:w="108" w:type="dxa"/>
              <w:bottom w:w="0" w:type="dxa"/>
              <w:right w:w="108" w:type="dxa"/>
            </w:tcMar>
            <w:vAlign w:val="bottom"/>
            <w:hideMark/>
          </w:tcPr>
          <w:p w14:paraId="7C915100" w14:textId="647931C9" w:rsidR="00EA22A1" w:rsidRPr="00C236FD" w:rsidRDefault="006B7FF7" w:rsidP="002A647B">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EA22A1" w:rsidRPr="00C236FD">
              <w:rPr>
                <w:rFonts w:asciiTheme="minorHAnsi" w:hAnsiTheme="minorHAnsi" w:cstheme="minorHAnsi"/>
                <w:b/>
                <w:color w:val="FFFFFF" w:themeColor="background1"/>
                <w:sz w:val="22"/>
                <w:szCs w:val="22"/>
              </w:rPr>
              <w:t>escription</w:t>
            </w:r>
          </w:p>
        </w:tc>
      </w:tr>
      <w:tr w:rsidR="006B3083" w:rsidRPr="00C52429" w14:paraId="14838E6A" w14:textId="77777777" w:rsidTr="003F2C9B">
        <w:trPr>
          <w:trHeight w:val="303"/>
        </w:trPr>
        <w:tc>
          <w:tcPr>
            <w:tcW w:w="3447" w:type="dxa"/>
            <w:noWrap/>
            <w:tcMar>
              <w:top w:w="0" w:type="dxa"/>
              <w:left w:w="108" w:type="dxa"/>
              <w:bottom w:w="0" w:type="dxa"/>
              <w:right w:w="108" w:type="dxa"/>
            </w:tcMar>
            <w:vAlign w:val="bottom"/>
            <w:hideMark/>
          </w:tcPr>
          <w:p w14:paraId="14F03AA8"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CFG_RX_EQ_CTRL_LANE</w:t>
            </w:r>
          </w:p>
          <w:p w14:paraId="61A7E1BD" w14:textId="5F070C35" w:rsidR="006B3083" w:rsidRPr="00C52429"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(R4010h[18])</w:t>
            </w:r>
          </w:p>
        </w:tc>
        <w:tc>
          <w:tcPr>
            <w:tcW w:w="5213" w:type="dxa"/>
            <w:noWrap/>
            <w:tcMar>
              <w:top w:w="0" w:type="dxa"/>
              <w:left w:w="108" w:type="dxa"/>
              <w:bottom w:w="0" w:type="dxa"/>
              <w:right w:w="108" w:type="dxa"/>
            </w:tcMar>
            <w:vAlign w:val="center"/>
            <w:hideMark/>
          </w:tcPr>
          <w:p w14:paraId="517A53EB"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PHY Rx training enable while in USB3 LTSSM </w:t>
            </w:r>
            <w:proofErr w:type="spellStart"/>
            <w:r w:rsidRPr="00C52429">
              <w:rPr>
                <w:rFonts w:ascii="Calibri" w:hAnsi="Calibri" w:cs="Calibri"/>
                <w:kern w:val="24"/>
                <w:sz w:val="22"/>
                <w:szCs w:val="22"/>
              </w:rPr>
              <w:t>Polling.RxEQ</w:t>
            </w:r>
            <w:proofErr w:type="spellEnd"/>
            <w:r w:rsidRPr="00C52429">
              <w:rPr>
                <w:rFonts w:ascii="Calibri" w:hAnsi="Calibri" w:cs="Calibri"/>
                <w:kern w:val="24"/>
                <w:sz w:val="22"/>
                <w:szCs w:val="22"/>
              </w:rPr>
              <w:t xml:space="preserve"> State, or PCIE LTSSM recovery equalization state. (PIPE lane register)</w:t>
            </w:r>
          </w:p>
          <w:p w14:paraId="5CF24805"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1'b0: Disable Rx Training.</w:t>
            </w:r>
          </w:p>
          <w:p w14:paraId="008BF6B1" w14:textId="55C1C600" w:rsidR="006B3083" w:rsidRPr="00C52429" w:rsidRDefault="006B3083" w:rsidP="006B3083">
            <w:pPr>
              <w:autoSpaceDN w:val="0"/>
              <w:rPr>
                <w:rFonts w:asciiTheme="minorHAnsi" w:hAnsiTheme="minorHAnsi" w:cstheme="minorHAnsi"/>
                <w:sz w:val="22"/>
                <w:szCs w:val="22"/>
              </w:rPr>
            </w:pPr>
            <w:r w:rsidRPr="00C52429">
              <w:rPr>
                <w:rFonts w:ascii="Calibri" w:hAnsi="Calibri" w:cs="Calibri"/>
                <w:kern w:val="24"/>
                <w:sz w:val="22"/>
                <w:szCs w:val="22"/>
              </w:rPr>
              <w:t>1'b1: Enable Rx Training.</w:t>
            </w:r>
          </w:p>
        </w:tc>
      </w:tr>
      <w:tr w:rsidR="006B3083" w:rsidRPr="00C52429" w14:paraId="5DCDBD4A" w14:textId="77777777" w:rsidTr="003F2C9B">
        <w:trPr>
          <w:trHeight w:val="303"/>
        </w:trPr>
        <w:tc>
          <w:tcPr>
            <w:tcW w:w="3447" w:type="dxa"/>
            <w:noWrap/>
            <w:tcMar>
              <w:top w:w="0" w:type="dxa"/>
              <w:left w:w="108" w:type="dxa"/>
              <w:bottom w:w="0" w:type="dxa"/>
              <w:right w:w="108" w:type="dxa"/>
            </w:tcMar>
            <w:vAlign w:val="bottom"/>
            <w:hideMark/>
          </w:tcPr>
          <w:p w14:paraId="2C6C2A8B"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CFG_UPDATE_POLARITY_LANE</w:t>
            </w:r>
          </w:p>
          <w:p w14:paraId="15FB2F22" w14:textId="4CA8CF71" w:rsidR="006B3083" w:rsidRPr="00C52429"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(R4028h[12])</w:t>
            </w:r>
          </w:p>
        </w:tc>
        <w:tc>
          <w:tcPr>
            <w:tcW w:w="5213" w:type="dxa"/>
            <w:noWrap/>
            <w:tcMar>
              <w:top w:w="0" w:type="dxa"/>
              <w:left w:w="108" w:type="dxa"/>
              <w:bottom w:w="0" w:type="dxa"/>
              <w:right w:w="108" w:type="dxa"/>
            </w:tcMar>
            <w:vAlign w:val="center"/>
            <w:hideMark/>
          </w:tcPr>
          <w:p w14:paraId="773A9F6F"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Select polarity of coefficient updates at C-1 and C+1. (PIPE lane register)</w:t>
            </w:r>
          </w:p>
          <w:p w14:paraId="1F036FA5"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1'b0: Increment and decrement with signed value.</w:t>
            </w:r>
          </w:p>
          <w:p w14:paraId="604BFA49" w14:textId="61DECC67" w:rsidR="006B3083" w:rsidRPr="00C52429" w:rsidRDefault="006B3083" w:rsidP="006B3083">
            <w:pPr>
              <w:autoSpaceDN w:val="0"/>
              <w:rPr>
                <w:rFonts w:asciiTheme="minorHAnsi" w:hAnsiTheme="minorHAnsi" w:cstheme="minorHAnsi"/>
                <w:sz w:val="22"/>
                <w:szCs w:val="22"/>
              </w:rPr>
            </w:pPr>
            <w:r w:rsidRPr="00C52429">
              <w:rPr>
                <w:rFonts w:ascii="Calibri" w:hAnsi="Calibri" w:cs="Calibri"/>
                <w:kern w:val="24"/>
                <w:sz w:val="22"/>
                <w:szCs w:val="22"/>
              </w:rPr>
              <w:t>1'b1: Increment and decrement with absolute value.</w:t>
            </w:r>
          </w:p>
        </w:tc>
      </w:tr>
      <w:tr w:rsidR="006B3083" w:rsidRPr="00C52429" w14:paraId="1DD40F76" w14:textId="77777777" w:rsidTr="003F2C9B">
        <w:trPr>
          <w:trHeight w:val="303"/>
        </w:trPr>
        <w:tc>
          <w:tcPr>
            <w:tcW w:w="3447" w:type="dxa"/>
            <w:noWrap/>
            <w:tcMar>
              <w:top w:w="0" w:type="dxa"/>
              <w:left w:w="108" w:type="dxa"/>
              <w:bottom w:w="0" w:type="dxa"/>
              <w:right w:w="108" w:type="dxa"/>
            </w:tcMar>
            <w:vAlign w:val="bottom"/>
            <w:hideMark/>
          </w:tcPr>
          <w:p w14:paraId="032AFDB1"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lastRenderedPageBreak/>
              <w:t>cfg_use_ctrl_fld_rst_lane</w:t>
            </w:r>
            <w:proofErr w:type="spellEnd"/>
          </w:p>
          <w:p w14:paraId="38E39E4B" w14:textId="23532866" w:rsidR="006B3083" w:rsidRPr="00C52429"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(R4024h[31])</w:t>
            </w:r>
          </w:p>
        </w:tc>
        <w:tc>
          <w:tcPr>
            <w:tcW w:w="5213" w:type="dxa"/>
            <w:noWrap/>
            <w:tcMar>
              <w:top w:w="0" w:type="dxa"/>
              <w:left w:w="108" w:type="dxa"/>
              <w:bottom w:w="0" w:type="dxa"/>
              <w:right w:w="108" w:type="dxa"/>
            </w:tcMar>
            <w:vAlign w:val="center"/>
            <w:hideMark/>
          </w:tcPr>
          <w:p w14:paraId="349FCE65"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PHY control field reset command select. This bit enables the reset command for remote </w:t>
            </w:r>
            <w:proofErr w:type="spellStart"/>
            <w:r w:rsidRPr="00C52429">
              <w:rPr>
                <w:rFonts w:ascii="Calibri" w:hAnsi="Calibri" w:cs="Calibri"/>
                <w:kern w:val="24"/>
                <w:sz w:val="22"/>
                <w:szCs w:val="22"/>
              </w:rPr>
              <w:t>Tx</w:t>
            </w:r>
            <w:proofErr w:type="spellEnd"/>
            <w:r w:rsidRPr="00C52429">
              <w:rPr>
                <w:rFonts w:ascii="Calibri" w:hAnsi="Calibri" w:cs="Calibri"/>
                <w:kern w:val="24"/>
                <w:sz w:val="22"/>
                <w:szCs w:val="22"/>
              </w:rPr>
              <w:t xml:space="preserve"> training. (PIPE lane register)</w:t>
            </w:r>
          </w:p>
          <w:p w14:paraId="71BDB621"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1'b0: Do not use PHY </w:t>
            </w:r>
            <w:proofErr w:type="spellStart"/>
            <w:r w:rsidRPr="00C52429">
              <w:rPr>
                <w:rFonts w:ascii="Calibri" w:hAnsi="Calibri" w:cs="Calibri"/>
                <w:kern w:val="24"/>
                <w:sz w:val="22"/>
                <w:szCs w:val="22"/>
              </w:rPr>
              <w:t>remote_ctrl_field_reset_lane</w:t>
            </w:r>
            <w:proofErr w:type="spellEnd"/>
            <w:r w:rsidRPr="00C52429">
              <w:rPr>
                <w:rFonts w:ascii="Calibri" w:hAnsi="Calibri" w:cs="Calibri"/>
                <w:kern w:val="24"/>
                <w:sz w:val="22"/>
                <w:szCs w:val="22"/>
              </w:rPr>
              <w:t xml:space="preserve"> command.</w:t>
            </w:r>
          </w:p>
          <w:p w14:paraId="0F3C77FE" w14:textId="16010E18" w:rsidR="006B3083" w:rsidRPr="00C52429" w:rsidRDefault="006B3083" w:rsidP="006B3083">
            <w:pPr>
              <w:autoSpaceDN w:val="0"/>
              <w:rPr>
                <w:rFonts w:asciiTheme="minorHAnsi" w:hAnsiTheme="minorHAnsi" w:cstheme="minorHAnsi"/>
                <w:sz w:val="22"/>
                <w:szCs w:val="22"/>
              </w:rPr>
            </w:pPr>
            <w:r w:rsidRPr="00C52429">
              <w:rPr>
                <w:rFonts w:ascii="Calibri" w:hAnsi="Calibri" w:cs="Calibri"/>
                <w:kern w:val="24"/>
                <w:sz w:val="22"/>
                <w:szCs w:val="22"/>
              </w:rPr>
              <w:t xml:space="preserve">1'b1: Use </w:t>
            </w:r>
            <w:proofErr w:type="spellStart"/>
            <w:r w:rsidRPr="00C52429">
              <w:rPr>
                <w:rFonts w:ascii="Calibri" w:hAnsi="Calibri" w:cs="Calibri"/>
                <w:kern w:val="24"/>
                <w:sz w:val="22"/>
                <w:szCs w:val="22"/>
              </w:rPr>
              <w:t>phy</w:t>
            </w:r>
            <w:proofErr w:type="spellEnd"/>
            <w:r w:rsidRPr="00C52429">
              <w:rPr>
                <w:rFonts w:ascii="Calibri" w:hAnsi="Calibri" w:cs="Calibri"/>
                <w:kern w:val="24"/>
                <w:sz w:val="22"/>
                <w:szCs w:val="22"/>
              </w:rPr>
              <w:t xml:space="preserve"> </w:t>
            </w:r>
            <w:proofErr w:type="spellStart"/>
            <w:r w:rsidRPr="00C52429">
              <w:rPr>
                <w:rFonts w:ascii="Calibri" w:hAnsi="Calibri" w:cs="Calibri"/>
                <w:kern w:val="24"/>
                <w:sz w:val="22"/>
                <w:szCs w:val="22"/>
              </w:rPr>
              <w:t>remote_ctrl_field_reset_lane</w:t>
            </w:r>
            <w:proofErr w:type="spellEnd"/>
            <w:r w:rsidRPr="00C52429">
              <w:rPr>
                <w:rFonts w:ascii="Calibri" w:hAnsi="Calibri" w:cs="Calibri"/>
                <w:kern w:val="24"/>
                <w:sz w:val="22"/>
                <w:szCs w:val="22"/>
              </w:rPr>
              <w:t xml:space="preserve"> command.</w:t>
            </w:r>
          </w:p>
        </w:tc>
      </w:tr>
      <w:tr w:rsidR="006B3083" w:rsidRPr="00C52429" w14:paraId="440224BC" w14:textId="77777777" w:rsidTr="003F2C9B">
        <w:trPr>
          <w:trHeight w:val="303"/>
        </w:trPr>
        <w:tc>
          <w:tcPr>
            <w:tcW w:w="3447" w:type="dxa"/>
            <w:noWrap/>
            <w:tcMar>
              <w:top w:w="0" w:type="dxa"/>
              <w:left w:w="108" w:type="dxa"/>
              <w:bottom w:w="0" w:type="dxa"/>
              <w:right w:w="108" w:type="dxa"/>
            </w:tcMar>
            <w:vAlign w:val="bottom"/>
            <w:hideMark/>
          </w:tcPr>
          <w:p w14:paraId="48419444" w14:textId="77777777" w:rsidR="006B3083" w:rsidRDefault="006B3083" w:rsidP="006B3083">
            <w:pPr>
              <w:autoSpaceDN w:val="0"/>
              <w:rPr>
                <w:rFonts w:ascii="Calibri" w:hAnsi="Calibri"/>
                <w:color w:val="000000"/>
                <w:sz w:val="22"/>
                <w:szCs w:val="22"/>
              </w:rPr>
            </w:pPr>
            <w:r>
              <w:rPr>
                <w:rFonts w:ascii="Calibri" w:hAnsi="Calibri"/>
                <w:color w:val="000000"/>
                <w:sz w:val="22"/>
                <w:szCs w:val="22"/>
              </w:rPr>
              <w:t>CFG_CLK_SRC_MASK</w:t>
            </w:r>
          </w:p>
          <w:p w14:paraId="6B61E094" w14:textId="16E1E2ED" w:rsidR="006B3083" w:rsidRPr="00C52429"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(RC004h[30])</w:t>
            </w:r>
          </w:p>
        </w:tc>
        <w:tc>
          <w:tcPr>
            <w:tcW w:w="5213" w:type="dxa"/>
            <w:noWrap/>
            <w:tcMar>
              <w:top w:w="0" w:type="dxa"/>
              <w:left w:w="108" w:type="dxa"/>
              <w:bottom w:w="0" w:type="dxa"/>
              <w:right w:w="108" w:type="dxa"/>
            </w:tcMar>
            <w:vAlign w:val="center"/>
            <w:hideMark/>
          </w:tcPr>
          <w:p w14:paraId="5F7CBB47"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Clock source mask for master lane to handle lane turn off signaling. </w:t>
            </w:r>
          </w:p>
          <w:p w14:paraId="4F2978C5"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(PIPE CMN register)</w:t>
            </w:r>
          </w:p>
          <w:p w14:paraId="050AFF94" w14:textId="77777777" w:rsidR="006B3083" w:rsidRPr="00C52429" w:rsidRDefault="006B3083" w:rsidP="006B3083">
            <w:pPr>
              <w:pStyle w:val="NormalWeb"/>
              <w:spacing w:before="0" w:beforeAutospacing="0" w:after="0" w:afterAutospacing="0"/>
              <w:textAlignment w:val="center"/>
              <w:rPr>
                <w:rFonts w:ascii="Arial" w:hAnsi="Arial" w:cs="Arial"/>
                <w:sz w:val="22"/>
                <w:szCs w:val="22"/>
              </w:rPr>
            </w:pPr>
            <w:r w:rsidRPr="00C52429">
              <w:rPr>
                <w:rFonts w:ascii="Calibri" w:hAnsi="Calibri" w:cs="Calibri"/>
                <w:kern w:val="24"/>
                <w:sz w:val="22"/>
                <w:szCs w:val="22"/>
              </w:rPr>
              <w:t xml:space="preserve">1'b0: When the lane is the master lane, the lane turn off signal does not disable the whole lane. </w:t>
            </w:r>
          </w:p>
          <w:p w14:paraId="62111291" w14:textId="11FB745C" w:rsidR="006B3083" w:rsidRPr="00C52429" w:rsidRDefault="006B3083" w:rsidP="006B3083">
            <w:pPr>
              <w:autoSpaceDN w:val="0"/>
              <w:rPr>
                <w:rFonts w:asciiTheme="minorHAnsi" w:hAnsiTheme="minorHAnsi" w:cstheme="minorHAnsi"/>
                <w:sz w:val="22"/>
                <w:szCs w:val="22"/>
              </w:rPr>
            </w:pPr>
            <w:r w:rsidRPr="00C52429">
              <w:rPr>
                <w:rFonts w:ascii="Calibri" w:hAnsi="Calibri" w:cs="Calibri"/>
                <w:kern w:val="24"/>
                <w:sz w:val="22"/>
                <w:szCs w:val="22"/>
              </w:rPr>
              <w:t>1'b1: When the lane is the master lane, the lane off signal enables only the power management block, all other blocks of the lane are disabled.</w:t>
            </w:r>
          </w:p>
        </w:tc>
      </w:tr>
      <w:tr w:rsidR="006B3083" w14:paraId="18FC2818" w14:textId="77777777" w:rsidTr="003F2C9B">
        <w:trPr>
          <w:trHeight w:val="303"/>
        </w:trPr>
        <w:tc>
          <w:tcPr>
            <w:tcW w:w="3447" w:type="dxa"/>
            <w:noWrap/>
            <w:tcMar>
              <w:top w:w="0" w:type="dxa"/>
              <w:left w:w="108" w:type="dxa"/>
              <w:bottom w:w="0" w:type="dxa"/>
              <w:right w:w="108" w:type="dxa"/>
            </w:tcMar>
            <w:vAlign w:val="bottom"/>
          </w:tcPr>
          <w:p w14:paraId="72CB58FD"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thre_poor_lane</w:t>
            </w:r>
            <w:proofErr w:type="spellEnd"/>
            <w:r>
              <w:rPr>
                <w:rFonts w:ascii="Calibri" w:hAnsi="Calibri"/>
                <w:color w:val="000000"/>
                <w:sz w:val="22"/>
                <w:szCs w:val="22"/>
              </w:rPr>
              <w:t>[2:0]</w:t>
            </w:r>
          </w:p>
          <w:p w14:paraId="214814E5" w14:textId="7E21D944" w:rsidR="006B3083" w:rsidRPr="00E00007" w:rsidRDefault="006B3083" w:rsidP="006B3083">
            <w:pPr>
              <w:autoSpaceDN w:val="0"/>
              <w:rPr>
                <w:rFonts w:asciiTheme="minorHAnsi" w:hAnsiTheme="minorHAnsi" w:cstheme="minorHAnsi"/>
                <w:sz w:val="22"/>
                <w:szCs w:val="22"/>
              </w:rPr>
            </w:pPr>
            <w:r>
              <w:rPr>
                <w:rFonts w:ascii="Calibri" w:hAnsi="Calibri"/>
                <w:color w:val="000000"/>
                <w:sz w:val="22"/>
                <w:szCs w:val="22"/>
              </w:rPr>
              <w:t xml:space="preserve">     (R604Ch[18:16])</w:t>
            </w:r>
          </w:p>
        </w:tc>
        <w:tc>
          <w:tcPr>
            <w:tcW w:w="5213" w:type="dxa"/>
            <w:noWrap/>
            <w:tcMar>
              <w:top w:w="0" w:type="dxa"/>
              <w:left w:w="108" w:type="dxa"/>
              <w:bottom w:w="0" w:type="dxa"/>
              <w:right w:w="108" w:type="dxa"/>
            </w:tcMar>
            <w:vAlign w:val="center"/>
          </w:tcPr>
          <w:p w14:paraId="3A98F502" w14:textId="32E376BC" w:rsidR="006B3083" w:rsidRPr="00E00007" w:rsidRDefault="006B3083" w:rsidP="006B3083">
            <w:pPr>
              <w:autoSpaceDN w:val="0"/>
              <w:rPr>
                <w:rFonts w:asciiTheme="minorHAnsi" w:hAnsiTheme="minorHAnsi" w:cstheme="minorHAnsi"/>
                <w:sz w:val="22"/>
                <w:szCs w:val="22"/>
              </w:rPr>
            </w:pPr>
            <w:r w:rsidRPr="00E00007">
              <w:rPr>
                <w:rFonts w:ascii="Calibri" w:hAnsi="Calibri" w:cs="Calibri"/>
                <w:kern w:val="24"/>
                <w:sz w:val="22"/>
                <w:szCs w:val="22"/>
              </w:rPr>
              <w:t>DFE level check threshold for poor.</w:t>
            </w:r>
          </w:p>
        </w:tc>
      </w:tr>
      <w:tr w:rsidR="006B3083" w14:paraId="2B24F17A" w14:textId="77777777" w:rsidTr="003F2C9B">
        <w:trPr>
          <w:trHeight w:val="303"/>
        </w:trPr>
        <w:tc>
          <w:tcPr>
            <w:tcW w:w="3447" w:type="dxa"/>
            <w:noWrap/>
            <w:tcMar>
              <w:top w:w="0" w:type="dxa"/>
              <w:left w:w="108" w:type="dxa"/>
              <w:bottom w:w="0" w:type="dxa"/>
              <w:right w:w="108" w:type="dxa"/>
            </w:tcMar>
            <w:vAlign w:val="bottom"/>
          </w:tcPr>
          <w:p w14:paraId="7399138A"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thre_good_lane</w:t>
            </w:r>
            <w:proofErr w:type="spellEnd"/>
            <w:r>
              <w:rPr>
                <w:rFonts w:ascii="Calibri" w:hAnsi="Calibri"/>
                <w:color w:val="000000"/>
                <w:sz w:val="22"/>
                <w:szCs w:val="22"/>
              </w:rPr>
              <w:t>[4:0]</w:t>
            </w:r>
          </w:p>
          <w:p w14:paraId="0360FBED" w14:textId="528F8F7D" w:rsidR="006B3083" w:rsidRPr="00E00007" w:rsidRDefault="006B3083" w:rsidP="006B3083">
            <w:pPr>
              <w:autoSpaceDN w:val="0"/>
              <w:rPr>
                <w:rFonts w:ascii="Calibri" w:hAnsi="Calibri" w:cs="Calibri"/>
                <w:kern w:val="24"/>
                <w:sz w:val="22"/>
                <w:szCs w:val="22"/>
              </w:rPr>
            </w:pPr>
            <w:r>
              <w:rPr>
                <w:rFonts w:ascii="Calibri" w:hAnsi="Calibri"/>
                <w:color w:val="000000"/>
                <w:sz w:val="22"/>
                <w:szCs w:val="22"/>
              </w:rPr>
              <w:t xml:space="preserve">     (R604Ch[12:8])</w:t>
            </w:r>
          </w:p>
        </w:tc>
        <w:tc>
          <w:tcPr>
            <w:tcW w:w="5213" w:type="dxa"/>
            <w:noWrap/>
            <w:tcMar>
              <w:top w:w="0" w:type="dxa"/>
              <w:left w:w="108" w:type="dxa"/>
              <w:bottom w:w="0" w:type="dxa"/>
              <w:right w:w="108" w:type="dxa"/>
            </w:tcMar>
            <w:vAlign w:val="center"/>
          </w:tcPr>
          <w:p w14:paraId="3AAD7316" w14:textId="5B4ED5E6" w:rsidR="006B3083" w:rsidRPr="00E00007" w:rsidRDefault="006B3083" w:rsidP="006B3083">
            <w:pPr>
              <w:pStyle w:val="NormalWeb"/>
              <w:spacing w:before="0" w:beforeAutospacing="0" w:after="0" w:afterAutospacing="0"/>
              <w:textAlignment w:val="center"/>
              <w:rPr>
                <w:rFonts w:ascii="Calibri" w:hAnsi="Calibri" w:cs="Calibri"/>
                <w:kern w:val="24"/>
                <w:sz w:val="22"/>
                <w:szCs w:val="22"/>
              </w:rPr>
            </w:pPr>
            <w:r w:rsidRPr="00E00007">
              <w:rPr>
                <w:rFonts w:ascii="Calibri" w:hAnsi="Calibri" w:cs="Calibri"/>
                <w:kern w:val="24"/>
                <w:sz w:val="22"/>
                <w:szCs w:val="22"/>
              </w:rPr>
              <w:t>DFE level check threshold for good.</w:t>
            </w:r>
          </w:p>
        </w:tc>
      </w:tr>
      <w:tr w:rsidR="006B3083" w14:paraId="3677AD03" w14:textId="77777777" w:rsidTr="003F2C9B">
        <w:trPr>
          <w:trHeight w:val="303"/>
        </w:trPr>
        <w:tc>
          <w:tcPr>
            <w:tcW w:w="3447" w:type="dxa"/>
            <w:noWrap/>
            <w:tcMar>
              <w:top w:w="0" w:type="dxa"/>
              <w:left w:w="108" w:type="dxa"/>
              <w:bottom w:w="0" w:type="dxa"/>
              <w:right w:w="108" w:type="dxa"/>
            </w:tcMar>
            <w:vAlign w:val="bottom"/>
          </w:tcPr>
          <w:p w14:paraId="6880A013" w14:textId="77777777" w:rsidR="006B3083" w:rsidRDefault="006B3083" w:rsidP="006B3083">
            <w:pPr>
              <w:autoSpaceDN w:val="0"/>
              <w:rPr>
                <w:rFonts w:ascii="Calibri" w:hAnsi="Calibri"/>
                <w:color w:val="000000"/>
                <w:sz w:val="22"/>
                <w:szCs w:val="22"/>
              </w:rPr>
            </w:pPr>
            <w:proofErr w:type="spellStart"/>
            <w:r>
              <w:rPr>
                <w:rFonts w:ascii="Calibri" w:hAnsi="Calibri"/>
                <w:color w:val="000000"/>
                <w:sz w:val="22"/>
                <w:szCs w:val="22"/>
              </w:rPr>
              <w:t>thre_excellent_lane</w:t>
            </w:r>
            <w:proofErr w:type="spellEnd"/>
            <w:r>
              <w:rPr>
                <w:rFonts w:ascii="Calibri" w:hAnsi="Calibri"/>
                <w:color w:val="000000"/>
                <w:sz w:val="22"/>
                <w:szCs w:val="22"/>
              </w:rPr>
              <w:t>[5:0]</w:t>
            </w:r>
          </w:p>
          <w:p w14:paraId="723A3D60" w14:textId="2989E7CC" w:rsidR="006B3083" w:rsidRPr="00E00007" w:rsidRDefault="006B3083" w:rsidP="006B3083">
            <w:pPr>
              <w:autoSpaceDN w:val="0"/>
              <w:rPr>
                <w:rFonts w:ascii="Calibri" w:hAnsi="Calibri" w:cs="Calibri"/>
                <w:kern w:val="24"/>
                <w:sz w:val="22"/>
                <w:szCs w:val="22"/>
              </w:rPr>
            </w:pPr>
            <w:r>
              <w:rPr>
                <w:rFonts w:ascii="Calibri" w:hAnsi="Calibri"/>
                <w:color w:val="000000"/>
                <w:sz w:val="22"/>
                <w:szCs w:val="22"/>
              </w:rPr>
              <w:t xml:space="preserve">     (R604Ch[29:24])</w:t>
            </w:r>
          </w:p>
        </w:tc>
        <w:tc>
          <w:tcPr>
            <w:tcW w:w="5213" w:type="dxa"/>
            <w:noWrap/>
            <w:tcMar>
              <w:top w:w="0" w:type="dxa"/>
              <w:left w:w="108" w:type="dxa"/>
              <w:bottom w:w="0" w:type="dxa"/>
              <w:right w:w="108" w:type="dxa"/>
            </w:tcMar>
            <w:vAlign w:val="center"/>
          </w:tcPr>
          <w:p w14:paraId="3F518C14" w14:textId="7A70BCF5" w:rsidR="006B3083" w:rsidRPr="00E00007" w:rsidRDefault="006B3083" w:rsidP="006B3083">
            <w:pPr>
              <w:pStyle w:val="NormalWeb"/>
              <w:spacing w:before="0" w:beforeAutospacing="0" w:after="0" w:afterAutospacing="0"/>
              <w:textAlignment w:val="center"/>
              <w:rPr>
                <w:rFonts w:ascii="Calibri" w:hAnsi="Calibri" w:cs="Calibri"/>
                <w:kern w:val="24"/>
                <w:sz w:val="22"/>
                <w:szCs w:val="22"/>
              </w:rPr>
            </w:pPr>
            <w:r w:rsidRPr="00E00007">
              <w:rPr>
                <w:rFonts w:ascii="Calibri" w:hAnsi="Calibri" w:cs="Calibri"/>
                <w:kern w:val="24"/>
                <w:sz w:val="22"/>
                <w:szCs w:val="22"/>
              </w:rPr>
              <w:t>DFE level check threshold for excellent.</w:t>
            </w:r>
          </w:p>
        </w:tc>
      </w:tr>
    </w:tbl>
    <w:p w14:paraId="3E2B6C2E" w14:textId="77777777" w:rsidR="00C52429" w:rsidRDefault="00C52429" w:rsidP="00C52429">
      <w:pPr>
        <w:pStyle w:val="Body"/>
      </w:pPr>
    </w:p>
    <w:p w14:paraId="63E870D7" w14:textId="4B791848" w:rsidR="00EA22A1" w:rsidRDefault="00EA22A1" w:rsidP="00EA22A1">
      <w:pPr>
        <w:pStyle w:val="Body"/>
      </w:pPr>
    </w:p>
    <w:p w14:paraId="7FA56342" w14:textId="699BF2BC" w:rsidR="00F717F0" w:rsidRDefault="00F717F0" w:rsidP="00EA22A1">
      <w:pPr>
        <w:pStyle w:val="Body"/>
      </w:pPr>
      <w:r>
        <w:t>PIPE Control by MCU</w:t>
      </w:r>
    </w:p>
    <w:tbl>
      <w:tblPr>
        <w:tblW w:w="8660" w:type="dxa"/>
        <w:tblInd w:w="-8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3809"/>
        <w:gridCol w:w="601"/>
        <w:gridCol w:w="4250"/>
      </w:tblGrid>
      <w:tr w:rsidR="00F717F0" w:rsidRPr="009D19BC" w14:paraId="354BF28E" w14:textId="77777777" w:rsidTr="00682361">
        <w:trPr>
          <w:trHeight w:val="152"/>
        </w:trPr>
        <w:tc>
          <w:tcPr>
            <w:tcW w:w="3809" w:type="dxa"/>
            <w:shd w:val="clear" w:color="auto" w:fill="808080" w:themeFill="background1" w:themeFillShade="80"/>
            <w:noWrap/>
            <w:tcMar>
              <w:top w:w="0" w:type="dxa"/>
              <w:left w:w="108" w:type="dxa"/>
              <w:bottom w:w="0" w:type="dxa"/>
              <w:right w:w="108" w:type="dxa"/>
            </w:tcMar>
            <w:vAlign w:val="bottom"/>
            <w:hideMark/>
          </w:tcPr>
          <w:p w14:paraId="2D47DDB3" w14:textId="77777777" w:rsidR="00F717F0" w:rsidRPr="00C236FD" w:rsidRDefault="00F717F0" w:rsidP="00C7640A">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Register Name</w:t>
            </w:r>
          </w:p>
        </w:tc>
        <w:tc>
          <w:tcPr>
            <w:tcW w:w="601" w:type="dxa"/>
            <w:shd w:val="clear" w:color="auto" w:fill="808080" w:themeFill="background1" w:themeFillShade="80"/>
          </w:tcPr>
          <w:p w14:paraId="3910F2DF" w14:textId="2216DB8A" w:rsidR="00F717F0" w:rsidRPr="00C236FD" w:rsidRDefault="00F717F0" w:rsidP="00C7640A">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Value</w:t>
            </w:r>
          </w:p>
        </w:tc>
        <w:tc>
          <w:tcPr>
            <w:tcW w:w="4250" w:type="dxa"/>
            <w:shd w:val="clear" w:color="auto" w:fill="808080" w:themeFill="background1" w:themeFillShade="80"/>
            <w:noWrap/>
            <w:tcMar>
              <w:top w:w="0" w:type="dxa"/>
              <w:left w:w="108" w:type="dxa"/>
              <w:bottom w:w="0" w:type="dxa"/>
              <w:right w:w="108" w:type="dxa"/>
            </w:tcMar>
            <w:vAlign w:val="bottom"/>
            <w:hideMark/>
          </w:tcPr>
          <w:p w14:paraId="5A421C7E" w14:textId="77777777" w:rsidR="00F717F0" w:rsidRPr="00C236FD" w:rsidRDefault="00F717F0" w:rsidP="00C7640A">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Description</w:t>
            </w:r>
          </w:p>
        </w:tc>
      </w:tr>
      <w:tr w:rsidR="00F717F0" w:rsidRPr="009F5C65" w14:paraId="6F5764E5" w14:textId="77777777" w:rsidTr="00682361">
        <w:trPr>
          <w:trHeight w:val="152"/>
        </w:trPr>
        <w:tc>
          <w:tcPr>
            <w:tcW w:w="3809" w:type="dxa"/>
            <w:noWrap/>
            <w:tcMar>
              <w:top w:w="0" w:type="dxa"/>
              <w:left w:w="108" w:type="dxa"/>
              <w:bottom w:w="0" w:type="dxa"/>
              <w:right w:w="108" w:type="dxa"/>
            </w:tcMar>
            <w:vAlign w:val="center"/>
            <w:hideMark/>
          </w:tcPr>
          <w:p w14:paraId="1FB85ECA" w14:textId="77777777" w:rsidR="006B3083" w:rsidRDefault="006B3083" w:rsidP="006B3083">
            <w:pPr>
              <w:rPr>
                <w:rFonts w:ascii="Calibri" w:hAnsi="Calibri"/>
                <w:color w:val="000000"/>
                <w:sz w:val="22"/>
                <w:szCs w:val="22"/>
              </w:rPr>
            </w:pPr>
            <w:proofErr w:type="spellStart"/>
            <w:r>
              <w:rPr>
                <w:rFonts w:ascii="Calibri" w:hAnsi="Calibri"/>
                <w:color w:val="000000"/>
                <w:sz w:val="22"/>
                <w:szCs w:val="22"/>
              </w:rPr>
              <w:t>ebuf_threshold_wide_lane</w:t>
            </w:r>
            <w:proofErr w:type="spellEnd"/>
          </w:p>
          <w:p w14:paraId="3DA4F0D3" w14:textId="05D520A7" w:rsidR="00F717F0" w:rsidRPr="006B3083" w:rsidRDefault="006B3083" w:rsidP="006B3083">
            <w:pPr>
              <w:rPr>
                <w:rFonts w:ascii="Calibri" w:hAnsi="Calibri"/>
                <w:color w:val="000000"/>
                <w:sz w:val="22"/>
                <w:szCs w:val="22"/>
                <w:lang w:eastAsia="ja-JP" w:bidi="ar-SA"/>
              </w:rPr>
            </w:pPr>
            <w:r>
              <w:rPr>
                <w:rFonts w:ascii="Calibri" w:hAnsi="Calibri"/>
                <w:color w:val="000000"/>
                <w:sz w:val="22"/>
                <w:szCs w:val="22"/>
              </w:rPr>
              <w:t xml:space="preserve">     (R400Ch[28])</w:t>
            </w:r>
          </w:p>
        </w:tc>
        <w:tc>
          <w:tcPr>
            <w:tcW w:w="601" w:type="dxa"/>
            <w:vAlign w:val="center"/>
          </w:tcPr>
          <w:p w14:paraId="7BB7B42D" w14:textId="41A73FAF" w:rsidR="00F717F0" w:rsidRPr="009F5C65" w:rsidRDefault="00F717F0" w:rsidP="00C7640A">
            <w:pPr>
              <w:autoSpaceDN w:val="0"/>
              <w:jc w:val="center"/>
              <w:rPr>
                <w:rFonts w:asciiTheme="minorHAnsi" w:hAnsiTheme="minorHAnsi" w:cstheme="minorHAnsi"/>
                <w:sz w:val="22"/>
                <w:szCs w:val="22"/>
              </w:rPr>
            </w:pPr>
            <w:r>
              <w:rPr>
                <w:rFonts w:asciiTheme="minorHAnsi" w:hAnsiTheme="minorHAnsi" w:cstheme="minorHAnsi"/>
                <w:sz w:val="22"/>
                <w:szCs w:val="22"/>
              </w:rPr>
              <w:t>1’b1</w:t>
            </w:r>
          </w:p>
        </w:tc>
        <w:tc>
          <w:tcPr>
            <w:tcW w:w="4250" w:type="dxa"/>
            <w:noWrap/>
            <w:tcMar>
              <w:top w:w="0" w:type="dxa"/>
              <w:left w:w="108" w:type="dxa"/>
              <w:bottom w:w="0" w:type="dxa"/>
              <w:right w:w="108" w:type="dxa"/>
            </w:tcMar>
            <w:vAlign w:val="center"/>
          </w:tcPr>
          <w:p w14:paraId="51882745" w14:textId="1E5DEC88" w:rsidR="00F717F0" w:rsidRPr="009F5C65" w:rsidRDefault="00F717F0" w:rsidP="00C7640A">
            <w:pPr>
              <w:autoSpaceDN w:val="0"/>
              <w:rPr>
                <w:rFonts w:asciiTheme="minorHAnsi" w:hAnsiTheme="minorHAnsi" w:cstheme="minorHAnsi"/>
                <w:sz w:val="22"/>
                <w:szCs w:val="22"/>
              </w:rPr>
            </w:pPr>
            <w:r>
              <w:rPr>
                <w:rFonts w:asciiTheme="minorHAnsi" w:hAnsiTheme="minorHAnsi" w:cstheme="minorHAnsi"/>
                <w:sz w:val="22"/>
                <w:szCs w:val="22"/>
              </w:rPr>
              <w:t>Elastic buffer threshold hysteresis.</w:t>
            </w:r>
          </w:p>
        </w:tc>
      </w:tr>
    </w:tbl>
    <w:p w14:paraId="4AA61CE7" w14:textId="5AFD3120" w:rsidR="00F717F0" w:rsidRDefault="00F717F0" w:rsidP="00EA22A1">
      <w:pPr>
        <w:pStyle w:val="Body"/>
      </w:pPr>
    </w:p>
    <w:p w14:paraId="22484C35" w14:textId="77777777" w:rsidR="00A7172B" w:rsidRDefault="00A7172B" w:rsidP="00A7172B">
      <w:pPr>
        <w:pStyle w:val="Heading3"/>
        <w:numPr>
          <w:ilvl w:val="0"/>
          <w:numId w:val="0"/>
        </w:numPr>
      </w:pPr>
    </w:p>
    <w:p w14:paraId="195E59E6" w14:textId="34044142" w:rsidR="00FB5AAD" w:rsidRDefault="00FB5AAD" w:rsidP="00E11176">
      <w:pPr>
        <w:pStyle w:val="Heading3"/>
      </w:pPr>
      <w:bookmarkStart w:id="29" w:name="_Toc529467900"/>
      <w:r>
        <w:t>Training Timer Registers</w:t>
      </w:r>
      <w:bookmarkEnd w:id="29"/>
    </w:p>
    <w:tbl>
      <w:tblPr>
        <w:tblW w:w="8715" w:type="dxa"/>
        <w:tblInd w:w="-87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4383"/>
        <w:gridCol w:w="785"/>
        <w:gridCol w:w="3547"/>
      </w:tblGrid>
      <w:tr w:rsidR="00BD019A" w14:paraId="3858E75D" w14:textId="77777777" w:rsidTr="00C236FD">
        <w:trPr>
          <w:trHeight w:val="152"/>
        </w:trPr>
        <w:tc>
          <w:tcPr>
            <w:tcW w:w="4383" w:type="dxa"/>
            <w:shd w:val="clear" w:color="auto" w:fill="808080" w:themeFill="background1" w:themeFillShade="80"/>
            <w:noWrap/>
            <w:tcMar>
              <w:top w:w="0" w:type="dxa"/>
              <w:left w:w="108" w:type="dxa"/>
              <w:bottom w:w="0" w:type="dxa"/>
              <w:right w:w="108" w:type="dxa"/>
            </w:tcMar>
            <w:vAlign w:val="bottom"/>
            <w:hideMark/>
          </w:tcPr>
          <w:p w14:paraId="2B102519" w14:textId="77777777" w:rsidR="00BD019A" w:rsidRPr="00C236FD" w:rsidRDefault="00BD019A" w:rsidP="00BA6FD6">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GPO Signals</w:t>
            </w:r>
          </w:p>
        </w:tc>
        <w:tc>
          <w:tcPr>
            <w:tcW w:w="785" w:type="dxa"/>
            <w:shd w:val="clear" w:color="auto" w:fill="808080" w:themeFill="background1" w:themeFillShade="80"/>
          </w:tcPr>
          <w:p w14:paraId="2E6F93E4" w14:textId="01558EB2" w:rsidR="00BD019A" w:rsidRPr="00C236FD" w:rsidRDefault="005F46B2" w:rsidP="00BA6FD6">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Default</w:t>
            </w:r>
          </w:p>
        </w:tc>
        <w:tc>
          <w:tcPr>
            <w:tcW w:w="3547" w:type="dxa"/>
            <w:shd w:val="clear" w:color="auto" w:fill="808080" w:themeFill="background1" w:themeFillShade="80"/>
            <w:noWrap/>
            <w:tcMar>
              <w:top w:w="0" w:type="dxa"/>
              <w:left w:w="108" w:type="dxa"/>
              <w:bottom w:w="0" w:type="dxa"/>
              <w:right w:w="108" w:type="dxa"/>
            </w:tcMar>
            <w:vAlign w:val="bottom"/>
            <w:hideMark/>
          </w:tcPr>
          <w:p w14:paraId="256BEC67" w14:textId="7739F03B" w:rsidR="00BD019A" w:rsidRPr="00C236FD" w:rsidRDefault="006B7FF7" w:rsidP="00BA6FD6">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BD019A" w:rsidRPr="00C236FD">
              <w:rPr>
                <w:rFonts w:asciiTheme="minorHAnsi" w:hAnsiTheme="minorHAnsi" w:cstheme="minorHAnsi"/>
                <w:b/>
                <w:color w:val="FFFFFF" w:themeColor="background1"/>
                <w:sz w:val="22"/>
                <w:szCs w:val="22"/>
              </w:rPr>
              <w:t>escription</w:t>
            </w:r>
          </w:p>
        </w:tc>
      </w:tr>
      <w:tr w:rsidR="00A67F07" w14:paraId="457AE4FC" w14:textId="77777777" w:rsidTr="003F2C9B">
        <w:trPr>
          <w:trHeight w:val="152"/>
        </w:trPr>
        <w:tc>
          <w:tcPr>
            <w:tcW w:w="4383" w:type="dxa"/>
            <w:noWrap/>
            <w:tcMar>
              <w:top w:w="0" w:type="dxa"/>
              <w:left w:w="108" w:type="dxa"/>
              <w:bottom w:w="0" w:type="dxa"/>
              <w:right w:w="108" w:type="dxa"/>
            </w:tcMar>
            <w:vAlign w:val="bottom"/>
            <w:hideMark/>
          </w:tcPr>
          <w:p w14:paraId="1B2FCFB3" w14:textId="77777777" w:rsidR="00A67F07" w:rsidRDefault="00A67F07" w:rsidP="00A67F07">
            <w:pPr>
              <w:autoSpaceDN w:val="0"/>
              <w:rPr>
                <w:rFonts w:ascii="Calibri" w:hAnsi="Calibri"/>
                <w:color w:val="000000"/>
                <w:sz w:val="22"/>
                <w:szCs w:val="22"/>
              </w:rPr>
            </w:pPr>
            <w:proofErr w:type="spellStart"/>
            <w:r>
              <w:rPr>
                <w:rFonts w:ascii="Calibri" w:hAnsi="Calibri"/>
                <w:color w:val="000000"/>
                <w:sz w:val="22"/>
                <w:szCs w:val="22"/>
              </w:rPr>
              <w:t>tx_train_status_det_timer_enable_lane</w:t>
            </w:r>
            <w:proofErr w:type="spellEnd"/>
          </w:p>
          <w:p w14:paraId="45B09A40" w14:textId="143FD3E1" w:rsidR="00A67F07" w:rsidRPr="00BD019A" w:rsidRDefault="00A67F07" w:rsidP="00A67F07">
            <w:pPr>
              <w:autoSpaceDN w:val="0"/>
              <w:rPr>
                <w:rFonts w:asciiTheme="minorHAnsi" w:hAnsiTheme="minorHAnsi" w:cstheme="minorHAnsi"/>
                <w:sz w:val="22"/>
                <w:szCs w:val="22"/>
              </w:rPr>
            </w:pPr>
            <w:r>
              <w:rPr>
                <w:rFonts w:ascii="Calibri" w:hAnsi="Calibri"/>
                <w:color w:val="000000"/>
                <w:sz w:val="22"/>
                <w:szCs w:val="22"/>
              </w:rPr>
              <w:t xml:space="preserve">     (R6030h[31])</w:t>
            </w:r>
          </w:p>
        </w:tc>
        <w:tc>
          <w:tcPr>
            <w:tcW w:w="785" w:type="dxa"/>
            <w:vAlign w:val="center"/>
          </w:tcPr>
          <w:p w14:paraId="74BE35C7" w14:textId="63BFF7CF" w:rsidR="00A67F07" w:rsidRPr="00BD019A" w:rsidRDefault="00A67F07" w:rsidP="00A67F07">
            <w:pPr>
              <w:autoSpaceDN w:val="0"/>
              <w:rPr>
                <w:rFonts w:asciiTheme="minorHAnsi" w:hAnsiTheme="minorHAnsi" w:cstheme="minorHAnsi"/>
                <w:sz w:val="22"/>
                <w:szCs w:val="22"/>
              </w:rPr>
            </w:pPr>
            <w:r w:rsidRPr="00BD019A">
              <w:rPr>
                <w:rFonts w:ascii="Calibri" w:hAnsi="Calibri" w:cs="Calibri"/>
                <w:color w:val="000000"/>
                <w:kern w:val="24"/>
                <w:sz w:val="22"/>
                <w:szCs w:val="22"/>
              </w:rPr>
              <w:t>1’b1</w:t>
            </w:r>
          </w:p>
        </w:tc>
        <w:tc>
          <w:tcPr>
            <w:tcW w:w="3547" w:type="dxa"/>
            <w:noWrap/>
            <w:tcMar>
              <w:top w:w="0" w:type="dxa"/>
              <w:left w:w="108" w:type="dxa"/>
              <w:bottom w:w="0" w:type="dxa"/>
              <w:right w:w="108" w:type="dxa"/>
            </w:tcMar>
            <w:vAlign w:val="bottom"/>
            <w:hideMark/>
          </w:tcPr>
          <w:p w14:paraId="231A5D52" w14:textId="6419B85D" w:rsidR="00A67F07" w:rsidRPr="00BD019A" w:rsidRDefault="00A67F07" w:rsidP="00A67F07">
            <w:pPr>
              <w:autoSpaceDN w:val="0"/>
              <w:rPr>
                <w:rFonts w:asciiTheme="minorHAnsi" w:hAnsiTheme="minorHAnsi" w:cstheme="minorHAnsi"/>
                <w:sz w:val="22"/>
                <w:szCs w:val="22"/>
              </w:rPr>
            </w:pPr>
            <w:proofErr w:type="spellStart"/>
            <w:r w:rsidRPr="00BD019A">
              <w:rPr>
                <w:rFonts w:ascii="Calibri" w:hAnsi="Calibri" w:cs="Calibri"/>
                <w:color w:val="000000"/>
                <w:kern w:val="24"/>
                <w:sz w:val="22"/>
                <w:szCs w:val="22"/>
              </w:rPr>
              <w:t>Tx</w:t>
            </w:r>
            <w:proofErr w:type="spellEnd"/>
            <w:r w:rsidRPr="00BD019A">
              <w:rPr>
                <w:rFonts w:ascii="Calibri" w:hAnsi="Calibri" w:cs="Calibri"/>
                <w:color w:val="000000"/>
                <w:kern w:val="24"/>
                <w:sz w:val="22"/>
                <w:szCs w:val="22"/>
              </w:rPr>
              <w:t xml:space="preserve"> Train Status Detection Timeout Enable.</w:t>
            </w:r>
          </w:p>
        </w:tc>
      </w:tr>
      <w:tr w:rsidR="00A67F07" w14:paraId="276E7581" w14:textId="77777777" w:rsidTr="003F2C9B">
        <w:trPr>
          <w:trHeight w:val="152"/>
        </w:trPr>
        <w:tc>
          <w:tcPr>
            <w:tcW w:w="4383" w:type="dxa"/>
            <w:noWrap/>
            <w:tcMar>
              <w:top w:w="0" w:type="dxa"/>
              <w:left w:w="108" w:type="dxa"/>
              <w:bottom w:w="0" w:type="dxa"/>
              <w:right w:w="108" w:type="dxa"/>
            </w:tcMar>
            <w:vAlign w:val="bottom"/>
            <w:hideMark/>
          </w:tcPr>
          <w:p w14:paraId="6FB02E03"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RX_TRAIN_TIMER_ENABLE_LANE</w:t>
            </w:r>
          </w:p>
          <w:p w14:paraId="16AF7B5B" w14:textId="54E209AC" w:rsidR="00A67F07" w:rsidRPr="00BD019A" w:rsidRDefault="00A67F07" w:rsidP="00A67F07">
            <w:pPr>
              <w:autoSpaceDN w:val="0"/>
              <w:rPr>
                <w:rFonts w:asciiTheme="minorHAnsi" w:hAnsiTheme="minorHAnsi" w:cstheme="minorHAnsi"/>
                <w:sz w:val="22"/>
                <w:szCs w:val="22"/>
              </w:rPr>
            </w:pPr>
            <w:r>
              <w:rPr>
                <w:rFonts w:ascii="Calibri" w:hAnsi="Calibri"/>
                <w:color w:val="000000"/>
                <w:sz w:val="22"/>
                <w:szCs w:val="22"/>
              </w:rPr>
              <w:t xml:space="preserve">     (R6030h[30])</w:t>
            </w:r>
          </w:p>
        </w:tc>
        <w:tc>
          <w:tcPr>
            <w:tcW w:w="785" w:type="dxa"/>
            <w:vAlign w:val="bottom"/>
          </w:tcPr>
          <w:p w14:paraId="74A95405" w14:textId="2DAE6EA4" w:rsidR="00A67F07" w:rsidRPr="00BD019A" w:rsidRDefault="00A67F07" w:rsidP="00A67F07">
            <w:pPr>
              <w:autoSpaceDN w:val="0"/>
              <w:rPr>
                <w:rFonts w:asciiTheme="minorHAnsi" w:hAnsiTheme="minorHAnsi" w:cstheme="minorHAnsi"/>
                <w:sz w:val="22"/>
                <w:szCs w:val="22"/>
              </w:rPr>
            </w:pPr>
            <w:r w:rsidRPr="00BD019A">
              <w:rPr>
                <w:rFonts w:ascii="Calibri" w:eastAsiaTheme="minorEastAsia" w:hAnsi="Calibri" w:cstheme="minorBidi"/>
                <w:color w:val="000000"/>
                <w:kern w:val="24"/>
                <w:sz w:val="22"/>
                <w:szCs w:val="22"/>
              </w:rPr>
              <w:t>1’b1</w:t>
            </w:r>
          </w:p>
        </w:tc>
        <w:tc>
          <w:tcPr>
            <w:tcW w:w="3547" w:type="dxa"/>
            <w:noWrap/>
            <w:tcMar>
              <w:top w:w="0" w:type="dxa"/>
              <w:left w:w="108" w:type="dxa"/>
              <w:bottom w:w="0" w:type="dxa"/>
              <w:right w:w="108" w:type="dxa"/>
            </w:tcMar>
            <w:vAlign w:val="bottom"/>
            <w:hideMark/>
          </w:tcPr>
          <w:p w14:paraId="7EBCAE0F" w14:textId="4B2F63C1" w:rsidR="00A67F07" w:rsidRPr="00BD019A" w:rsidRDefault="00A67F07" w:rsidP="00A67F07">
            <w:pPr>
              <w:autoSpaceDN w:val="0"/>
              <w:rPr>
                <w:rFonts w:asciiTheme="minorHAnsi" w:hAnsiTheme="minorHAnsi" w:cstheme="minorHAnsi"/>
                <w:sz w:val="22"/>
                <w:szCs w:val="22"/>
              </w:rPr>
            </w:pPr>
            <w:r w:rsidRPr="00BD019A">
              <w:rPr>
                <w:rFonts w:ascii="Calibri" w:hAnsi="Calibri" w:cs="Calibri"/>
                <w:color w:val="000000"/>
                <w:kern w:val="24"/>
                <w:sz w:val="22"/>
                <w:szCs w:val="22"/>
              </w:rPr>
              <w:t xml:space="preserve">Rx Train Timeout Enable. </w:t>
            </w:r>
          </w:p>
        </w:tc>
      </w:tr>
      <w:tr w:rsidR="00A67F07" w14:paraId="07214F1F" w14:textId="77777777" w:rsidTr="003F2C9B">
        <w:trPr>
          <w:trHeight w:val="152"/>
        </w:trPr>
        <w:tc>
          <w:tcPr>
            <w:tcW w:w="4383" w:type="dxa"/>
            <w:noWrap/>
            <w:tcMar>
              <w:top w:w="0" w:type="dxa"/>
              <w:left w:w="108" w:type="dxa"/>
              <w:bottom w:w="0" w:type="dxa"/>
              <w:right w:w="108" w:type="dxa"/>
            </w:tcMar>
            <w:vAlign w:val="bottom"/>
          </w:tcPr>
          <w:p w14:paraId="7E99EA91"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TX_TRAIN_TIMER_ENABLE_LANE</w:t>
            </w:r>
          </w:p>
          <w:p w14:paraId="6EE57B29" w14:textId="71C8A9C5" w:rsidR="00A67F07" w:rsidRPr="00BD019A" w:rsidRDefault="00A67F07" w:rsidP="00A67F07">
            <w:pPr>
              <w:autoSpaceDN w:val="0"/>
              <w:rPr>
                <w:rFonts w:asciiTheme="minorHAnsi" w:hAnsiTheme="minorHAnsi" w:cstheme="minorHAnsi"/>
                <w:sz w:val="22"/>
                <w:szCs w:val="22"/>
              </w:rPr>
            </w:pPr>
            <w:r>
              <w:rPr>
                <w:rFonts w:ascii="Calibri" w:hAnsi="Calibri"/>
                <w:color w:val="000000"/>
                <w:sz w:val="22"/>
                <w:szCs w:val="22"/>
              </w:rPr>
              <w:t xml:space="preserve">     (R6030h[29])</w:t>
            </w:r>
          </w:p>
        </w:tc>
        <w:tc>
          <w:tcPr>
            <w:tcW w:w="785" w:type="dxa"/>
            <w:vAlign w:val="bottom"/>
          </w:tcPr>
          <w:p w14:paraId="74B2D9B7" w14:textId="3B280766" w:rsidR="00A67F07" w:rsidRPr="00BD019A" w:rsidRDefault="00A67F07" w:rsidP="00A67F07">
            <w:pPr>
              <w:autoSpaceDN w:val="0"/>
              <w:rPr>
                <w:rFonts w:asciiTheme="minorHAnsi" w:hAnsiTheme="minorHAnsi" w:cstheme="minorHAnsi"/>
                <w:sz w:val="22"/>
                <w:szCs w:val="22"/>
              </w:rPr>
            </w:pPr>
            <w:r w:rsidRPr="00BD019A">
              <w:rPr>
                <w:rFonts w:ascii="Calibri" w:eastAsiaTheme="minorEastAsia" w:hAnsi="Calibri" w:cstheme="minorBidi"/>
                <w:color w:val="000000"/>
                <w:kern w:val="24"/>
                <w:sz w:val="22"/>
                <w:szCs w:val="22"/>
              </w:rPr>
              <w:t>1’b1</w:t>
            </w:r>
          </w:p>
        </w:tc>
        <w:tc>
          <w:tcPr>
            <w:tcW w:w="3547" w:type="dxa"/>
            <w:noWrap/>
            <w:tcMar>
              <w:top w:w="0" w:type="dxa"/>
              <w:left w:w="108" w:type="dxa"/>
              <w:bottom w:w="0" w:type="dxa"/>
              <w:right w:w="108" w:type="dxa"/>
            </w:tcMar>
            <w:vAlign w:val="bottom"/>
          </w:tcPr>
          <w:p w14:paraId="0C572B35" w14:textId="7412B53B" w:rsidR="00A67F07" w:rsidRPr="00BD019A" w:rsidRDefault="00A67F07" w:rsidP="00A67F07">
            <w:pPr>
              <w:autoSpaceDN w:val="0"/>
              <w:rPr>
                <w:rFonts w:asciiTheme="minorHAnsi" w:hAnsiTheme="minorHAnsi" w:cstheme="minorHAnsi"/>
                <w:sz w:val="22"/>
                <w:szCs w:val="22"/>
              </w:rPr>
            </w:pPr>
            <w:proofErr w:type="spellStart"/>
            <w:r w:rsidRPr="00BD019A">
              <w:rPr>
                <w:rFonts w:ascii="Calibri" w:hAnsi="Calibri" w:cs="Calibri"/>
                <w:color w:val="000000"/>
                <w:kern w:val="24"/>
                <w:sz w:val="22"/>
                <w:szCs w:val="22"/>
              </w:rPr>
              <w:t>Tx</w:t>
            </w:r>
            <w:proofErr w:type="spellEnd"/>
            <w:r w:rsidRPr="00BD019A">
              <w:rPr>
                <w:rFonts w:ascii="Calibri" w:hAnsi="Calibri" w:cs="Calibri"/>
                <w:color w:val="000000"/>
                <w:kern w:val="24"/>
                <w:sz w:val="22"/>
                <w:szCs w:val="22"/>
              </w:rPr>
              <w:t xml:space="preserve"> Train Timeout Enable. </w:t>
            </w:r>
          </w:p>
        </w:tc>
      </w:tr>
      <w:tr w:rsidR="00A67F07" w14:paraId="73CF59FA" w14:textId="77777777" w:rsidTr="003F2C9B">
        <w:trPr>
          <w:trHeight w:val="152"/>
        </w:trPr>
        <w:tc>
          <w:tcPr>
            <w:tcW w:w="4383" w:type="dxa"/>
            <w:noWrap/>
            <w:tcMar>
              <w:top w:w="0" w:type="dxa"/>
              <w:left w:w="108" w:type="dxa"/>
              <w:bottom w:w="0" w:type="dxa"/>
              <w:right w:w="108" w:type="dxa"/>
            </w:tcMar>
            <w:vAlign w:val="bottom"/>
          </w:tcPr>
          <w:p w14:paraId="3A25D664"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TX_TRAIN_FRAME_DET_TIMER_ENABLE_LANE</w:t>
            </w:r>
          </w:p>
          <w:p w14:paraId="656A36B7" w14:textId="589E7C7D" w:rsidR="00A67F07" w:rsidRPr="00BD019A" w:rsidRDefault="00A67F07" w:rsidP="00A67F07">
            <w:pPr>
              <w:autoSpaceDN w:val="0"/>
              <w:rPr>
                <w:rFonts w:asciiTheme="minorHAnsi" w:hAnsiTheme="minorHAnsi" w:cstheme="minorHAnsi"/>
                <w:sz w:val="22"/>
                <w:szCs w:val="22"/>
              </w:rPr>
            </w:pPr>
            <w:r>
              <w:rPr>
                <w:rFonts w:ascii="Calibri" w:hAnsi="Calibri"/>
                <w:color w:val="000000"/>
                <w:sz w:val="22"/>
                <w:szCs w:val="22"/>
              </w:rPr>
              <w:t xml:space="preserve">     (R6030h[28])</w:t>
            </w:r>
          </w:p>
        </w:tc>
        <w:tc>
          <w:tcPr>
            <w:tcW w:w="785" w:type="dxa"/>
            <w:vAlign w:val="bottom"/>
          </w:tcPr>
          <w:p w14:paraId="36C20776" w14:textId="5ADDD26C" w:rsidR="00A67F07" w:rsidRPr="00BD019A" w:rsidRDefault="00A67F07" w:rsidP="00A67F07">
            <w:pPr>
              <w:autoSpaceDN w:val="0"/>
              <w:rPr>
                <w:rFonts w:asciiTheme="minorHAnsi" w:hAnsiTheme="minorHAnsi" w:cstheme="minorHAnsi"/>
                <w:sz w:val="22"/>
                <w:szCs w:val="22"/>
              </w:rPr>
            </w:pPr>
            <w:r w:rsidRPr="00BD019A">
              <w:rPr>
                <w:rFonts w:ascii="Calibri" w:eastAsiaTheme="minorEastAsia" w:hAnsi="Calibri" w:cstheme="minorBidi"/>
                <w:color w:val="000000"/>
                <w:kern w:val="24"/>
                <w:sz w:val="22"/>
                <w:szCs w:val="22"/>
              </w:rPr>
              <w:t>1’b1</w:t>
            </w:r>
          </w:p>
        </w:tc>
        <w:tc>
          <w:tcPr>
            <w:tcW w:w="3547" w:type="dxa"/>
            <w:noWrap/>
            <w:tcMar>
              <w:top w:w="0" w:type="dxa"/>
              <w:left w:w="108" w:type="dxa"/>
              <w:bottom w:w="0" w:type="dxa"/>
              <w:right w:w="108" w:type="dxa"/>
            </w:tcMar>
            <w:vAlign w:val="bottom"/>
          </w:tcPr>
          <w:p w14:paraId="4CA512CE" w14:textId="0CBF9BA3" w:rsidR="00A67F07" w:rsidRPr="00BD019A" w:rsidRDefault="00A67F07" w:rsidP="00A67F07">
            <w:pPr>
              <w:autoSpaceDN w:val="0"/>
              <w:rPr>
                <w:rFonts w:asciiTheme="minorHAnsi" w:hAnsiTheme="minorHAnsi" w:cstheme="minorHAnsi"/>
                <w:sz w:val="22"/>
                <w:szCs w:val="22"/>
              </w:rPr>
            </w:pPr>
            <w:proofErr w:type="spellStart"/>
            <w:r w:rsidRPr="00BD019A">
              <w:rPr>
                <w:rFonts w:ascii="Calibri" w:hAnsi="Calibri" w:cs="Calibri"/>
                <w:color w:val="000000"/>
                <w:kern w:val="24"/>
                <w:sz w:val="22"/>
                <w:szCs w:val="22"/>
              </w:rPr>
              <w:t>Tx</w:t>
            </w:r>
            <w:proofErr w:type="spellEnd"/>
            <w:r w:rsidRPr="00BD019A">
              <w:rPr>
                <w:rFonts w:ascii="Calibri" w:hAnsi="Calibri" w:cs="Calibri"/>
                <w:color w:val="000000"/>
                <w:kern w:val="24"/>
                <w:sz w:val="22"/>
                <w:szCs w:val="22"/>
              </w:rPr>
              <w:t xml:space="preserve"> Train Frame Detection Timeout Enable. </w:t>
            </w:r>
          </w:p>
        </w:tc>
      </w:tr>
      <w:tr w:rsidR="00A67F07" w14:paraId="5C870B9B" w14:textId="77777777" w:rsidTr="003F2C9B">
        <w:trPr>
          <w:trHeight w:val="152"/>
        </w:trPr>
        <w:tc>
          <w:tcPr>
            <w:tcW w:w="4383" w:type="dxa"/>
            <w:noWrap/>
            <w:tcMar>
              <w:top w:w="0" w:type="dxa"/>
              <w:left w:w="108" w:type="dxa"/>
              <w:bottom w:w="0" w:type="dxa"/>
              <w:right w:w="108" w:type="dxa"/>
            </w:tcMar>
            <w:vAlign w:val="bottom"/>
          </w:tcPr>
          <w:p w14:paraId="531AB029" w14:textId="77777777" w:rsidR="00A67F07" w:rsidRDefault="00A67F07" w:rsidP="00A67F07">
            <w:pPr>
              <w:autoSpaceDN w:val="0"/>
              <w:rPr>
                <w:rFonts w:ascii="Calibri" w:hAnsi="Calibri"/>
                <w:color w:val="000000"/>
                <w:sz w:val="22"/>
                <w:szCs w:val="22"/>
              </w:rPr>
            </w:pPr>
            <w:proofErr w:type="spellStart"/>
            <w:r>
              <w:rPr>
                <w:rFonts w:ascii="Calibri" w:hAnsi="Calibri"/>
                <w:color w:val="000000"/>
                <w:sz w:val="22"/>
                <w:szCs w:val="22"/>
              </w:rPr>
              <w:t>frame_lock_sel_timeout_lane</w:t>
            </w:r>
            <w:proofErr w:type="spellEnd"/>
          </w:p>
          <w:p w14:paraId="594DF509" w14:textId="41E4EC30" w:rsidR="00A67F07" w:rsidRPr="00BD019A" w:rsidRDefault="00A67F07" w:rsidP="00A67F07">
            <w:pPr>
              <w:autoSpaceDN w:val="0"/>
              <w:rPr>
                <w:rFonts w:asciiTheme="minorHAnsi" w:hAnsiTheme="minorHAnsi" w:cstheme="minorHAnsi"/>
                <w:sz w:val="22"/>
                <w:szCs w:val="22"/>
              </w:rPr>
            </w:pPr>
            <w:r>
              <w:rPr>
                <w:rFonts w:ascii="Calibri" w:hAnsi="Calibri"/>
                <w:color w:val="000000"/>
                <w:sz w:val="22"/>
                <w:szCs w:val="22"/>
              </w:rPr>
              <w:t xml:space="preserve">     (R6030h[27])</w:t>
            </w:r>
          </w:p>
        </w:tc>
        <w:tc>
          <w:tcPr>
            <w:tcW w:w="785" w:type="dxa"/>
            <w:vAlign w:val="center"/>
          </w:tcPr>
          <w:p w14:paraId="1EBE2E1E" w14:textId="0EFD67E1" w:rsidR="00A67F07" w:rsidRPr="00BD019A" w:rsidRDefault="00A67F07" w:rsidP="00A67F07">
            <w:pPr>
              <w:autoSpaceDN w:val="0"/>
              <w:rPr>
                <w:rFonts w:asciiTheme="minorHAnsi" w:hAnsiTheme="minorHAnsi" w:cstheme="minorHAnsi"/>
                <w:sz w:val="22"/>
                <w:szCs w:val="22"/>
              </w:rPr>
            </w:pPr>
            <w:r w:rsidRPr="00BD019A">
              <w:rPr>
                <w:rFonts w:ascii="Calibri" w:eastAsiaTheme="minorEastAsia" w:hAnsi="Calibri" w:cstheme="minorBidi"/>
                <w:color w:val="000000"/>
                <w:kern w:val="24"/>
                <w:sz w:val="22"/>
                <w:szCs w:val="22"/>
              </w:rPr>
              <w:t>1’b0</w:t>
            </w:r>
          </w:p>
        </w:tc>
        <w:tc>
          <w:tcPr>
            <w:tcW w:w="3547" w:type="dxa"/>
            <w:noWrap/>
            <w:tcMar>
              <w:top w:w="0" w:type="dxa"/>
              <w:left w:w="108" w:type="dxa"/>
              <w:bottom w:w="0" w:type="dxa"/>
              <w:right w:w="108" w:type="dxa"/>
            </w:tcMar>
            <w:vAlign w:val="center"/>
          </w:tcPr>
          <w:p w14:paraId="721F3D6F" w14:textId="77777777" w:rsidR="00A67F07" w:rsidRPr="00BD019A" w:rsidRDefault="00A67F07" w:rsidP="00A67F07">
            <w:pPr>
              <w:pStyle w:val="NormalWeb"/>
              <w:spacing w:before="0" w:beforeAutospacing="0" w:after="0" w:afterAutospacing="0"/>
              <w:textAlignment w:val="bottom"/>
              <w:rPr>
                <w:rFonts w:ascii="Arial" w:hAnsi="Arial" w:cs="Arial"/>
                <w:sz w:val="22"/>
                <w:szCs w:val="22"/>
              </w:rPr>
            </w:pPr>
            <w:r w:rsidRPr="00BD019A">
              <w:rPr>
                <w:rFonts w:ascii="Calibri" w:hAnsi="Calibri" w:cs="Calibri"/>
                <w:color w:val="000000"/>
                <w:kern w:val="24"/>
                <w:sz w:val="22"/>
                <w:szCs w:val="22"/>
              </w:rPr>
              <w:t>Frame Lock Select Timeout.</w:t>
            </w:r>
          </w:p>
          <w:p w14:paraId="3384B62C" w14:textId="77777777" w:rsidR="00A67F07" w:rsidRPr="00BD019A" w:rsidRDefault="00A67F07" w:rsidP="00A67F07">
            <w:pPr>
              <w:pStyle w:val="NormalWeb"/>
              <w:spacing w:before="0" w:beforeAutospacing="0" w:after="0" w:afterAutospacing="0"/>
              <w:textAlignment w:val="bottom"/>
              <w:rPr>
                <w:rFonts w:ascii="Arial" w:hAnsi="Arial" w:cs="Arial"/>
                <w:sz w:val="22"/>
                <w:szCs w:val="22"/>
              </w:rPr>
            </w:pPr>
            <w:r w:rsidRPr="00BD019A">
              <w:rPr>
                <w:rFonts w:ascii="Calibri" w:hAnsi="Calibri" w:cs="Calibri"/>
                <w:color w:val="000000"/>
                <w:kern w:val="24"/>
                <w:sz w:val="22"/>
                <w:szCs w:val="22"/>
              </w:rPr>
              <w:t xml:space="preserve">1'b0: Use internal generated frame lock signal to start </w:t>
            </w:r>
            <w:proofErr w:type="spellStart"/>
            <w:r w:rsidRPr="00BD019A">
              <w:rPr>
                <w:rFonts w:ascii="Calibri" w:hAnsi="Calibri" w:cs="Calibri"/>
                <w:color w:val="000000"/>
                <w:kern w:val="24"/>
                <w:sz w:val="22"/>
                <w:szCs w:val="22"/>
              </w:rPr>
              <w:t>TRx</w:t>
            </w:r>
            <w:proofErr w:type="spellEnd"/>
            <w:r w:rsidRPr="00BD019A">
              <w:rPr>
                <w:rFonts w:ascii="Calibri" w:hAnsi="Calibri" w:cs="Calibri"/>
                <w:color w:val="000000"/>
                <w:kern w:val="24"/>
                <w:sz w:val="22"/>
                <w:szCs w:val="22"/>
              </w:rPr>
              <w:t xml:space="preserve"> train frame detection timers.</w:t>
            </w:r>
          </w:p>
          <w:p w14:paraId="00FBF232" w14:textId="054D90BA" w:rsidR="00A67F07" w:rsidRPr="00BD019A" w:rsidRDefault="00A67F07" w:rsidP="00A67F07">
            <w:pPr>
              <w:autoSpaceDN w:val="0"/>
              <w:rPr>
                <w:rFonts w:asciiTheme="minorHAnsi" w:hAnsiTheme="minorHAnsi" w:cstheme="minorHAnsi"/>
                <w:sz w:val="22"/>
                <w:szCs w:val="22"/>
              </w:rPr>
            </w:pPr>
            <w:r w:rsidRPr="00BD019A">
              <w:rPr>
                <w:rFonts w:ascii="Calibri" w:hAnsi="Calibri" w:cs="Calibri"/>
                <w:color w:val="000000"/>
                <w:kern w:val="24"/>
                <w:sz w:val="22"/>
                <w:szCs w:val="22"/>
              </w:rPr>
              <w:lastRenderedPageBreak/>
              <w:t xml:space="preserve">1'b1: Use PIN_TX_TRAIN_ENABLE as frame lock to start </w:t>
            </w:r>
            <w:proofErr w:type="spellStart"/>
            <w:r w:rsidRPr="00BD019A">
              <w:rPr>
                <w:rFonts w:ascii="Calibri" w:hAnsi="Calibri" w:cs="Calibri"/>
                <w:color w:val="000000"/>
                <w:kern w:val="24"/>
                <w:sz w:val="22"/>
                <w:szCs w:val="22"/>
              </w:rPr>
              <w:t>TRx</w:t>
            </w:r>
            <w:proofErr w:type="spellEnd"/>
            <w:r w:rsidRPr="00BD019A">
              <w:rPr>
                <w:rFonts w:ascii="Calibri" w:hAnsi="Calibri" w:cs="Calibri"/>
                <w:color w:val="000000"/>
                <w:kern w:val="24"/>
                <w:sz w:val="22"/>
                <w:szCs w:val="22"/>
              </w:rPr>
              <w:t xml:space="preserve"> train frame detection timers.</w:t>
            </w:r>
          </w:p>
        </w:tc>
      </w:tr>
      <w:tr w:rsidR="00A67F07" w14:paraId="4611B2EF" w14:textId="77777777" w:rsidTr="003F2C9B">
        <w:trPr>
          <w:trHeight w:val="152"/>
        </w:trPr>
        <w:tc>
          <w:tcPr>
            <w:tcW w:w="4383" w:type="dxa"/>
            <w:noWrap/>
            <w:tcMar>
              <w:top w:w="0" w:type="dxa"/>
              <w:left w:w="108" w:type="dxa"/>
              <w:bottom w:w="0" w:type="dxa"/>
              <w:right w:w="108" w:type="dxa"/>
            </w:tcMar>
            <w:vAlign w:val="bottom"/>
          </w:tcPr>
          <w:p w14:paraId="0645B85F" w14:textId="77777777" w:rsidR="00A67F07" w:rsidRDefault="00A67F07" w:rsidP="00A67F07">
            <w:pPr>
              <w:autoSpaceDN w:val="0"/>
              <w:rPr>
                <w:rFonts w:ascii="Calibri" w:hAnsi="Calibri"/>
                <w:color w:val="000000"/>
                <w:sz w:val="22"/>
                <w:szCs w:val="22"/>
              </w:rPr>
            </w:pPr>
            <w:proofErr w:type="spellStart"/>
            <w:r>
              <w:rPr>
                <w:rFonts w:ascii="Calibri" w:hAnsi="Calibri"/>
                <w:color w:val="000000"/>
                <w:sz w:val="22"/>
                <w:szCs w:val="22"/>
              </w:rPr>
              <w:lastRenderedPageBreak/>
              <w:t>tx_train_status_det_timeout_int_lane</w:t>
            </w:r>
            <w:proofErr w:type="spellEnd"/>
          </w:p>
          <w:p w14:paraId="4B98D431" w14:textId="3BBEBA34" w:rsidR="00A67F07" w:rsidRPr="00BD019A" w:rsidRDefault="00A67F07" w:rsidP="00A67F07">
            <w:pPr>
              <w:autoSpaceDN w:val="0"/>
              <w:rPr>
                <w:rFonts w:ascii="Calibri" w:eastAsiaTheme="minorEastAsia" w:hAnsi="Calibri" w:cstheme="minorBidi"/>
                <w:color w:val="000000"/>
                <w:kern w:val="24"/>
                <w:sz w:val="22"/>
                <w:szCs w:val="22"/>
              </w:rPr>
            </w:pPr>
            <w:r>
              <w:rPr>
                <w:rFonts w:ascii="Calibri" w:hAnsi="Calibri"/>
                <w:color w:val="000000"/>
                <w:sz w:val="22"/>
                <w:szCs w:val="22"/>
              </w:rPr>
              <w:t xml:space="preserve">     (R6030h[26])</w:t>
            </w:r>
          </w:p>
        </w:tc>
        <w:tc>
          <w:tcPr>
            <w:tcW w:w="785" w:type="dxa"/>
            <w:vAlign w:val="center"/>
          </w:tcPr>
          <w:p w14:paraId="41114B5F" w14:textId="2EBDC9F0" w:rsidR="00A67F07" w:rsidRPr="00BD019A" w:rsidRDefault="00A67F07" w:rsidP="00A67F07">
            <w:pPr>
              <w:autoSpaceDN w:val="0"/>
              <w:rPr>
                <w:rFonts w:ascii="Calibri" w:eastAsiaTheme="minorEastAsia" w:hAnsi="Calibri" w:cstheme="minorBidi"/>
                <w:color w:val="000000"/>
                <w:kern w:val="24"/>
                <w:sz w:val="22"/>
                <w:szCs w:val="22"/>
              </w:rPr>
            </w:pPr>
            <w:r>
              <w:rPr>
                <w:rFonts w:ascii="Calibri" w:eastAsiaTheme="minorEastAsia" w:hAnsi="Calibri" w:cstheme="minorBidi"/>
                <w:color w:val="000000"/>
                <w:kern w:val="24"/>
                <w:sz w:val="22"/>
                <w:szCs w:val="22"/>
              </w:rPr>
              <w:t>1’b0</w:t>
            </w:r>
          </w:p>
        </w:tc>
        <w:tc>
          <w:tcPr>
            <w:tcW w:w="3547" w:type="dxa"/>
            <w:noWrap/>
            <w:tcMar>
              <w:top w:w="0" w:type="dxa"/>
              <w:left w:w="108" w:type="dxa"/>
              <w:bottom w:w="0" w:type="dxa"/>
              <w:right w:w="108" w:type="dxa"/>
            </w:tcMar>
            <w:vAlign w:val="center"/>
          </w:tcPr>
          <w:p w14:paraId="4F8540BF" w14:textId="0BB5E1C7" w:rsidR="00A67F07" w:rsidRPr="00BD019A" w:rsidRDefault="00A67F07" w:rsidP="00A67F07">
            <w:pPr>
              <w:pStyle w:val="NormalWeb"/>
              <w:spacing w:before="0" w:beforeAutospacing="0" w:after="0" w:afterAutospacing="0"/>
              <w:textAlignment w:val="bottom"/>
              <w:rPr>
                <w:rFonts w:ascii="Calibri" w:hAnsi="Calibri" w:cs="Calibri"/>
                <w:color w:val="000000"/>
                <w:kern w:val="24"/>
                <w:sz w:val="22"/>
                <w:szCs w:val="22"/>
              </w:rPr>
            </w:pPr>
            <w:proofErr w:type="spellStart"/>
            <w:r w:rsidRPr="00BD019A">
              <w:rPr>
                <w:rFonts w:ascii="Calibri" w:hAnsi="Calibri" w:cs="Calibri"/>
                <w:color w:val="000000"/>
                <w:kern w:val="24"/>
                <w:sz w:val="22"/>
                <w:szCs w:val="22"/>
              </w:rPr>
              <w:t>Tx</w:t>
            </w:r>
            <w:proofErr w:type="spellEnd"/>
            <w:r w:rsidRPr="00BD019A">
              <w:rPr>
                <w:rFonts w:ascii="Calibri" w:hAnsi="Calibri" w:cs="Calibri"/>
                <w:color w:val="000000"/>
                <w:kern w:val="24"/>
                <w:sz w:val="22"/>
                <w:szCs w:val="22"/>
              </w:rPr>
              <w:t xml:space="preserve"> Train Status Detect Timeout Indicator from MCU.</w:t>
            </w:r>
          </w:p>
        </w:tc>
      </w:tr>
      <w:tr w:rsidR="00A67F07" w14:paraId="05B84427" w14:textId="77777777" w:rsidTr="003F2C9B">
        <w:trPr>
          <w:trHeight w:val="152"/>
        </w:trPr>
        <w:tc>
          <w:tcPr>
            <w:tcW w:w="4383" w:type="dxa"/>
            <w:noWrap/>
            <w:tcMar>
              <w:top w:w="0" w:type="dxa"/>
              <w:left w:w="108" w:type="dxa"/>
              <w:bottom w:w="0" w:type="dxa"/>
              <w:right w:w="108" w:type="dxa"/>
            </w:tcMar>
            <w:vAlign w:val="bottom"/>
          </w:tcPr>
          <w:p w14:paraId="1EFA1E61"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TX_TRAIN_FRAME_DET_TIMER_LANE[7:0]</w:t>
            </w:r>
          </w:p>
          <w:p w14:paraId="4F2DCE9B" w14:textId="7C6C3FA2" w:rsidR="00A67F07" w:rsidRPr="00BD019A" w:rsidRDefault="00A67F07" w:rsidP="00A67F07">
            <w:pPr>
              <w:autoSpaceDN w:val="0"/>
              <w:rPr>
                <w:rFonts w:ascii="Calibri" w:eastAsiaTheme="minorEastAsia" w:hAnsi="Calibri" w:cstheme="minorBidi"/>
                <w:color w:val="000000"/>
                <w:kern w:val="24"/>
                <w:sz w:val="22"/>
                <w:szCs w:val="22"/>
              </w:rPr>
            </w:pPr>
            <w:r>
              <w:rPr>
                <w:rFonts w:ascii="Calibri" w:hAnsi="Calibri"/>
                <w:color w:val="000000"/>
                <w:sz w:val="22"/>
                <w:szCs w:val="22"/>
              </w:rPr>
              <w:t xml:space="preserve">     (R6028h[23:16])</w:t>
            </w:r>
          </w:p>
        </w:tc>
        <w:tc>
          <w:tcPr>
            <w:tcW w:w="785" w:type="dxa"/>
            <w:vAlign w:val="center"/>
          </w:tcPr>
          <w:p w14:paraId="2B5BEEA5" w14:textId="3CFDC69D" w:rsidR="00A67F07" w:rsidRDefault="00A67F07" w:rsidP="00A67F07">
            <w:pPr>
              <w:autoSpaceDN w:val="0"/>
              <w:rPr>
                <w:rFonts w:ascii="Calibri" w:eastAsiaTheme="minorEastAsia" w:hAnsi="Calibri" w:cstheme="minorBidi"/>
                <w:color w:val="000000"/>
                <w:kern w:val="24"/>
                <w:sz w:val="22"/>
                <w:szCs w:val="22"/>
              </w:rPr>
            </w:pPr>
            <w:r>
              <w:rPr>
                <w:rFonts w:ascii="Calibri" w:eastAsiaTheme="minorEastAsia" w:hAnsi="Calibri" w:cstheme="minorBidi"/>
                <w:color w:val="000000"/>
                <w:kern w:val="24"/>
                <w:sz w:val="22"/>
                <w:szCs w:val="22"/>
              </w:rPr>
              <w:t>8’h01</w:t>
            </w:r>
          </w:p>
        </w:tc>
        <w:tc>
          <w:tcPr>
            <w:tcW w:w="3547" w:type="dxa"/>
            <w:noWrap/>
            <w:tcMar>
              <w:top w:w="0" w:type="dxa"/>
              <w:left w:w="108" w:type="dxa"/>
              <w:bottom w:w="0" w:type="dxa"/>
              <w:right w:w="108" w:type="dxa"/>
            </w:tcMar>
            <w:vAlign w:val="center"/>
          </w:tcPr>
          <w:p w14:paraId="00DEFDB9" w14:textId="497F68E3" w:rsidR="00A67F07" w:rsidRPr="00BD019A" w:rsidRDefault="00A67F07" w:rsidP="00A67F07">
            <w:pPr>
              <w:pStyle w:val="NormalWeb"/>
              <w:spacing w:before="0" w:beforeAutospacing="0" w:after="0" w:afterAutospacing="0"/>
              <w:textAlignment w:val="bottom"/>
              <w:rPr>
                <w:rFonts w:ascii="Calibri" w:hAnsi="Calibri" w:cs="Calibri"/>
                <w:color w:val="000000"/>
                <w:kern w:val="24"/>
                <w:sz w:val="22"/>
                <w:szCs w:val="22"/>
              </w:rPr>
            </w:pPr>
            <w:r>
              <w:rPr>
                <w:rFonts w:ascii="Calibri" w:hAnsi="Calibri" w:cs="Calibri"/>
                <w:color w:val="000000"/>
                <w:kern w:val="24"/>
                <w:sz w:val="22"/>
                <w:szCs w:val="22"/>
              </w:rPr>
              <w:t>Frame marker detection maximum wait during TRX.</w:t>
            </w:r>
          </w:p>
        </w:tc>
      </w:tr>
      <w:tr w:rsidR="00A67F07" w14:paraId="1F3D8D8F" w14:textId="77777777" w:rsidTr="003F2C9B">
        <w:trPr>
          <w:trHeight w:val="152"/>
        </w:trPr>
        <w:tc>
          <w:tcPr>
            <w:tcW w:w="4383" w:type="dxa"/>
            <w:noWrap/>
            <w:tcMar>
              <w:top w:w="0" w:type="dxa"/>
              <w:left w:w="108" w:type="dxa"/>
              <w:bottom w:w="0" w:type="dxa"/>
              <w:right w:w="108" w:type="dxa"/>
            </w:tcMar>
            <w:vAlign w:val="bottom"/>
          </w:tcPr>
          <w:p w14:paraId="5FD2263B"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RX_TRAIN_TIMER_LANE[15:0]</w:t>
            </w:r>
          </w:p>
          <w:p w14:paraId="17B87261" w14:textId="1C11935B" w:rsidR="00A67F07" w:rsidRPr="00BD019A" w:rsidRDefault="00A67F07" w:rsidP="00A67F07">
            <w:pPr>
              <w:autoSpaceDN w:val="0"/>
              <w:rPr>
                <w:rFonts w:ascii="Calibri" w:eastAsiaTheme="minorEastAsia" w:hAnsi="Calibri" w:cstheme="minorBidi"/>
                <w:color w:val="000000"/>
                <w:kern w:val="24"/>
                <w:sz w:val="22"/>
                <w:szCs w:val="22"/>
              </w:rPr>
            </w:pPr>
            <w:r>
              <w:rPr>
                <w:rFonts w:ascii="Calibri" w:hAnsi="Calibri"/>
                <w:color w:val="000000"/>
                <w:sz w:val="22"/>
                <w:szCs w:val="22"/>
              </w:rPr>
              <w:t xml:space="preserve">     (R6028h[15:0])</w:t>
            </w:r>
          </w:p>
        </w:tc>
        <w:tc>
          <w:tcPr>
            <w:tcW w:w="785" w:type="dxa"/>
            <w:vAlign w:val="center"/>
          </w:tcPr>
          <w:p w14:paraId="1A08A6B7" w14:textId="0C1D5175" w:rsidR="00A67F07" w:rsidRDefault="00A67F07" w:rsidP="00A67F07">
            <w:pPr>
              <w:autoSpaceDN w:val="0"/>
              <w:rPr>
                <w:rFonts w:ascii="Calibri" w:eastAsiaTheme="minorEastAsia" w:hAnsi="Calibri" w:cstheme="minorBidi"/>
                <w:color w:val="000000"/>
                <w:kern w:val="24"/>
                <w:sz w:val="22"/>
                <w:szCs w:val="22"/>
              </w:rPr>
            </w:pPr>
            <w:r>
              <w:rPr>
                <w:rFonts w:ascii="Calibri" w:eastAsiaTheme="minorEastAsia" w:hAnsi="Calibri" w:cstheme="minorBidi"/>
                <w:color w:val="000000"/>
                <w:kern w:val="24"/>
                <w:sz w:val="22"/>
                <w:szCs w:val="22"/>
              </w:rPr>
              <w:t>8’h01F3</w:t>
            </w:r>
          </w:p>
        </w:tc>
        <w:tc>
          <w:tcPr>
            <w:tcW w:w="3547" w:type="dxa"/>
            <w:noWrap/>
            <w:tcMar>
              <w:top w:w="0" w:type="dxa"/>
              <w:left w:w="108" w:type="dxa"/>
              <w:bottom w:w="0" w:type="dxa"/>
              <w:right w:w="108" w:type="dxa"/>
            </w:tcMar>
            <w:vAlign w:val="center"/>
          </w:tcPr>
          <w:p w14:paraId="58F08C27" w14:textId="3F5CD037" w:rsidR="00A67F07" w:rsidRPr="00BD019A" w:rsidRDefault="00A67F07" w:rsidP="00A67F07">
            <w:pPr>
              <w:pStyle w:val="NormalWeb"/>
              <w:spacing w:before="0" w:beforeAutospacing="0" w:after="0" w:afterAutospacing="0"/>
              <w:textAlignment w:val="bottom"/>
              <w:rPr>
                <w:rFonts w:ascii="Calibri" w:hAnsi="Calibri" w:cs="Calibri"/>
                <w:color w:val="000000"/>
                <w:kern w:val="24"/>
                <w:sz w:val="22"/>
                <w:szCs w:val="22"/>
              </w:rPr>
            </w:pPr>
            <w:r>
              <w:rPr>
                <w:rFonts w:ascii="Calibri" w:hAnsi="Calibri" w:cs="Calibri"/>
                <w:color w:val="000000"/>
                <w:kern w:val="24"/>
                <w:sz w:val="22"/>
                <w:szCs w:val="22"/>
              </w:rPr>
              <w:t>Rx train maximum time.</w:t>
            </w:r>
          </w:p>
        </w:tc>
      </w:tr>
      <w:tr w:rsidR="00A67F07" w14:paraId="505088E4" w14:textId="77777777" w:rsidTr="003F2C9B">
        <w:trPr>
          <w:trHeight w:val="152"/>
        </w:trPr>
        <w:tc>
          <w:tcPr>
            <w:tcW w:w="4383" w:type="dxa"/>
            <w:noWrap/>
            <w:tcMar>
              <w:top w:w="0" w:type="dxa"/>
              <w:left w:w="108" w:type="dxa"/>
              <w:bottom w:w="0" w:type="dxa"/>
              <w:right w:w="108" w:type="dxa"/>
            </w:tcMar>
            <w:vAlign w:val="bottom"/>
          </w:tcPr>
          <w:p w14:paraId="694ECF71" w14:textId="77777777" w:rsidR="00A67F07" w:rsidRDefault="00A67F07" w:rsidP="00A67F07">
            <w:pPr>
              <w:autoSpaceDN w:val="0"/>
              <w:rPr>
                <w:rFonts w:ascii="Calibri" w:hAnsi="Calibri"/>
                <w:color w:val="000000"/>
                <w:sz w:val="22"/>
                <w:szCs w:val="22"/>
              </w:rPr>
            </w:pPr>
            <w:r>
              <w:rPr>
                <w:rFonts w:ascii="Calibri" w:hAnsi="Calibri"/>
                <w:color w:val="000000"/>
                <w:sz w:val="22"/>
                <w:szCs w:val="22"/>
              </w:rPr>
              <w:t>TRX_TRAIN_TIMER_LANE[15:0]</w:t>
            </w:r>
          </w:p>
          <w:p w14:paraId="5FF766A8" w14:textId="0F790389" w:rsidR="00A67F07" w:rsidRPr="00BD019A" w:rsidRDefault="00A67F07" w:rsidP="00A67F07">
            <w:pPr>
              <w:autoSpaceDN w:val="0"/>
              <w:rPr>
                <w:rFonts w:ascii="Calibri" w:eastAsiaTheme="minorEastAsia" w:hAnsi="Calibri" w:cstheme="minorBidi"/>
                <w:color w:val="000000"/>
                <w:kern w:val="24"/>
                <w:sz w:val="22"/>
                <w:szCs w:val="22"/>
              </w:rPr>
            </w:pPr>
            <w:r>
              <w:rPr>
                <w:rFonts w:ascii="Calibri" w:hAnsi="Calibri"/>
                <w:color w:val="000000"/>
                <w:sz w:val="22"/>
                <w:szCs w:val="22"/>
              </w:rPr>
              <w:t xml:space="preserve">     (R602Ch[15:0])</w:t>
            </w:r>
          </w:p>
        </w:tc>
        <w:tc>
          <w:tcPr>
            <w:tcW w:w="785" w:type="dxa"/>
            <w:vAlign w:val="center"/>
          </w:tcPr>
          <w:p w14:paraId="312A2176" w14:textId="4870B223" w:rsidR="00A67F07" w:rsidRDefault="00A67F07" w:rsidP="00A67F07">
            <w:pPr>
              <w:autoSpaceDN w:val="0"/>
              <w:rPr>
                <w:rFonts w:ascii="Calibri" w:eastAsiaTheme="minorEastAsia" w:hAnsi="Calibri" w:cstheme="minorBidi"/>
                <w:color w:val="000000"/>
                <w:kern w:val="24"/>
                <w:sz w:val="22"/>
                <w:szCs w:val="22"/>
              </w:rPr>
            </w:pPr>
            <w:r>
              <w:rPr>
                <w:rFonts w:ascii="Calibri" w:eastAsiaTheme="minorEastAsia" w:hAnsi="Calibri" w:cstheme="minorBidi"/>
                <w:color w:val="000000"/>
                <w:kern w:val="24"/>
                <w:sz w:val="22"/>
                <w:szCs w:val="22"/>
              </w:rPr>
              <w:t>8’h01F3</w:t>
            </w:r>
          </w:p>
        </w:tc>
        <w:tc>
          <w:tcPr>
            <w:tcW w:w="3547" w:type="dxa"/>
            <w:noWrap/>
            <w:tcMar>
              <w:top w:w="0" w:type="dxa"/>
              <w:left w:w="108" w:type="dxa"/>
              <w:bottom w:w="0" w:type="dxa"/>
              <w:right w:w="108" w:type="dxa"/>
            </w:tcMar>
            <w:vAlign w:val="center"/>
          </w:tcPr>
          <w:p w14:paraId="385281F6" w14:textId="0F492FBE" w:rsidR="00A67F07" w:rsidRPr="00BD019A" w:rsidRDefault="00A67F07" w:rsidP="00A67F07">
            <w:pPr>
              <w:pStyle w:val="NormalWeb"/>
              <w:spacing w:before="0" w:beforeAutospacing="0" w:after="0" w:afterAutospacing="0"/>
              <w:textAlignment w:val="bottom"/>
              <w:rPr>
                <w:rFonts w:ascii="Calibri" w:hAnsi="Calibri" w:cs="Calibri"/>
                <w:color w:val="000000"/>
                <w:kern w:val="24"/>
                <w:sz w:val="22"/>
                <w:szCs w:val="22"/>
              </w:rPr>
            </w:pPr>
            <w:proofErr w:type="spellStart"/>
            <w:r>
              <w:rPr>
                <w:rFonts w:ascii="Calibri" w:hAnsi="Calibri" w:cs="Calibri"/>
                <w:color w:val="000000"/>
                <w:kern w:val="24"/>
                <w:sz w:val="22"/>
                <w:szCs w:val="22"/>
              </w:rPr>
              <w:t>Tx</w:t>
            </w:r>
            <w:proofErr w:type="spellEnd"/>
            <w:r>
              <w:rPr>
                <w:rFonts w:ascii="Calibri" w:hAnsi="Calibri" w:cs="Calibri"/>
                <w:color w:val="000000"/>
                <w:kern w:val="24"/>
                <w:sz w:val="22"/>
                <w:szCs w:val="22"/>
              </w:rPr>
              <w:t xml:space="preserve"> train maximum time.</w:t>
            </w:r>
          </w:p>
        </w:tc>
      </w:tr>
    </w:tbl>
    <w:p w14:paraId="3B37253E" w14:textId="77777777" w:rsidR="00870A7F" w:rsidRDefault="00870A7F" w:rsidP="00870A7F">
      <w:pPr>
        <w:pStyle w:val="Heading3"/>
        <w:numPr>
          <w:ilvl w:val="0"/>
          <w:numId w:val="0"/>
        </w:numPr>
      </w:pPr>
    </w:p>
    <w:p w14:paraId="19AB20D3" w14:textId="6621E823" w:rsidR="00F82EED" w:rsidRDefault="00AA04A3" w:rsidP="00F82EED">
      <w:pPr>
        <w:pStyle w:val="Heading3"/>
      </w:pPr>
      <w:bookmarkStart w:id="30" w:name="_Toc529467901"/>
      <w:r>
        <w:t>SAS Train Error</w:t>
      </w:r>
      <w:bookmarkEnd w:id="30"/>
    </w:p>
    <w:p w14:paraId="7FA29F3C" w14:textId="77777777" w:rsidR="00912524" w:rsidRDefault="00912524" w:rsidP="00E76AD8">
      <w:pPr>
        <w:pStyle w:val="Body"/>
      </w:pPr>
    </w:p>
    <w:p w14:paraId="2A9FEB15" w14:textId="631A3651" w:rsidR="00E76AD8" w:rsidRDefault="00E76AD8" w:rsidP="00E76AD8">
      <w:pPr>
        <w:pStyle w:val="Body"/>
      </w:pPr>
      <w:r>
        <w:t>TX_TRAIN_ERROR_LANE register values is valid when TX_TRAIN_FAILED_LANE = 1.</w:t>
      </w:r>
    </w:p>
    <w:tbl>
      <w:tblPr>
        <w:tblW w:w="8695" w:type="dxa"/>
        <w:tblInd w:w="-87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3040"/>
        <w:gridCol w:w="5655"/>
      </w:tblGrid>
      <w:tr w:rsidR="003C4F4F" w14:paraId="41F6141D" w14:textId="77777777" w:rsidTr="00C236FD">
        <w:trPr>
          <w:trHeight w:val="300"/>
        </w:trPr>
        <w:tc>
          <w:tcPr>
            <w:tcW w:w="3040" w:type="dxa"/>
            <w:shd w:val="clear" w:color="auto" w:fill="808080" w:themeFill="background1" w:themeFillShade="80"/>
            <w:noWrap/>
            <w:tcMar>
              <w:top w:w="0" w:type="dxa"/>
              <w:left w:w="108" w:type="dxa"/>
              <w:bottom w:w="0" w:type="dxa"/>
              <w:right w:w="108" w:type="dxa"/>
            </w:tcMar>
            <w:vAlign w:val="bottom"/>
            <w:hideMark/>
          </w:tcPr>
          <w:p w14:paraId="51616991" w14:textId="77777777" w:rsidR="003C4F4F" w:rsidRPr="00C236FD" w:rsidRDefault="003C4F4F" w:rsidP="007C4913">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cstheme="minorHAnsi"/>
                <w:b/>
                <w:color w:val="FFFFFF" w:themeColor="background1"/>
                <w:sz w:val="22"/>
                <w:szCs w:val="22"/>
              </w:rPr>
              <w:t>TX_TRAIN_ERROR_LANE[1:0]</w:t>
            </w:r>
          </w:p>
        </w:tc>
        <w:tc>
          <w:tcPr>
            <w:tcW w:w="5655" w:type="dxa"/>
            <w:shd w:val="clear" w:color="auto" w:fill="808080" w:themeFill="background1" w:themeFillShade="80"/>
            <w:noWrap/>
            <w:tcMar>
              <w:top w:w="0" w:type="dxa"/>
              <w:left w:w="108" w:type="dxa"/>
              <w:bottom w:w="0" w:type="dxa"/>
              <w:right w:w="108" w:type="dxa"/>
            </w:tcMar>
            <w:vAlign w:val="bottom"/>
            <w:hideMark/>
          </w:tcPr>
          <w:p w14:paraId="211BC8E1" w14:textId="6DF3A1A6" w:rsidR="003C4F4F" w:rsidRPr="00C236FD" w:rsidRDefault="006B7FF7" w:rsidP="007C4913">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w:t>
            </w:r>
            <w:r w:rsidR="003C4F4F" w:rsidRPr="00C236FD">
              <w:rPr>
                <w:rFonts w:asciiTheme="minorHAnsi" w:hAnsiTheme="minorHAnsi" w:cstheme="minorHAnsi"/>
                <w:b/>
                <w:color w:val="FFFFFF" w:themeColor="background1"/>
                <w:sz w:val="22"/>
                <w:szCs w:val="22"/>
              </w:rPr>
              <w:t>escription</w:t>
            </w:r>
          </w:p>
        </w:tc>
      </w:tr>
      <w:tr w:rsidR="003C4F4F" w14:paraId="70E7561B" w14:textId="77777777" w:rsidTr="00C236FD">
        <w:trPr>
          <w:trHeight w:val="300"/>
        </w:trPr>
        <w:tc>
          <w:tcPr>
            <w:tcW w:w="3040" w:type="dxa"/>
            <w:noWrap/>
            <w:tcMar>
              <w:top w:w="0" w:type="dxa"/>
              <w:left w:w="108" w:type="dxa"/>
              <w:bottom w:w="0" w:type="dxa"/>
              <w:right w:w="108" w:type="dxa"/>
            </w:tcMar>
            <w:vAlign w:val="bottom"/>
            <w:hideMark/>
          </w:tcPr>
          <w:p w14:paraId="186E751A" w14:textId="77777777" w:rsidR="003C4F4F" w:rsidRPr="009D19BC" w:rsidRDefault="003C4F4F" w:rsidP="007C4913">
            <w:pPr>
              <w:autoSpaceDN w:val="0"/>
              <w:jc w:val="center"/>
              <w:rPr>
                <w:rFonts w:asciiTheme="minorHAnsi" w:hAnsiTheme="minorHAnsi" w:cstheme="minorHAnsi"/>
                <w:sz w:val="22"/>
                <w:szCs w:val="22"/>
              </w:rPr>
            </w:pPr>
            <w:r w:rsidRPr="009D19BC">
              <w:rPr>
                <w:rFonts w:asciiTheme="minorHAnsi" w:hAnsiTheme="minorHAnsi" w:cstheme="minorHAnsi"/>
                <w:sz w:val="22"/>
                <w:szCs w:val="22"/>
              </w:rPr>
              <w:t>0</w:t>
            </w:r>
          </w:p>
        </w:tc>
        <w:tc>
          <w:tcPr>
            <w:tcW w:w="5655" w:type="dxa"/>
            <w:noWrap/>
            <w:tcMar>
              <w:top w:w="0" w:type="dxa"/>
              <w:left w:w="108" w:type="dxa"/>
              <w:bottom w:w="0" w:type="dxa"/>
              <w:right w:w="108" w:type="dxa"/>
            </w:tcMar>
            <w:vAlign w:val="bottom"/>
            <w:hideMark/>
          </w:tcPr>
          <w:p w14:paraId="608F34BE" w14:textId="77777777" w:rsidR="003C4F4F" w:rsidRPr="009D19BC" w:rsidRDefault="003C4F4F" w:rsidP="007C4913">
            <w:pPr>
              <w:autoSpaceDN w:val="0"/>
              <w:rPr>
                <w:rFonts w:asciiTheme="minorHAnsi" w:hAnsiTheme="minorHAnsi" w:cstheme="minorHAnsi"/>
                <w:sz w:val="22"/>
                <w:szCs w:val="22"/>
              </w:rPr>
            </w:pPr>
            <w:r w:rsidRPr="009D19BC">
              <w:rPr>
                <w:rFonts w:asciiTheme="minorHAnsi" w:hAnsiTheme="minorHAnsi" w:cstheme="minorHAnsi"/>
                <w:sz w:val="22"/>
                <w:szCs w:val="22"/>
              </w:rPr>
              <w:t>Frame lock error</w:t>
            </w:r>
          </w:p>
        </w:tc>
      </w:tr>
      <w:tr w:rsidR="003C4F4F" w14:paraId="21067A6B" w14:textId="77777777" w:rsidTr="00C236FD">
        <w:trPr>
          <w:trHeight w:val="300"/>
        </w:trPr>
        <w:tc>
          <w:tcPr>
            <w:tcW w:w="3040" w:type="dxa"/>
            <w:noWrap/>
            <w:tcMar>
              <w:top w:w="0" w:type="dxa"/>
              <w:left w:w="108" w:type="dxa"/>
              <w:bottom w:w="0" w:type="dxa"/>
              <w:right w:w="108" w:type="dxa"/>
            </w:tcMar>
            <w:vAlign w:val="bottom"/>
            <w:hideMark/>
          </w:tcPr>
          <w:p w14:paraId="75DF3806" w14:textId="77777777" w:rsidR="003C4F4F" w:rsidRPr="009D19BC" w:rsidRDefault="003C4F4F" w:rsidP="007C4913">
            <w:pPr>
              <w:autoSpaceDN w:val="0"/>
              <w:jc w:val="center"/>
              <w:rPr>
                <w:rFonts w:asciiTheme="minorHAnsi" w:hAnsiTheme="minorHAnsi" w:cstheme="minorHAnsi"/>
                <w:sz w:val="22"/>
                <w:szCs w:val="22"/>
              </w:rPr>
            </w:pPr>
            <w:r w:rsidRPr="009D19BC">
              <w:rPr>
                <w:rFonts w:asciiTheme="minorHAnsi" w:hAnsiTheme="minorHAnsi" w:cstheme="minorHAnsi"/>
                <w:sz w:val="22"/>
                <w:szCs w:val="22"/>
              </w:rPr>
              <w:t>1</w:t>
            </w:r>
          </w:p>
        </w:tc>
        <w:tc>
          <w:tcPr>
            <w:tcW w:w="5655" w:type="dxa"/>
            <w:noWrap/>
            <w:tcMar>
              <w:top w:w="0" w:type="dxa"/>
              <w:left w:w="108" w:type="dxa"/>
              <w:bottom w:w="0" w:type="dxa"/>
              <w:right w:w="108" w:type="dxa"/>
            </w:tcMar>
            <w:vAlign w:val="bottom"/>
            <w:hideMark/>
          </w:tcPr>
          <w:p w14:paraId="0F7545E1" w14:textId="77777777" w:rsidR="003C4F4F" w:rsidRPr="009D19BC" w:rsidRDefault="003C4F4F" w:rsidP="007C4913">
            <w:pPr>
              <w:autoSpaceDN w:val="0"/>
              <w:rPr>
                <w:rFonts w:asciiTheme="minorHAnsi" w:hAnsiTheme="minorHAnsi" w:cstheme="minorHAnsi"/>
                <w:sz w:val="22"/>
                <w:szCs w:val="22"/>
              </w:rPr>
            </w:pPr>
            <w:r w:rsidRPr="009D19BC">
              <w:rPr>
                <w:rFonts w:asciiTheme="minorHAnsi" w:hAnsiTheme="minorHAnsi" w:cstheme="minorHAnsi"/>
                <w:sz w:val="22"/>
                <w:szCs w:val="22"/>
              </w:rPr>
              <w:t>Train Algorithm failed, cannot open Eye.</w:t>
            </w:r>
          </w:p>
        </w:tc>
      </w:tr>
      <w:tr w:rsidR="003C4F4F" w14:paraId="32861BCF" w14:textId="77777777" w:rsidTr="00C236FD">
        <w:trPr>
          <w:trHeight w:val="300"/>
        </w:trPr>
        <w:tc>
          <w:tcPr>
            <w:tcW w:w="3040" w:type="dxa"/>
            <w:noWrap/>
            <w:tcMar>
              <w:top w:w="0" w:type="dxa"/>
              <w:left w:w="108" w:type="dxa"/>
              <w:bottom w:w="0" w:type="dxa"/>
              <w:right w:w="108" w:type="dxa"/>
            </w:tcMar>
            <w:vAlign w:val="bottom"/>
            <w:hideMark/>
          </w:tcPr>
          <w:p w14:paraId="10931EC2" w14:textId="77777777" w:rsidR="003C4F4F" w:rsidRPr="009D19BC" w:rsidRDefault="003C4F4F" w:rsidP="007C4913">
            <w:pPr>
              <w:autoSpaceDN w:val="0"/>
              <w:jc w:val="center"/>
              <w:rPr>
                <w:rFonts w:asciiTheme="minorHAnsi" w:hAnsiTheme="minorHAnsi" w:cstheme="minorHAnsi"/>
                <w:sz w:val="22"/>
                <w:szCs w:val="22"/>
              </w:rPr>
            </w:pPr>
            <w:r w:rsidRPr="009D19BC">
              <w:rPr>
                <w:rFonts w:asciiTheme="minorHAnsi" w:hAnsiTheme="minorHAnsi" w:cstheme="minorHAnsi"/>
                <w:sz w:val="22"/>
                <w:szCs w:val="22"/>
              </w:rPr>
              <w:t>2</w:t>
            </w:r>
          </w:p>
        </w:tc>
        <w:tc>
          <w:tcPr>
            <w:tcW w:w="5655" w:type="dxa"/>
            <w:noWrap/>
            <w:tcMar>
              <w:top w:w="0" w:type="dxa"/>
              <w:left w:w="108" w:type="dxa"/>
              <w:bottom w:w="0" w:type="dxa"/>
              <w:right w:w="108" w:type="dxa"/>
            </w:tcMar>
            <w:vAlign w:val="bottom"/>
            <w:hideMark/>
          </w:tcPr>
          <w:p w14:paraId="770FC1AE" w14:textId="77777777" w:rsidR="003C4F4F" w:rsidRPr="009D19BC" w:rsidRDefault="003C4F4F" w:rsidP="007C4913">
            <w:pPr>
              <w:autoSpaceDN w:val="0"/>
              <w:rPr>
                <w:rFonts w:asciiTheme="minorHAnsi" w:hAnsiTheme="minorHAnsi" w:cstheme="minorHAnsi"/>
                <w:sz w:val="22"/>
                <w:szCs w:val="22"/>
              </w:rPr>
            </w:pPr>
            <w:r w:rsidRPr="009D19BC">
              <w:rPr>
                <w:rFonts w:asciiTheme="minorHAnsi" w:hAnsiTheme="minorHAnsi" w:cstheme="minorHAnsi"/>
                <w:sz w:val="22"/>
                <w:szCs w:val="22"/>
              </w:rPr>
              <w:t>MTTT (Maximum Transmitter Training Time) expired.</w:t>
            </w:r>
          </w:p>
        </w:tc>
      </w:tr>
      <w:tr w:rsidR="003C4F4F" w14:paraId="7D02D5E8" w14:textId="77777777" w:rsidTr="00C236FD">
        <w:trPr>
          <w:trHeight w:val="300"/>
        </w:trPr>
        <w:tc>
          <w:tcPr>
            <w:tcW w:w="3040" w:type="dxa"/>
            <w:noWrap/>
            <w:tcMar>
              <w:top w:w="0" w:type="dxa"/>
              <w:left w:w="108" w:type="dxa"/>
              <w:bottom w:w="0" w:type="dxa"/>
              <w:right w:w="108" w:type="dxa"/>
            </w:tcMar>
            <w:vAlign w:val="center"/>
            <w:hideMark/>
          </w:tcPr>
          <w:p w14:paraId="5DE5A7BE" w14:textId="77777777" w:rsidR="003C4F4F" w:rsidRPr="009D19BC" w:rsidRDefault="003C4F4F" w:rsidP="007C4913">
            <w:pPr>
              <w:autoSpaceDN w:val="0"/>
              <w:jc w:val="center"/>
              <w:rPr>
                <w:rFonts w:asciiTheme="minorHAnsi" w:hAnsiTheme="minorHAnsi" w:cstheme="minorHAnsi"/>
                <w:sz w:val="22"/>
                <w:szCs w:val="22"/>
              </w:rPr>
            </w:pPr>
            <w:r w:rsidRPr="009D19BC">
              <w:rPr>
                <w:rFonts w:asciiTheme="minorHAnsi" w:hAnsiTheme="minorHAnsi" w:cstheme="minorHAnsi"/>
                <w:sz w:val="22"/>
                <w:szCs w:val="22"/>
              </w:rPr>
              <w:t>3</w:t>
            </w:r>
          </w:p>
        </w:tc>
        <w:tc>
          <w:tcPr>
            <w:tcW w:w="5655" w:type="dxa"/>
            <w:noWrap/>
            <w:tcMar>
              <w:top w:w="0" w:type="dxa"/>
              <w:left w:w="108" w:type="dxa"/>
              <w:bottom w:w="0" w:type="dxa"/>
              <w:right w:w="108" w:type="dxa"/>
            </w:tcMar>
            <w:vAlign w:val="bottom"/>
            <w:hideMark/>
          </w:tcPr>
          <w:p w14:paraId="4E61122B" w14:textId="77777777" w:rsidR="003C4F4F" w:rsidRPr="009D19BC" w:rsidRDefault="003C4F4F" w:rsidP="007C4913">
            <w:pPr>
              <w:autoSpaceDN w:val="0"/>
              <w:rPr>
                <w:rFonts w:asciiTheme="minorHAnsi" w:hAnsiTheme="minorHAnsi" w:cstheme="minorHAnsi"/>
                <w:sz w:val="22"/>
                <w:szCs w:val="22"/>
              </w:rPr>
            </w:pPr>
            <w:r w:rsidRPr="009D19BC">
              <w:rPr>
                <w:rFonts w:asciiTheme="minorHAnsi" w:hAnsiTheme="minorHAnsi" w:cstheme="minorHAnsi"/>
                <w:sz w:val="22"/>
                <w:szCs w:val="22"/>
              </w:rPr>
              <w:t xml:space="preserve">Remote PHY didn't get TRAIN Complete within MTTT not for </w:t>
            </w:r>
            <w:proofErr w:type="spellStart"/>
            <w:r w:rsidRPr="009D19BC">
              <w:rPr>
                <w:rFonts w:asciiTheme="minorHAnsi" w:hAnsiTheme="minorHAnsi" w:cstheme="minorHAnsi"/>
                <w:sz w:val="22"/>
                <w:szCs w:val="22"/>
              </w:rPr>
              <w:t>PCIe</w:t>
            </w:r>
            <w:proofErr w:type="spellEnd"/>
            <w:r w:rsidRPr="009D19BC">
              <w:rPr>
                <w:rFonts w:asciiTheme="minorHAnsi" w:hAnsiTheme="minorHAnsi" w:cstheme="minorHAnsi"/>
                <w:sz w:val="22"/>
                <w:szCs w:val="22"/>
              </w:rPr>
              <w:t xml:space="preserve"> mode.</w:t>
            </w:r>
          </w:p>
        </w:tc>
      </w:tr>
    </w:tbl>
    <w:p w14:paraId="0B3354CF" w14:textId="7638B473" w:rsidR="003C4F4F" w:rsidRDefault="003C4F4F" w:rsidP="00F82EED">
      <w:pPr>
        <w:pStyle w:val="Body"/>
      </w:pPr>
    </w:p>
    <w:p w14:paraId="64763EDF" w14:textId="38FF197E" w:rsidR="00164D38" w:rsidRPr="006805DE" w:rsidRDefault="00164D38" w:rsidP="00F82EED">
      <w:pPr>
        <w:pStyle w:val="Body"/>
        <w:rPr>
          <w:strike/>
          <w:highlight w:val="yellow"/>
        </w:rPr>
      </w:pPr>
    </w:p>
    <w:p w14:paraId="56AB5F0A" w14:textId="008C159F" w:rsidR="00DC01C1" w:rsidRPr="006805DE" w:rsidRDefault="00DC01C1" w:rsidP="00DC01C1">
      <w:pPr>
        <w:pStyle w:val="Body"/>
        <w:rPr>
          <w:strike/>
        </w:rPr>
      </w:pPr>
    </w:p>
    <w:p w14:paraId="1F6D00AF" w14:textId="7B902EA9" w:rsidR="00205F87" w:rsidRDefault="00205F87" w:rsidP="00205F87">
      <w:pPr>
        <w:pStyle w:val="Heading1"/>
      </w:pPr>
      <w:bookmarkStart w:id="31" w:name="_Toc529467902"/>
      <w:r>
        <w:lastRenderedPageBreak/>
        <w:t>Command Interface</w:t>
      </w:r>
      <w:bookmarkEnd w:id="31"/>
    </w:p>
    <w:p w14:paraId="03E78F66" w14:textId="01DB637F" w:rsidR="00205F87" w:rsidRDefault="00861426" w:rsidP="00205F87">
      <w:pPr>
        <w:pStyle w:val="Heading2"/>
      </w:pPr>
      <w:bookmarkStart w:id="32" w:name="_Toc529467903"/>
      <w:r>
        <w:rPr>
          <w:noProof/>
          <w:lang w:eastAsia="ja-JP"/>
        </w:rPr>
        <w:drawing>
          <wp:anchor distT="0" distB="0" distL="114300" distR="114300" simplePos="0" relativeHeight="251671552" behindDoc="0" locked="0" layoutInCell="1" allowOverlap="1" wp14:anchorId="1EC72980" wp14:editId="648B944E">
            <wp:simplePos x="0" y="0"/>
            <wp:positionH relativeFrom="margin">
              <wp:posOffset>-753745</wp:posOffset>
            </wp:positionH>
            <wp:positionV relativeFrom="margin">
              <wp:posOffset>995045</wp:posOffset>
            </wp:positionV>
            <wp:extent cx="5570855" cy="233616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0855" cy="2336165"/>
                    </a:xfrm>
                    <a:prstGeom prst="rect">
                      <a:avLst/>
                    </a:prstGeom>
                  </pic:spPr>
                </pic:pic>
              </a:graphicData>
            </a:graphic>
            <wp14:sizeRelH relativeFrom="margin">
              <wp14:pctWidth>0</wp14:pctWidth>
            </wp14:sizeRelH>
            <wp14:sizeRelV relativeFrom="margin">
              <wp14:pctHeight>0</wp14:pctHeight>
            </wp14:sizeRelV>
          </wp:anchor>
        </w:drawing>
      </w:r>
      <w:r w:rsidR="00205F87">
        <w:t>Timing Diagram</w:t>
      </w:r>
      <w:bookmarkEnd w:id="32"/>
    </w:p>
    <w:p w14:paraId="3C757169" w14:textId="0413ACDE" w:rsidR="00205F87" w:rsidRDefault="00205F87" w:rsidP="00205F87">
      <w:pPr>
        <w:pStyle w:val="Body"/>
      </w:pPr>
    </w:p>
    <w:p w14:paraId="32AE1BB8" w14:textId="2E56DD25" w:rsidR="00205F87" w:rsidRDefault="00861426" w:rsidP="00205F87">
      <w:pPr>
        <w:pStyle w:val="Heading2"/>
      </w:pPr>
      <w:bookmarkStart w:id="33" w:name="_Toc529467904"/>
      <w:r>
        <w:t>Sequence</w:t>
      </w:r>
      <w:bookmarkEnd w:id="33"/>
    </w:p>
    <w:p w14:paraId="63965E18" w14:textId="77777777" w:rsidR="00861426" w:rsidRPr="00861426" w:rsidRDefault="00861426" w:rsidP="00861426">
      <w:pPr>
        <w:pStyle w:val="Heading3"/>
      </w:pPr>
      <w:bookmarkStart w:id="34" w:name="_Toc529467905"/>
      <w:r w:rsidRPr="00861426">
        <w:t>Command Interface Program Sequence</w:t>
      </w:r>
      <w:bookmarkEnd w:id="34"/>
    </w:p>
    <w:p w14:paraId="1AA49DE1" w14:textId="77777777" w:rsidR="00861426" w:rsidRPr="00861426" w:rsidRDefault="00861426" w:rsidP="00861426">
      <w:pPr>
        <w:pStyle w:val="Body"/>
        <w:numPr>
          <w:ilvl w:val="1"/>
          <w:numId w:val="33"/>
        </w:numPr>
      </w:pPr>
      <w:r w:rsidRPr="00861426">
        <w:t>Set a command by programming PHY_REMOTE_CTRL_COMMAND_TYPE_LANE[7:0], PHY_REMOTE_CTRL_COMMAND_CODE_LANE[15:0], PHY_REMOTE_CTRL_VALUE_LANE[31:0] and PHY_LOCAL_VALUE_LANE[31:0] depending on the interface required.</w:t>
      </w:r>
    </w:p>
    <w:p w14:paraId="38498E71" w14:textId="77777777" w:rsidR="00861426" w:rsidRPr="00861426" w:rsidRDefault="00861426" w:rsidP="00861426">
      <w:pPr>
        <w:pStyle w:val="Body"/>
        <w:numPr>
          <w:ilvl w:val="1"/>
          <w:numId w:val="33"/>
        </w:numPr>
      </w:pPr>
      <w:r w:rsidRPr="00861426">
        <w:t>Program PHY_MCU_REMOTE_REQ_LANE = 1</w:t>
      </w:r>
    </w:p>
    <w:p w14:paraId="78EA4663" w14:textId="77777777" w:rsidR="00861426" w:rsidRPr="00861426" w:rsidRDefault="00861426" w:rsidP="00861426">
      <w:pPr>
        <w:pStyle w:val="Body"/>
        <w:numPr>
          <w:ilvl w:val="1"/>
          <w:numId w:val="33"/>
        </w:numPr>
      </w:pPr>
      <w:r w:rsidRPr="00861426">
        <w:t>Wait until PHY_MCU_LOCAL_ACK_LANE = 1</w:t>
      </w:r>
    </w:p>
    <w:p w14:paraId="4E9B2CCA" w14:textId="77777777" w:rsidR="00861426" w:rsidRPr="00861426" w:rsidRDefault="00861426" w:rsidP="00861426">
      <w:pPr>
        <w:pStyle w:val="Body"/>
        <w:numPr>
          <w:ilvl w:val="1"/>
          <w:numId w:val="33"/>
        </w:numPr>
      </w:pPr>
      <w:r w:rsidRPr="00861426">
        <w:t>PHY_LOCAL_STATUS_LANE, PHY_LOCAL_VALUE_LANE can be read at this time</w:t>
      </w:r>
    </w:p>
    <w:p w14:paraId="32121FB8" w14:textId="77777777" w:rsidR="00861426" w:rsidRPr="00861426" w:rsidRDefault="00861426" w:rsidP="00861426">
      <w:pPr>
        <w:pStyle w:val="Body"/>
        <w:numPr>
          <w:ilvl w:val="1"/>
          <w:numId w:val="33"/>
        </w:numPr>
      </w:pPr>
      <w:r w:rsidRPr="00861426">
        <w:t>Program PHY_MCU_REMOTE_REQ_LANE = 0</w:t>
      </w:r>
    </w:p>
    <w:p w14:paraId="7C57A39E" w14:textId="77777777" w:rsidR="00861426" w:rsidRPr="00861426" w:rsidRDefault="00861426" w:rsidP="00861426">
      <w:pPr>
        <w:pStyle w:val="Body"/>
        <w:numPr>
          <w:ilvl w:val="1"/>
          <w:numId w:val="33"/>
        </w:numPr>
      </w:pPr>
      <w:r w:rsidRPr="00861426">
        <w:t>Wait for PHY_MCU_LOCAL_ACK_LANE = 0 for the next communication</w:t>
      </w:r>
    </w:p>
    <w:p w14:paraId="492CD311" w14:textId="77777777" w:rsidR="00861426" w:rsidRPr="00861426" w:rsidRDefault="00861426" w:rsidP="00861426">
      <w:pPr>
        <w:pStyle w:val="Body"/>
        <w:numPr>
          <w:ilvl w:val="1"/>
          <w:numId w:val="33"/>
        </w:numPr>
      </w:pPr>
      <w:r w:rsidRPr="00861426">
        <w:t>Repeat above steps.</w:t>
      </w:r>
    </w:p>
    <w:p w14:paraId="060CA17D" w14:textId="77777777" w:rsidR="00B43DDC" w:rsidRDefault="00B43DDC" w:rsidP="00B43DDC">
      <w:pPr>
        <w:pStyle w:val="Body"/>
        <w:ind w:left="360"/>
      </w:pPr>
    </w:p>
    <w:p w14:paraId="0ABF0908" w14:textId="77777777" w:rsidR="00B43DDC" w:rsidRDefault="00B43DDC" w:rsidP="00B43DDC">
      <w:pPr>
        <w:pStyle w:val="Body"/>
        <w:ind w:left="360"/>
      </w:pPr>
    </w:p>
    <w:p w14:paraId="5DCA24DD" w14:textId="77777777" w:rsidR="00B43DDC" w:rsidRDefault="00B43DDC" w:rsidP="00B43DDC">
      <w:pPr>
        <w:pStyle w:val="Body"/>
        <w:ind w:left="360"/>
      </w:pPr>
    </w:p>
    <w:p w14:paraId="2EF50B87" w14:textId="77777777" w:rsidR="00B43DDC" w:rsidRDefault="00B43DDC" w:rsidP="00B43DDC">
      <w:pPr>
        <w:pStyle w:val="Body"/>
        <w:ind w:left="360"/>
      </w:pPr>
    </w:p>
    <w:p w14:paraId="09C7FA56" w14:textId="77777777" w:rsidR="00B43DDC" w:rsidRDefault="00B43DDC" w:rsidP="00B43DDC">
      <w:pPr>
        <w:pStyle w:val="Body"/>
        <w:ind w:left="360"/>
      </w:pPr>
    </w:p>
    <w:p w14:paraId="5B9F36F8" w14:textId="77777777" w:rsidR="00B43DDC" w:rsidRDefault="00B43DDC" w:rsidP="00B43DDC">
      <w:pPr>
        <w:pStyle w:val="Body"/>
        <w:ind w:left="360"/>
      </w:pPr>
    </w:p>
    <w:p w14:paraId="328136ED" w14:textId="1708FBC6" w:rsidR="00861426" w:rsidRPr="00861426" w:rsidRDefault="00861426" w:rsidP="00861426">
      <w:pPr>
        <w:pStyle w:val="Heading3"/>
      </w:pPr>
      <w:bookmarkStart w:id="35" w:name="_Toc529467906"/>
      <w:r>
        <w:lastRenderedPageBreak/>
        <w:t>Related FW CMD_IF Registers</w:t>
      </w:r>
      <w:bookmarkEnd w:id="35"/>
    </w:p>
    <w:tbl>
      <w:tblPr>
        <w:tblW w:w="8950" w:type="dxa"/>
        <w:tblInd w:w="-12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5002"/>
        <w:gridCol w:w="342"/>
        <w:gridCol w:w="3606"/>
      </w:tblGrid>
      <w:tr w:rsidR="00205F87" w14:paraId="08CED28A" w14:textId="77777777" w:rsidTr="00636383">
        <w:trPr>
          <w:trHeight w:val="141"/>
        </w:trPr>
        <w:tc>
          <w:tcPr>
            <w:tcW w:w="5002" w:type="dxa"/>
            <w:shd w:val="clear" w:color="auto" w:fill="808080" w:themeFill="background1" w:themeFillShade="80"/>
            <w:noWrap/>
            <w:tcMar>
              <w:top w:w="0" w:type="dxa"/>
              <w:left w:w="108" w:type="dxa"/>
              <w:bottom w:w="0" w:type="dxa"/>
              <w:right w:w="108" w:type="dxa"/>
            </w:tcMar>
            <w:vAlign w:val="bottom"/>
            <w:hideMark/>
          </w:tcPr>
          <w:p w14:paraId="733911A0" w14:textId="71559096" w:rsidR="00205F87" w:rsidRPr="00C236FD" w:rsidRDefault="00205F87" w:rsidP="001B1217">
            <w:pPr>
              <w:autoSpaceDN w:val="0"/>
              <w:jc w:val="center"/>
              <w:rPr>
                <w:rFonts w:asciiTheme="minorHAnsi" w:hAnsiTheme="minorHAnsi" w:cstheme="minorHAnsi"/>
                <w:b/>
                <w:color w:val="FFFFFF" w:themeColor="background1"/>
                <w:sz w:val="22"/>
                <w:szCs w:val="22"/>
                <w:lang w:eastAsia="ko-KR" w:bidi="ar-SA"/>
              </w:rPr>
            </w:pPr>
            <w:r w:rsidRPr="00C236FD">
              <w:rPr>
                <w:rFonts w:asciiTheme="minorHAnsi" w:hAnsiTheme="minorHAnsi"/>
                <w:b/>
                <w:bCs/>
                <w:color w:val="FFFFFF" w:themeColor="background1"/>
                <w:sz w:val="22"/>
                <w:szCs w:val="22"/>
                <w:lang w:eastAsia="ko-KR" w:bidi="ar-SA"/>
              </w:rPr>
              <w:t>Signal Name</w:t>
            </w:r>
          </w:p>
        </w:tc>
        <w:tc>
          <w:tcPr>
            <w:tcW w:w="342" w:type="dxa"/>
            <w:shd w:val="clear" w:color="auto" w:fill="808080" w:themeFill="background1" w:themeFillShade="80"/>
          </w:tcPr>
          <w:p w14:paraId="6F6617D1" w14:textId="50F2CDF1" w:rsidR="00205F87" w:rsidRPr="00C236FD" w:rsidRDefault="00205F87" w:rsidP="001B1217">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DIR</w:t>
            </w:r>
          </w:p>
        </w:tc>
        <w:tc>
          <w:tcPr>
            <w:tcW w:w="3606" w:type="dxa"/>
            <w:shd w:val="clear" w:color="auto" w:fill="808080" w:themeFill="background1" w:themeFillShade="80"/>
            <w:noWrap/>
            <w:tcMar>
              <w:top w:w="0" w:type="dxa"/>
              <w:left w:w="108" w:type="dxa"/>
              <w:bottom w:w="0" w:type="dxa"/>
              <w:right w:w="108" w:type="dxa"/>
            </w:tcMar>
            <w:vAlign w:val="bottom"/>
            <w:hideMark/>
          </w:tcPr>
          <w:p w14:paraId="3AAC8DF5" w14:textId="77777777" w:rsidR="00205F87" w:rsidRPr="00C236FD" w:rsidRDefault="00205F87" w:rsidP="001B1217">
            <w:pPr>
              <w:autoSpaceDN w:val="0"/>
              <w:jc w:val="center"/>
              <w:rPr>
                <w:rFonts w:asciiTheme="minorHAnsi" w:hAnsiTheme="minorHAnsi" w:cstheme="minorHAnsi"/>
                <w:b/>
                <w:color w:val="FFFFFF" w:themeColor="background1"/>
                <w:sz w:val="22"/>
                <w:szCs w:val="22"/>
              </w:rPr>
            </w:pPr>
            <w:r w:rsidRPr="00C236FD">
              <w:rPr>
                <w:rFonts w:asciiTheme="minorHAnsi" w:hAnsiTheme="minorHAnsi" w:cstheme="minorHAnsi"/>
                <w:b/>
                <w:color w:val="FFFFFF" w:themeColor="background1"/>
                <w:sz w:val="22"/>
                <w:szCs w:val="22"/>
              </w:rPr>
              <w:t>Description</w:t>
            </w:r>
          </w:p>
        </w:tc>
      </w:tr>
      <w:tr w:rsidR="00636383" w14:paraId="6C3EA258" w14:textId="77777777" w:rsidTr="00636383">
        <w:trPr>
          <w:trHeight w:val="141"/>
        </w:trPr>
        <w:tc>
          <w:tcPr>
            <w:tcW w:w="5002" w:type="dxa"/>
            <w:noWrap/>
            <w:tcMar>
              <w:top w:w="0" w:type="dxa"/>
              <w:left w:w="108" w:type="dxa"/>
              <w:bottom w:w="0" w:type="dxa"/>
              <w:right w:w="108" w:type="dxa"/>
            </w:tcMar>
            <w:vAlign w:val="center"/>
            <w:hideMark/>
          </w:tcPr>
          <w:p w14:paraId="708A8748"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PHY_REMOTE_CTRL_COMMAND_TYPE_LANE[7:0]</w:t>
            </w:r>
          </w:p>
          <w:p w14:paraId="016FA625" w14:textId="0D74CCBF" w:rsidR="00636383" w:rsidRPr="00205F87" w:rsidRDefault="00636383" w:rsidP="00636383">
            <w:pPr>
              <w:autoSpaceDN w:val="0"/>
              <w:rPr>
                <w:rFonts w:asciiTheme="minorHAnsi" w:hAnsiTheme="minorHAnsi" w:cstheme="minorHAnsi"/>
                <w:sz w:val="22"/>
                <w:szCs w:val="22"/>
              </w:rPr>
            </w:pPr>
            <w:r>
              <w:rPr>
                <w:rFonts w:ascii="Calibri" w:hAnsi="Calibri"/>
                <w:color w:val="000000"/>
                <w:sz w:val="22"/>
                <w:szCs w:val="22"/>
              </w:rPr>
              <w:t xml:space="preserve">     (R601Ch[31:24])</w:t>
            </w:r>
          </w:p>
        </w:tc>
        <w:tc>
          <w:tcPr>
            <w:tcW w:w="342" w:type="dxa"/>
            <w:vAlign w:val="center"/>
          </w:tcPr>
          <w:p w14:paraId="33457AC9" w14:textId="7E89D865" w:rsidR="00636383" w:rsidRPr="00205F87" w:rsidRDefault="00636383" w:rsidP="00636383">
            <w:pPr>
              <w:autoSpaceDN w:val="0"/>
              <w:jc w:val="center"/>
              <w:rPr>
                <w:rFonts w:asciiTheme="minorHAnsi" w:hAnsiTheme="minorHAnsi" w:cstheme="minorHAnsi"/>
                <w:sz w:val="22"/>
                <w:szCs w:val="22"/>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hideMark/>
          </w:tcPr>
          <w:p w14:paraId="0B844458" w14:textId="6A25BDEA" w:rsidR="00636383" w:rsidRPr="00205F87" w:rsidRDefault="00636383" w:rsidP="00636383">
            <w:pPr>
              <w:autoSpaceDN w:val="0"/>
              <w:rPr>
                <w:rFonts w:asciiTheme="minorHAnsi" w:hAnsiTheme="minorHAnsi" w:cstheme="minorHAnsi"/>
                <w:sz w:val="22"/>
                <w:szCs w:val="22"/>
              </w:rPr>
            </w:pPr>
            <w:r w:rsidRPr="00205F87">
              <w:rPr>
                <w:rFonts w:asciiTheme="minorHAnsi" w:hAnsiTheme="minorHAnsi"/>
                <w:color w:val="000000"/>
                <w:sz w:val="22"/>
                <w:szCs w:val="22"/>
                <w:lang w:eastAsia="ko-KR" w:bidi="ar-SA"/>
              </w:rPr>
              <w:t>PHY Remote Control Type Command.</w:t>
            </w:r>
          </w:p>
        </w:tc>
      </w:tr>
      <w:tr w:rsidR="00636383" w14:paraId="012A6E0E" w14:textId="77777777" w:rsidTr="00636383">
        <w:trPr>
          <w:trHeight w:val="141"/>
        </w:trPr>
        <w:tc>
          <w:tcPr>
            <w:tcW w:w="5002" w:type="dxa"/>
            <w:noWrap/>
            <w:tcMar>
              <w:top w:w="0" w:type="dxa"/>
              <w:left w:w="108" w:type="dxa"/>
              <w:bottom w:w="0" w:type="dxa"/>
              <w:right w:w="108" w:type="dxa"/>
            </w:tcMar>
            <w:vAlign w:val="center"/>
            <w:hideMark/>
          </w:tcPr>
          <w:p w14:paraId="54DF6AF7"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PHY_REMOTE_CTRL_COMMAND_CODE_LANE[15:0]</w:t>
            </w:r>
          </w:p>
          <w:p w14:paraId="39E6FF45" w14:textId="1A176CAF" w:rsidR="00636383" w:rsidRPr="00205F87" w:rsidRDefault="00636383" w:rsidP="00636383">
            <w:pPr>
              <w:autoSpaceDN w:val="0"/>
              <w:rPr>
                <w:rFonts w:asciiTheme="minorHAnsi" w:hAnsiTheme="minorHAnsi" w:cstheme="minorHAnsi"/>
                <w:sz w:val="22"/>
                <w:szCs w:val="22"/>
              </w:rPr>
            </w:pPr>
            <w:r>
              <w:rPr>
                <w:rFonts w:ascii="Calibri" w:hAnsi="Calibri"/>
                <w:color w:val="000000"/>
                <w:sz w:val="22"/>
                <w:szCs w:val="22"/>
              </w:rPr>
              <w:t xml:space="preserve">     (R601Ch[15:0])</w:t>
            </w:r>
          </w:p>
        </w:tc>
        <w:tc>
          <w:tcPr>
            <w:tcW w:w="342" w:type="dxa"/>
            <w:vAlign w:val="center"/>
          </w:tcPr>
          <w:p w14:paraId="6DDBCE82" w14:textId="6D5FE3B9" w:rsidR="00636383" w:rsidRPr="00205F87" w:rsidRDefault="00636383" w:rsidP="00636383">
            <w:pPr>
              <w:autoSpaceDN w:val="0"/>
              <w:jc w:val="center"/>
              <w:rPr>
                <w:rFonts w:asciiTheme="minorHAnsi" w:hAnsiTheme="minorHAnsi" w:cstheme="minorHAnsi"/>
                <w:sz w:val="22"/>
                <w:szCs w:val="22"/>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hideMark/>
          </w:tcPr>
          <w:p w14:paraId="248E4644" w14:textId="086F89A9" w:rsidR="00636383" w:rsidRPr="00205F87" w:rsidRDefault="00636383" w:rsidP="00636383">
            <w:pPr>
              <w:autoSpaceDN w:val="0"/>
              <w:rPr>
                <w:rFonts w:asciiTheme="minorHAnsi" w:hAnsiTheme="minorHAnsi" w:cstheme="minorHAnsi"/>
                <w:sz w:val="22"/>
                <w:szCs w:val="22"/>
              </w:rPr>
            </w:pPr>
            <w:r w:rsidRPr="00205F87">
              <w:rPr>
                <w:rFonts w:asciiTheme="minorHAnsi" w:hAnsiTheme="minorHAnsi"/>
                <w:color w:val="000000"/>
                <w:sz w:val="22"/>
                <w:szCs w:val="22"/>
                <w:lang w:eastAsia="ko-KR" w:bidi="ar-SA"/>
              </w:rPr>
              <w:t>PHY Remote Control Code Command.</w:t>
            </w:r>
          </w:p>
        </w:tc>
      </w:tr>
      <w:tr w:rsidR="00636383" w14:paraId="6B22A9CE" w14:textId="77777777" w:rsidTr="00636383">
        <w:trPr>
          <w:trHeight w:val="141"/>
        </w:trPr>
        <w:tc>
          <w:tcPr>
            <w:tcW w:w="5002" w:type="dxa"/>
            <w:noWrap/>
            <w:tcMar>
              <w:top w:w="0" w:type="dxa"/>
              <w:left w:w="108" w:type="dxa"/>
              <w:bottom w:w="0" w:type="dxa"/>
              <w:right w:w="108" w:type="dxa"/>
            </w:tcMar>
            <w:vAlign w:val="center"/>
          </w:tcPr>
          <w:p w14:paraId="0FB13F15"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PHY_REMOTE_CTRL_VALUE_LANE[31:0]</w:t>
            </w:r>
          </w:p>
          <w:p w14:paraId="53CCD046" w14:textId="1DCDC360" w:rsidR="00636383" w:rsidRPr="00205F87" w:rsidRDefault="00636383" w:rsidP="00636383">
            <w:pPr>
              <w:autoSpaceDN w:val="0"/>
              <w:rPr>
                <w:rFonts w:asciiTheme="minorHAnsi" w:hAnsiTheme="minorHAnsi" w:cstheme="minorHAnsi"/>
                <w:sz w:val="22"/>
                <w:szCs w:val="22"/>
              </w:rPr>
            </w:pPr>
            <w:r>
              <w:rPr>
                <w:rFonts w:ascii="Calibri" w:hAnsi="Calibri"/>
                <w:color w:val="000000"/>
                <w:sz w:val="22"/>
                <w:szCs w:val="22"/>
              </w:rPr>
              <w:t xml:space="preserve">     (R6020h[31:0])</w:t>
            </w:r>
          </w:p>
        </w:tc>
        <w:tc>
          <w:tcPr>
            <w:tcW w:w="342" w:type="dxa"/>
            <w:vAlign w:val="center"/>
          </w:tcPr>
          <w:p w14:paraId="735EE851" w14:textId="3EF948EE" w:rsidR="00636383" w:rsidRPr="00205F87" w:rsidRDefault="00636383" w:rsidP="00636383">
            <w:pPr>
              <w:autoSpaceDN w:val="0"/>
              <w:jc w:val="center"/>
              <w:rPr>
                <w:rFonts w:asciiTheme="minorHAnsi" w:hAnsiTheme="minorHAnsi" w:cstheme="minorHAnsi"/>
                <w:sz w:val="22"/>
                <w:szCs w:val="22"/>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tcPr>
          <w:p w14:paraId="1B035D65" w14:textId="61129016" w:rsidR="00636383" w:rsidRPr="00205F87" w:rsidRDefault="00636383" w:rsidP="00636383">
            <w:pPr>
              <w:autoSpaceDN w:val="0"/>
              <w:rPr>
                <w:rFonts w:asciiTheme="minorHAnsi" w:hAnsiTheme="minorHAnsi" w:cstheme="minorHAnsi"/>
                <w:sz w:val="22"/>
                <w:szCs w:val="22"/>
              </w:rPr>
            </w:pPr>
            <w:r w:rsidRPr="00205F87">
              <w:rPr>
                <w:rFonts w:asciiTheme="minorHAnsi" w:hAnsiTheme="minorHAnsi"/>
                <w:color w:val="000000"/>
                <w:sz w:val="22"/>
                <w:szCs w:val="22"/>
                <w:lang w:eastAsia="ko-KR" w:bidi="ar-SA"/>
              </w:rPr>
              <w:t>PHY Remote Control Value.</w:t>
            </w:r>
          </w:p>
        </w:tc>
      </w:tr>
      <w:tr w:rsidR="00636383" w14:paraId="35BA0434" w14:textId="77777777" w:rsidTr="00636383">
        <w:trPr>
          <w:trHeight w:val="141"/>
        </w:trPr>
        <w:tc>
          <w:tcPr>
            <w:tcW w:w="5002" w:type="dxa"/>
            <w:noWrap/>
            <w:tcMar>
              <w:top w:w="0" w:type="dxa"/>
              <w:left w:w="108" w:type="dxa"/>
              <w:bottom w:w="0" w:type="dxa"/>
              <w:right w:w="108" w:type="dxa"/>
            </w:tcMar>
            <w:vAlign w:val="center"/>
          </w:tcPr>
          <w:p w14:paraId="79CCFCEF"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PHY_MCU_REMOTE_REQ_LANE</w:t>
            </w:r>
          </w:p>
          <w:p w14:paraId="2BD933EE" w14:textId="48104C78" w:rsidR="00636383" w:rsidRPr="00205F87" w:rsidRDefault="00636383" w:rsidP="00636383">
            <w:pPr>
              <w:autoSpaceDN w:val="0"/>
              <w:rPr>
                <w:rFonts w:asciiTheme="minorHAnsi" w:hAnsiTheme="minorHAnsi" w:cstheme="minorHAnsi"/>
                <w:sz w:val="22"/>
                <w:szCs w:val="22"/>
              </w:rPr>
            </w:pPr>
            <w:r>
              <w:rPr>
                <w:rFonts w:ascii="Calibri" w:hAnsi="Calibri"/>
                <w:color w:val="000000"/>
                <w:sz w:val="22"/>
                <w:szCs w:val="22"/>
              </w:rPr>
              <w:t xml:space="preserve">     (R22E4h[0])</w:t>
            </w:r>
          </w:p>
        </w:tc>
        <w:tc>
          <w:tcPr>
            <w:tcW w:w="342" w:type="dxa"/>
            <w:vAlign w:val="center"/>
          </w:tcPr>
          <w:p w14:paraId="46AA011C" w14:textId="4C69EF2D" w:rsidR="00636383" w:rsidRPr="00205F87" w:rsidRDefault="00636383" w:rsidP="00636383">
            <w:pPr>
              <w:autoSpaceDN w:val="0"/>
              <w:jc w:val="center"/>
              <w:rPr>
                <w:rFonts w:asciiTheme="minorHAnsi" w:hAnsiTheme="minorHAnsi" w:cstheme="minorHAnsi"/>
                <w:sz w:val="22"/>
                <w:szCs w:val="22"/>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tcPr>
          <w:p w14:paraId="02F96C3D" w14:textId="5E98AB29" w:rsidR="00636383" w:rsidRPr="00205F87" w:rsidRDefault="00636383" w:rsidP="00636383">
            <w:pPr>
              <w:autoSpaceDN w:val="0"/>
              <w:rPr>
                <w:rFonts w:asciiTheme="minorHAnsi" w:hAnsiTheme="minorHAnsi" w:cstheme="minorHAnsi"/>
                <w:sz w:val="22"/>
                <w:szCs w:val="22"/>
              </w:rPr>
            </w:pPr>
            <w:r w:rsidRPr="00205F87">
              <w:rPr>
                <w:rFonts w:asciiTheme="minorHAnsi" w:hAnsiTheme="minorHAnsi"/>
                <w:color w:val="000000"/>
                <w:sz w:val="22"/>
                <w:szCs w:val="22"/>
                <w:lang w:eastAsia="ko-KR" w:bidi="ar-SA"/>
              </w:rPr>
              <w:t>PHY MCU Remote Request.</w:t>
            </w:r>
          </w:p>
        </w:tc>
      </w:tr>
      <w:tr w:rsidR="00636383" w14:paraId="091B5364" w14:textId="77777777" w:rsidTr="00636383">
        <w:trPr>
          <w:trHeight w:val="141"/>
        </w:trPr>
        <w:tc>
          <w:tcPr>
            <w:tcW w:w="5002" w:type="dxa"/>
            <w:noWrap/>
            <w:tcMar>
              <w:top w:w="0" w:type="dxa"/>
              <w:left w:w="108" w:type="dxa"/>
              <w:bottom w:w="0" w:type="dxa"/>
              <w:right w:w="108" w:type="dxa"/>
            </w:tcMar>
            <w:vAlign w:val="center"/>
          </w:tcPr>
          <w:p w14:paraId="345263F2"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PHY_MCU_LOCAL_ACK_LANE</w:t>
            </w:r>
          </w:p>
          <w:p w14:paraId="3C400088" w14:textId="57D11846" w:rsidR="00636383" w:rsidRPr="00205F87" w:rsidRDefault="00636383" w:rsidP="00636383">
            <w:pPr>
              <w:autoSpaceDN w:val="0"/>
              <w:rPr>
                <w:rFonts w:asciiTheme="minorHAnsi" w:hAnsiTheme="minorHAnsi" w:cstheme="minorHAnsi"/>
                <w:sz w:val="22"/>
                <w:szCs w:val="22"/>
              </w:rPr>
            </w:pPr>
            <w:r>
              <w:rPr>
                <w:rFonts w:ascii="Calibri" w:hAnsi="Calibri"/>
                <w:color w:val="000000"/>
                <w:sz w:val="22"/>
                <w:szCs w:val="22"/>
              </w:rPr>
              <w:t xml:space="preserve">     (R6030h[24])</w:t>
            </w:r>
          </w:p>
        </w:tc>
        <w:tc>
          <w:tcPr>
            <w:tcW w:w="342" w:type="dxa"/>
            <w:vAlign w:val="center"/>
          </w:tcPr>
          <w:p w14:paraId="7E613061" w14:textId="5A7524FD" w:rsidR="00636383" w:rsidRPr="00205F87" w:rsidRDefault="00636383" w:rsidP="00636383">
            <w:pPr>
              <w:autoSpaceDN w:val="0"/>
              <w:jc w:val="center"/>
              <w:rPr>
                <w:rFonts w:asciiTheme="minorHAnsi" w:hAnsiTheme="minorHAnsi" w:cstheme="minorHAnsi"/>
                <w:sz w:val="22"/>
                <w:szCs w:val="22"/>
              </w:rPr>
            </w:pPr>
            <w:r w:rsidRPr="00205F87">
              <w:rPr>
                <w:rFonts w:asciiTheme="minorHAnsi" w:hAnsiTheme="minorHAnsi"/>
                <w:color w:val="000000"/>
                <w:sz w:val="22"/>
                <w:szCs w:val="22"/>
                <w:lang w:eastAsia="ko-KR" w:bidi="ar-SA"/>
              </w:rPr>
              <w:t>O</w:t>
            </w:r>
          </w:p>
        </w:tc>
        <w:tc>
          <w:tcPr>
            <w:tcW w:w="3606" w:type="dxa"/>
            <w:noWrap/>
            <w:tcMar>
              <w:top w:w="0" w:type="dxa"/>
              <w:left w:w="108" w:type="dxa"/>
              <w:bottom w:w="0" w:type="dxa"/>
              <w:right w:w="108" w:type="dxa"/>
            </w:tcMar>
            <w:vAlign w:val="center"/>
          </w:tcPr>
          <w:p w14:paraId="2F130E60" w14:textId="67807FB9" w:rsidR="00636383" w:rsidRPr="00205F87" w:rsidRDefault="00636383" w:rsidP="00636383">
            <w:pPr>
              <w:autoSpaceDN w:val="0"/>
              <w:rPr>
                <w:rFonts w:asciiTheme="minorHAnsi" w:hAnsiTheme="minorHAnsi" w:cstheme="minorHAnsi"/>
                <w:sz w:val="22"/>
                <w:szCs w:val="22"/>
              </w:rPr>
            </w:pPr>
            <w:r w:rsidRPr="00205F87">
              <w:rPr>
                <w:rFonts w:asciiTheme="minorHAnsi" w:hAnsiTheme="minorHAnsi"/>
                <w:color w:val="000000"/>
                <w:sz w:val="22"/>
                <w:szCs w:val="22"/>
                <w:lang w:eastAsia="ko-KR" w:bidi="ar-SA"/>
              </w:rPr>
              <w:t>PHY MCU Local Acknowledge.</w:t>
            </w:r>
          </w:p>
        </w:tc>
      </w:tr>
      <w:tr w:rsidR="00636383" w14:paraId="63C5D1BC" w14:textId="77777777" w:rsidTr="00636383">
        <w:trPr>
          <w:trHeight w:val="141"/>
        </w:trPr>
        <w:tc>
          <w:tcPr>
            <w:tcW w:w="5002" w:type="dxa"/>
            <w:noWrap/>
            <w:tcMar>
              <w:top w:w="0" w:type="dxa"/>
              <w:left w:w="108" w:type="dxa"/>
              <w:bottom w:w="0" w:type="dxa"/>
              <w:right w:w="108" w:type="dxa"/>
            </w:tcMar>
            <w:vAlign w:val="center"/>
          </w:tcPr>
          <w:p w14:paraId="0B9D1BB6"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PHY_REMOTE_CTRL_COMMAND_TYPE_LANE[7:0]</w:t>
            </w:r>
          </w:p>
          <w:p w14:paraId="152565CB" w14:textId="253CC646" w:rsidR="00636383" w:rsidRPr="00205F87" w:rsidRDefault="00636383" w:rsidP="00636383">
            <w:pPr>
              <w:autoSpaceDN w:val="0"/>
              <w:rPr>
                <w:rFonts w:asciiTheme="minorHAnsi" w:hAnsiTheme="minorHAnsi"/>
                <w:color w:val="000000"/>
                <w:sz w:val="22"/>
                <w:szCs w:val="22"/>
                <w:lang w:eastAsia="ko-KR" w:bidi="ar-SA"/>
              </w:rPr>
            </w:pPr>
            <w:r>
              <w:rPr>
                <w:rFonts w:ascii="Calibri" w:hAnsi="Calibri"/>
                <w:color w:val="000000"/>
                <w:sz w:val="22"/>
                <w:szCs w:val="22"/>
              </w:rPr>
              <w:t xml:space="preserve">     (R601Ch[31:24])</w:t>
            </w:r>
          </w:p>
        </w:tc>
        <w:tc>
          <w:tcPr>
            <w:tcW w:w="342" w:type="dxa"/>
            <w:vAlign w:val="center"/>
          </w:tcPr>
          <w:p w14:paraId="56BEEC3E" w14:textId="46D00186" w:rsidR="00636383" w:rsidRPr="00205F87" w:rsidRDefault="00636383" w:rsidP="00636383">
            <w:pPr>
              <w:autoSpaceDN w:val="0"/>
              <w:jc w:val="center"/>
              <w:rPr>
                <w:rFonts w:asciiTheme="minorHAnsi" w:hAnsiTheme="minorHAnsi"/>
                <w:color w:val="000000"/>
                <w:sz w:val="22"/>
                <w:szCs w:val="22"/>
                <w:lang w:eastAsia="ko-KR" w:bidi="ar-SA"/>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tcPr>
          <w:p w14:paraId="7579FC02" w14:textId="34D75B7B" w:rsidR="00636383" w:rsidRPr="00205F87" w:rsidRDefault="00636383" w:rsidP="00636383">
            <w:pPr>
              <w:autoSpaceDN w:val="0"/>
              <w:rPr>
                <w:rFonts w:asciiTheme="minorHAnsi" w:hAnsiTheme="minorHAnsi"/>
                <w:color w:val="000000"/>
                <w:sz w:val="22"/>
                <w:szCs w:val="22"/>
                <w:lang w:eastAsia="ko-KR" w:bidi="ar-SA"/>
              </w:rPr>
            </w:pPr>
            <w:r w:rsidRPr="00205F87">
              <w:rPr>
                <w:rFonts w:asciiTheme="minorHAnsi" w:hAnsiTheme="minorHAnsi"/>
                <w:color w:val="000000"/>
                <w:sz w:val="22"/>
                <w:szCs w:val="22"/>
                <w:lang w:eastAsia="ko-KR" w:bidi="ar-SA"/>
              </w:rPr>
              <w:t>PHY Remote Control Type Command.</w:t>
            </w:r>
          </w:p>
        </w:tc>
      </w:tr>
      <w:tr w:rsidR="00636383" w14:paraId="3B4A6DAA" w14:textId="77777777" w:rsidTr="00636383">
        <w:trPr>
          <w:trHeight w:val="141"/>
        </w:trPr>
        <w:tc>
          <w:tcPr>
            <w:tcW w:w="5002" w:type="dxa"/>
            <w:noWrap/>
            <w:tcMar>
              <w:top w:w="0" w:type="dxa"/>
              <w:left w:w="108" w:type="dxa"/>
              <w:bottom w:w="0" w:type="dxa"/>
              <w:right w:w="108" w:type="dxa"/>
            </w:tcMar>
            <w:vAlign w:val="center"/>
          </w:tcPr>
          <w:p w14:paraId="278F24E7"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PHY_REMOTE_CTRL_COMMAND_CODE_LANE[15:0]</w:t>
            </w:r>
          </w:p>
          <w:p w14:paraId="157974DA" w14:textId="3987719C" w:rsidR="00636383" w:rsidRPr="00205F87" w:rsidRDefault="00636383" w:rsidP="00636383">
            <w:pPr>
              <w:autoSpaceDN w:val="0"/>
              <w:rPr>
                <w:rFonts w:asciiTheme="minorHAnsi" w:hAnsiTheme="minorHAnsi"/>
                <w:color w:val="000000"/>
                <w:sz w:val="22"/>
                <w:szCs w:val="22"/>
                <w:lang w:eastAsia="ko-KR" w:bidi="ar-SA"/>
              </w:rPr>
            </w:pPr>
            <w:r>
              <w:rPr>
                <w:rFonts w:ascii="Calibri" w:hAnsi="Calibri"/>
                <w:color w:val="000000"/>
                <w:sz w:val="22"/>
                <w:szCs w:val="22"/>
              </w:rPr>
              <w:t xml:space="preserve">     (R601Ch[15:0])</w:t>
            </w:r>
          </w:p>
        </w:tc>
        <w:tc>
          <w:tcPr>
            <w:tcW w:w="342" w:type="dxa"/>
            <w:vAlign w:val="center"/>
          </w:tcPr>
          <w:p w14:paraId="6F84794D" w14:textId="77712402" w:rsidR="00636383" w:rsidRPr="00205F87" w:rsidRDefault="00636383" w:rsidP="00636383">
            <w:pPr>
              <w:autoSpaceDN w:val="0"/>
              <w:jc w:val="center"/>
              <w:rPr>
                <w:rFonts w:asciiTheme="minorHAnsi" w:hAnsiTheme="minorHAnsi"/>
                <w:color w:val="000000"/>
                <w:sz w:val="22"/>
                <w:szCs w:val="22"/>
                <w:lang w:eastAsia="ko-KR" w:bidi="ar-SA"/>
              </w:rPr>
            </w:pPr>
            <w:r w:rsidRPr="00205F87">
              <w:rPr>
                <w:rFonts w:asciiTheme="minorHAnsi" w:hAnsiTheme="minorHAnsi"/>
                <w:color w:val="000000"/>
                <w:sz w:val="22"/>
                <w:szCs w:val="22"/>
                <w:lang w:eastAsia="ko-KR" w:bidi="ar-SA"/>
              </w:rPr>
              <w:t>I</w:t>
            </w:r>
          </w:p>
        </w:tc>
        <w:tc>
          <w:tcPr>
            <w:tcW w:w="3606" w:type="dxa"/>
            <w:noWrap/>
            <w:tcMar>
              <w:top w:w="0" w:type="dxa"/>
              <w:left w:w="108" w:type="dxa"/>
              <w:bottom w:w="0" w:type="dxa"/>
              <w:right w:w="108" w:type="dxa"/>
            </w:tcMar>
            <w:vAlign w:val="center"/>
          </w:tcPr>
          <w:p w14:paraId="482E8252" w14:textId="4A7F5863" w:rsidR="00636383" w:rsidRPr="00205F87" w:rsidRDefault="00636383" w:rsidP="00636383">
            <w:pPr>
              <w:autoSpaceDN w:val="0"/>
              <w:rPr>
                <w:rFonts w:asciiTheme="minorHAnsi" w:hAnsiTheme="minorHAnsi"/>
                <w:color w:val="000000"/>
                <w:sz w:val="22"/>
                <w:szCs w:val="22"/>
                <w:lang w:eastAsia="ko-KR" w:bidi="ar-SA"/>
              </w:rPr>
            </w:pPr>
            <w:r w:rsidRPr="00205F87">
              <w:rPr>
                <w:rFonts w:asciiTheme="minorHAnsi" w:hAnsiTheme="minorHAnsi"/>
                <w:color w:val="000000"/>
                <w:sz w:val="22"/>
                <w:szCs w:val="22"/>
                <w:lang w:eastAsia="ko-KR" w:bidi="ar-SA"/>
              </w:rPr>
              <w:t>PHY Remote Control Code Command.</w:t>
            </w:r>
          </w:p>
        </w:tc>
      </w:tr>
      <w:tr w:rsidR="00636383" w14:paraId="23F7C92A" w14:textId="77777777" w:rsidTr="00636383">
        <w:trPr>
          <w:trHeight w:val="141"/>
        </w:trPr>
        <w:tc>
          <w:tcPr>
            <w:tcW w:w="5002" w:type="dxa"/>
            <w:noWrap/>
            <w:tcMar>
              <w:top w:w="0" w:type="dxa"/>
              <w:left w:w="108" w:type="dxa"/>
              <w:bottom w:w="0" w:type="dxa"/>
              <w:right w:w="108" w:type="dxa"/>
            </w:tcMar>
            <w:vAlign w:val="center"/>
          </w:tcPr>
          <w:p w14:paraId="1C1E3049"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PHY_LOCAL_STATUS_LANE[7:0]</w:t>
            </w:r>
          </w:p>
          <w:p w14:paraId="785AE6FC" w14:textId="4D2F265A" w:rsidR="00636383" w:rsidRPr="00205F87" w:rsidRDefault="00636383" w:rsidP="00636383">
            <w:pPr>
              <w:autoSpaceDN w:val="0"/>
              <w:rPr>
                <w:rFonts w:asciiTheme="minorHAnsi" w:eastAsiaTheme="minorEastAsia" w:hAnsiTheme="minorHAnsi" w:cstheme="minorBidi"/>
                <w:color w:val="000000"/>
                <w:kern w:val="24"/>
                <w:sz w:val="22"/>
                <w:szCs w:val="22"/>
              </w:rPr>
            </w:pPr>
            <w:r>
              <w:rPr>
                <w:rFonts w:ascii="Calibri" w:hAnsi="Calibri"/>
                <w:color w:val="000000"/>
                <w:sz w:val="22"/>
                <w:szCs w:val="22"/>
              </w:rPr>
              <w:t xml:space="preserve">     (R602Ch[23:16])</w:t>
            </w:r>
          </w:p>
        </w:tc>
        <w:tc>
          <w:tcPr>
            <w:tcW w:w="342" w:type="dxa"/>
            <w:vAlign w:val="center"/>
          </w:tcPr>
          <w:p w14:paraId="525C5293" w14:textId="32E32515" w:rsidR="00636383" w:rsidRPr="00205F87" w:rsidRDefault="00636383" w:rsidP="00636383">
            <w:pPr>
              <w:autoSpaceDN w:val="0"/>
              <w:jc w:val="center"/>
              <w:rPr>
                <w:rFonts w:asciiTheme="minorHAnsi" w:eastAsiaTheme="minorEastAsia" w:hAnsiTheme="minorHAnsi" w:cstheme="minorBidi"/>
                <w:color w:val="000000"/>
                <w:kern w:val="24"/>
                <w:sz w:val="22"/>
                <w:szCs w:val="22"/>
              </w:rPr>
            </w:pPr>
            <w:r w:rsidRPr="00205F87">
              <w:rPr>
                <w:rFonts w:asciiTheme="minorHAnsi" w:hAnsiTheme="minorHAnsi"/>
                <w:color w:val="000000"/>
                <w:sz w:val="22"/>
                <w:szCs w:val="22"/>
                <w:lang w:eastAsia="ko-KR" w:bidi="ar-SA"/>
              </w:rPr>
              <w:t>O</w:t>
            </w:r>
          </w:p>
        </w:tc>
        <w:tc>
          <w:tcPr>
            <w:tcW w:w="3606" w:type="dxa"/>
            <w:noWrap/>
            <w:tcMar>
              <w:top w:w="0" w:type="dxa"/>
              <w:left w:w="108" w:type="dxa"/>
              <w:bottom w:w="0" w:type="dxa"/>
              <w:right w:w="108" w:type="dxa"/>
            </w:tcMar>
            <w:vAlign w:val="center"/>
          </w:tcPr>
          <w:p w14:paraId="3AD8A326" w14:textId="0D94A9C2" w:rsidR="00636383" w:rsidRPr="00205F87" w:rsidRDefault="00636383" w:rsidP="00636383">
            <w:pPr>
              <w:pStyle w:val="NormalWeb"/>
              <w:spacing w:before="0" w:beforeAutospacing="0" w:after="0" w:afterAutospacing="0"/>
              <w:textAlignment w:val="bottom"/>
              <w:rPr>
                <w:rFonts w:asciiTheme="minorHAnsi" w:hAnsiTheme="minorHAnsi" w:cs="Calibri"/>
                <w:color w:val="000000"/>
                <w:kern w:val="24"/>
                <w:sz w:val="22"/>
                <w:szCs w:val="22"/>
              </w:rPr>
            </w:pPr>
            <w:r w:rsidRPr="00205F87">
              <w:rPr>
                <w:rFonts w:asciiTheme="minorHAnsi" w:hAnsiTheme="minorHAnsi"/>
                <w:color w:val="000000"/>
                <w:sz w:val="22"/>
                <w:szCs w:val="22"/>
              </w:rPr>
              <w:t>Command Interface Local Status. </w:t>
            </w:r>
            <w:r w:rsidRPr="00205F87">
              <w:rPr>
                <w:rFonts w:asciiTheme="minorHAnsi" w:hAnsiTheme="minorHAnsi"/>
                <w:color w:val="000000"/>
                <w:sz w:val="22"/>
                <w:szCs w:val="22"/>
              </w:rPr>
              <w:br/>
              <w:t>0x0: OK </w:t>
            </w:r>
            <w:r w:rsidRPr="00205F87">
              <w:rPr>
                <w:rFonts w:asciiTheme="minorHAnsi" w:hAnsiTheme="minorHAnsi"/>
                <w:color w:val="000000"/>
                <w:sz w:val="22"/>
                <w:szCs w:val="22"/>
              </w:rPr>
              <w:br/>
              <w:t>0x1: Indicated invalid command type or code. </w:t>
            </w:r>
            <w:r w:rsidRPr="00205F87">
              <w:rPr>
                <w:rFonts w:asciiTheme="minorHAnsi" w:hAnsiTheme="minorHAnsi"/>
                <w:color w:val="000000"/>
                <w:sz w:val="22"/>
                <w:szCs w:val="22"/>
              </w:rPr>
              <w:br/>
              <w:t>0x2: Not ready to take this command or not valid in this stage </w:t>
            </w:r>
            <w:r w:rsidRPr="00205F87">
              <w:rPr>
                <w:rFonts w:asciiTheme="minorHAnsi" w:hAnsiTheme="minorHAnsi"/>
                <w:color w:val="000000"/>
                <w:sz w:val="22"/>
                <w:szCs w:val="22"/>
              </w:rPr>
              <w:br/>
              <w:t>0x3: Reserved </w:t>
            </w:r>
            <w:r w:rsidRPr="00205F87">
              <w:rPr>
                <w:rFonts w:asciiTheme="minorHAnsi" w:hAnsiTheme="minorHAnsi"/>
                <w:color w:val="000000"/>
                <w:sz w:val="22"/>
                <w:szCs w:val="22"/>
              </w:rPr>
              <w:br/>
              <w:t>0x4: Invalid remote control value</w:t>
            </w:r>
          </w:p>
        </w:tc>
      </w:tr>
      <w:tr w:rsidR="00636383" w14:paraId="0CB3CB83" w14:textId="77777777" w:rsidTr="00636383">
        <w:trPr>
          <w:trHeight w:val="141"/>
        </w:trPr>
        <w:tc>
          <w:tcPr>
            <w:tcW w:w="5002" w:type="dxa"/>
            <w:noWrap/>
            <w:tcMar>
              <w:top w:w="0" w:type="dxa"/>
              <w:left w:w="108" w:type="dxa"/>
              <w:bottom w:w="0" w:type="dxa"/>
              <w:right w:w="108" w:type="dxa"/>
            </w:tcMar>
            <w:vAlign w:val="center"/>
          </w:tcPr>
          <w:p w14:paraId="24DF2FA0" w14:textId="77777777" w:rsidR="00636383" w:rsidRDefault="00636383" w:rsidP="00636383">
            <w:pPr>
              <w:autoSpaceDN w:val="0"/>
              <w:rPr>
                <w:rFonts w:ascii="Calibri" w:hAnsi="Calibri"/>
                <w:color w:val="000000"/>
                <w:sz w:val="22"/>
                <w:szCs w:val="22"/>
              </w:rPr>
            </w:pPr>
            <w:r>
              <w:rPr>
                <w:rFonts w:ascii="Calibri" w:hAnsi="Calibri"/>
                <w:color w:val="000000"/>
                <w:sz w:val="22"/>
                <w:szCs w:val="22"/>
              </w:rPr>
              <w:t>PHY_LOCAL_VALUE_LANE[31:0]</w:t>
            </w:r>
          </w:p>
          <w:p w14:paraId="73ED1A5C" w14:textId="2132DA4E" w:rsidR="00636383" w:rsidRPr="00205F87" w:rsidRDefault="00636383" w:rsidP="00636383">
            <w:pPr>
              <w:autoSpaceDN w:val="0"/>
              <w:rPr>
                <w:rFonts w:asciiTheme="minorHAnsi" w:eastAsiaTheme="minorEastAsia" w:hAnsiTheme="minorHAnsi" w:cstheme="minorBidi"/>
                <w:color w:val="000000"/>
                <w:kern w:val="24"/>
                <w:sz w:val="22"/>
                <w:szCs w:val="22"/>
              </w:rPr>
            </w:pPr>
            <w:r>
              <w:rPr>
                <w:rFonts w:ascii="Calibri" w:hAnsi="Calibri"/>
                <w:color w:val="000000"/>
                <w:sz w:val="22"/>
                <w:szCs w:val="22"/>
              </w:rPr>
              <w:t xml:space="preserve">     (R6024h[31:0])</w:t>
            </w:r>
          </w:p>
        </w:tc>
        <w:tc>
          <w:tcPr>
            <w:tcW w:w="342" w:type="dxa"/>
            <w:vAlign w:val="center"/>
          </w:tcPr>
          <w:p w14:paraId="6A192DE9" w14:textId="3C2C4C49" w:rsidR="00636383" w:rsidRPr="00205F87" w:rsidRDefault="00636383" w:rsidP="00636383">
            <w:pPr>
              <w:autoSpaceDN w:val="0"/>
              <w:jc w:val="center"/>
              <w:rPr>
                <w:rFonts w:asciiTheme="minorHAnsi" w:eastAsiaTheme="minorEastAsia" w:hAnsiTheme="minorHAnsi" w:cstheme="minorBidi"/>
                <w:color w:val="000000"/>
                <w:kern w:val="24"/>
                <w:sz w:val="22"/>
                <w:szCs w:val="22"/>
              </w:rPr>
            </w:pPr>
            <w:r w:rsidRPr="00205F87">
              <w:rPr>
                <w:rFonts w:asciiTheme="minorHAnsi" w:hAnsiTheme="minorHAnsi"/>
                <w:color w:val="000000"/>
                <w:sz w:val="22"/>
                <w:szCs w:val="22"/>
                <w:lang w:eastAsia="ko-KR" w:bidi="ar-SA"/>
              </w:rPr>
              <w:t>O</w:t>
            </w:r>
          </w:p>
        </w:tc>
        <w:tc>
          <w:tcPr>
            <w:tcW w:w="3606" w:type="dxa"/>
            <w:noWrap/>
            <w:tcMar>
              <w:top w:w="0" w:type="dxa"/>
              <w:left w:w="108" w:type="dxa"/>
              <w:bottom w:w="0" w:type="dxa"/>
              <w:right w:w="108" w:type="dxa"/>
            </w:tcMar>
            <w:vAlign w:val="center"/>
          </w:tcPr>
          <w:p w14:paraId="63033276" w14:textId="1E1811B4" w:rsidR="00636383" w:rsidRPr="00205F87" w:rsidRDefault="00636383" w:rsidP="00636383">
            <w:pPr>
              <w:pStyle w:val="NormalWeb"/>
              <w:spacing w:before="0" w:beforeAutospacing="0" w:after="0" w:afterAutospacing="0"/>
              <w:textAlignment w:val="bottom"/>
              <w:rPr>
                <w:rFonts w:asciiTheme="minorHAnsi" w:hAnsiTheme="minorHAnsi" w:cs="Calibri"/>
                <w:color w:val="000000"/>
                <w:kern w:val="24"/>
                <w:sz w:val="22"/>
                <w:szCs w:val="22"/>
              </w:rPr>
            </w:pPr>
            <w:r w:rsidRPr="00205F87">
              <w:rPr>
                <w:rFonts w:asciiTheme="minorHAnsi" w:hAnsiTheme="minorHAnsi"/>
                <w:color w:val="000000"/>
                <w:sz w:val="22"/>
                <w:szCs w:val="22"/>
              </w:rPr>
              <w:t>PHY LOCAL Value.</w:t>
            </w:r>
          </w:p>
        </w:tc>
      </w:tr>
    </w:tbl>
    <w:p w14:paraId="657DA5CF" w14:textId="5A197649" w:rsidR="00205F87" w:rsidRDefault="00205F87" w:rsidP="00205F87">
      <w:pPr>
        <w:pStyle w:val="Body"/>
      </w:pPr>
    </w:p>
    <w:p w14:paraId="54FC5AA4" w14:textId="77777777" w:rsidR="00B43DDC" w:rsidRDefault="00B43DDC" w:rsidP="00C52A53">
      <w:pPr>
        <w:pStyle w:val="Body"/>
      </w:pPr>
    </w:p>
    <w:p w14:paraId="32924753" w14:textId="77777777" w:rsidR="00677FBC" w:rsidRDefault="00677FBC" w:rsidP="00C52A53">
      <w:pPr>
        <w:pStyle w:val="Body"/>
      </w:pPr>
    </w:p>
    <w:p w14:paraId="30C71465" w14:textId="77777777" w:rsidR="00677FBC" w:rsidRDefault="00677FBC" w:rsidP="00C52A53">
      <w:pPr>
        <w:pStyle w:val="Body"/>
      </w:pPr>
    </w:p>
    <w:p w14:paraId="7C8FC15C" w14:textId="77777777" w:rsidR="00B43DDC" w:rsidRPr="00861426" w:rsidRDefault="00B43DDC" w:rsidP="00B43DDC">
      <w:pPr>
        <w:pStyle w:val="Heading3"/>
      </w:pPr>
      <w:bookmarkStart w:id="36" w:name="_Toc529467907"/>
      <w:r w:rsidRPr="00861426">
        <w:t>Firmware Command Tables</w:t>
      </w:r>
      <w:bookmarkEnd w:id="36"/>
    </w:p>
    <w:p w14:paraId="31F9DB29" w14:textId="77777777" w:rsidR="00B43DDC" w:rsidRPr="00861426" w:rsidRDefault="00B43DDC" w:rsidP="00B43DDC">
      <w:pPr>
        <w:pStyle w:val="Body"/>
        <w:numPr>
          <w:ilvl w:val="0"/>
          <w:numId w:val="34"/>
        </w:numPr>
      </w:pPr>
      <w:r w:rsidRPr="00861426">
        <w:t>For all commands in the command tables are valid when PHY_REMOTE_CTRL_VALUE_LANE[31] = 1 (in debug state for current speed), direct write and read of PHY hardware registers is possible according to PHY_REMOTE_CTRL_VALUE_LANE[23:0] values for debug purposes, and the PHY_REMOTE_CTRL_VALUE_LANE[27:24] (GEN number) setting is ignored. When new speed values are entered, the register values which had been programmed when PHY_REMOTE_CTRL_VALUE_LANE[31] = 1 are overwritten.</w:t>
      </w:r>
    </w:p>
    <w:p w14:paraId="702E3512" w14:textId="77777777" w:rsidR="00B43DDC" w:rsidRDefault="00B43DDC" w:rsidP="00C52A53">
      <w:pPr>
        <w:pStyle w:val="Body"/>
      </w:pPr>
    </w:p>
    <w:p w14:paraId="37B6D82B" w14:textId="4DA3BD91" w:rsidR="00A21FBE" w:rsidRDefault="00A21FBE">
      <w:pPr>
        <w:rPr>
          <w:rFonts w:ascii="Calibri" w:hAnsi="Calibri"/>
          <w:sz w:val="22"/>
          <w:szCs w:val="18"/>
          <w:lang w:bidi="ar-SA"/>
        </w:rPr>
      </w:pPr>
      <w:r>
        <w:br w:type="page"/>
      </w:r>
    </w:p>
    <w:p w14:paraId="1DAC3CD8" w14:textId="77777777" w:rsidR="00B43DDC" w:rsidRDefault="00B43DDC" w:rsidP="00C52A53">
      <w:pPr>
        <w:pStyle w:val="Body"/>
      </w:pPr>
    </w:p>
    <w:p w14:paraId="43E52EF4" w14:textId="6AEA9668" w:rsidR="00FB1574" w:rsidRDefault="00FB1574" w:rsidP="00FB1574">
      <w:pPr>
        <w:pStyle w:val="Heading4"/>
        <w:rPr>
          <w:b/>
        </w:rPr>
      </w:pPr>
      <w:r>
        <w:rPr>
          <w:b/>
        </w:rPr>
        <w:t>Command Type = 0x80</w:t>
      </w:r>
    </w:p>
    <w:p w14:paraId="10F17D95" w14:textId="77777777" w:rsidR="00205AF6" w:rsidRDefault="00205AF6" w:rsidP="00205AF6">
      <w:pPr>
        <w:pStyle w:val="Body"/>
      </w:pPr>
    </w:p>
    <w:tbl>
      <w:tblPr>
        <w:tblW w:w="9630" w:type="dxa"/>
        <w:tblInd w:w="-15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340"/>
        <w:gridCol w:w="628"/>
        <w:gridCol w:w="759"/>
        <w:gridCol w:w="3041"/>
        <w:gridCol w:w="2862"/>
      </w:tblGrid>
      <w:tr w:rsidR="00205AF6" w:rsidRPr="00205AF6" w14:paraId="18FE07F5" w14:textId="3D53E14D" w:rsidTr="00205AF6">
        <w:trPr>
          <w:cantSplit/>
          <w:trHeight w:val="4176"/>
        </w:trPr>
        <w:tc>
          <w:tcPr>
            <w:tcW w:w="2340" w:type="dxa"/>
            <w:shd w:val="clear" w:color="auto" w:fill="808080" w:themeFill="background1" w:themeFillShade="80"/>
            <w:noWrap/>
            <w:tcMar>
              <w:top w:w="0" w:type="dxa"/>
              <w:left w:w="108" w:type="dxa"/>
              <w:bottom w:w="0" w:type="dxa"/>
              <w:right w:w="108" w:type="dxa"/>
            </w:tcMar>
            <w:textDirection w:val="btLr"/>
            <w:vAlign w:val="center"/>
          </w:tcPr>
          <w:p w14:paraId="75185A09" w14:textId="646E0582" w:rsidR="00205AF6" w:rsidRPr="00205AF6" w:rsidRDefault="00205AF6" w:rsidP="00205AF6">
            <w:pPr>
              <w:autoSpaceDN w:val="0"/>
              <w:ind w:left="113" w:right="113"/>
              <w:jc w:val="center"/>
              <w:rPr>
                <w:rFonts w:asciiTheme="minorHAnsi" w:hAnsiTheme="minorHAnsi" w:cstheme="minorHAnsi"/>
                <w:b/>
                <w:color w:val="FFFFFF" w:themeColor="background1"/>
                <w:sz w:val="18"/>
                <w:szCs w:val="22"/>
                <w:lang w:eastAsia="ko-KR" w:bidi="ar-SA"/>
              </w:rPr>
            </w:pPr>
            <w:r w:rsidRPr="00205AF6">
              <w:rPr>
                <w:rFonts w:asciiTheme="minorHAnsi" w:hAnsiTheme="minorHAnsi" w:cstheme="minorHAnsi"/>
                <w:b/>
                <w:color w:val="FFFFFF" w:themeColor="background1"/>
                <w:sz w:val="18"/>
                <w:szCs w:val="22"/>
                <w:lang w:eastAsia="ko-KR" w:bidi="ar-SA"/>
              </w:rPr>
              <w:t>Command Description</w:t>
            </w:r>
          </w:p>
        </w:tc>
        <w:tc>
          <w:tcPr>
            <w:tcW w:w="628" w:type="dxa"/>
            <w:shd w:val="clear" w:color="auto" w:fill="808080" w:themeFill="background1" w:themeFillShade="80"/>
            <w:textDirection w:val="btLr"/>
            <w:vAlign w:val="center"/>
          </w:tcPr>
          <w:p w14:paraId="42430A0C" w14:textId="4A99C346"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PHY_REMOTE_CTRL_COMMAND_TYPE_LANE[7:0]</w:t>
            </w:r>
          </w:p>
        </w:tc>
        <w:tc>
          <w:tcPr>
            <w:tcW w:w="759" w:type="dxa"/>
            <w:shd w:val="clear" w:color="auto" w:fill="808080" w:themeFill="background1" w:themeFillShade="80"/>
            <w:noWrap/>
            <w:tcMar>
              <w:top w:w="0" w:type="dxa"/>
              <w:left w:w="108" w:type="dxa"/>
              <w:bottom w:w="0" w:type="dxa"/>
              <w:right w:w="108" w:type="dxa"/>
            </w:tcMar>
            <w:textDirection w:val="btLr"/>
            <w:vAlign w:val="center"/>
          </w:tcPr>
          <w:p w14:paraId="20E55517" w14:textId="3EE2DDBB"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PHY_REMOTE_CTRL_COMMAND_CODE_LANE[15:0]</w:t>
            </w:r>
          </w:p>
        </w:tc>
        <w:tc>
          <w:tcPr>
            <w:tcW w:w="3041" w:type="dxa"/>
            <w:shd w:val="clear" w:color="auto" w:fill="808080" w:themeFill="background1" w:themeFillShade="80"/>
            <w:textDirection w:val="btLr"/>
            <w:vAlign w:val="center"/>
          </w:tcPr>
          <w:p w14:paraId="6CB38F89" w14:textId="48D2B46A"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PHY_REMOTE_CTRL_VALUE_LANE[31:0]</w:t>
            </w:r>
          </w:p>
        </w:tc>
        <w:tc>
          <w:tcPr>
            <w:tcW w:w="2862" w:type="dxa"/>
            <w:shd w:val="clear" w:color="auto" w:fill="808080" w:themeFill="background1" w:themeFillShade="80"/>
            <w:textDirection w:val="btLr"/>
            <w:vAlign w:val="center"/>
          </w:tcPr>
          <w:p w14:paraId="55F71EB6" w14:textId="566013C2"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PHY_LOCAL_VALUE[31:0]</w:t>
            </w:r>
          </w:p>
        </w:tc>
      </w:tr>
      <w:tr w:rsidR="00205AF6" w14:paraId="05509FCC" w14:textId="046220DC" w:rsidTr="00205AF6">
        <w:trPr>
          <w:trHeight w:val="141"/>
        </w:trPr>
        <w:tc>
          <w:tcPr>
            <w:tcW w:w="2340" w:type="dxa"/>
            <w:noWrap/>
            <w:tcMar>
              <w:top w:w="0" w:type="dxa"/>
              <w:left w:w="108" w:type="dxa"/>
              <w:bottom w:w="0" w:type="dxa"/>
              <w:right w:w="108" w:type="dxa"/>
            </w:tcMar>
            <w:vAlign w:val="center"/>
          </w:tcPr>
          <w:p w14:paraId="385E5F79" w14:textId="5DF27778"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Set TX FFE control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ana_tx_em_peak_en_lane</w:t>
            </w:r>
            <w:proofErr w:type="spellEnd"/>
            <w:r w:rsidRPr="009765E0">
              <w:rPr>
                <w:rFonts w:eastAsia="SimSun"/>
                <w:sz w:val="16"/>
                <w:szCs w:val="16"/>
                <w:lang w:eastAsia="ja-JP" w:bidi="ar-SA"/>
              </w:rPr>
              <w:br/>
              <w:t xml:space="preserve">     (R2634h[23])</w:t>
            </w:r>
            <w:r w:rsidRPr="009765E0">
              <w:rPr>
                <w:rFonts w:eastAsia="SimSun"/>
                <w:sz w:val="16"/>
                <w:szCs w:val="16"/>
                <w:lang w:eastAsia="ja-JP" w:bidi="ar-SA"/>
              </w:rPr>
              <w:br/>
            </w:r>
            <w:proofErr w:type="spellStart"/>
            <w:r w:rsidRPr="009765E0">
              <w:rPr>
                <w:rFonts w:eastAsia="SimSun"/>
                <w:sz w:val="16"/>
                <w:szCs w:val="16"/>
                <w:lang w:eastAsia="ja-JP" w:bidi="ar-SA"/>
              </w:rPr>
              <w:t>ana_tx_em_pre_en_lane</w:t>
            </w:r>
            <w:proofErr w:type="spellEnd"/>
            <w:r w:rsidRPr="009765E0">
              <w:rPr>
                <w:rFonts w:eastAsia="SimSun"/>
                <w:sz w:val="16"/>
                <w:szCs w:val="16"/>
                <w:lang w:eastAsia="ja-JP" w:bidi="ar-SA"/>
              </w:rPr>
              <w:br/>
              <w:t xml:space="preserve">     (R2634h[22])</w:t>
            </w:r>
            <w:r w:rsidRPr="009765E0">
              <w:rPr>
                <w:rFonts w:eastAsia="SimSun"/>
                <w:sz w:val="16"/>
                <w:szCs w:val="16"/>
                <w:lang w:eastAsia="ja-JP" w:bidi="ar-SA"/>
              </w:rPr>
              <w:br/>
            </w:r>
            <w:proofErr w:type="spellStart"/>
            <w:r w:rsidRPr="009765E0">
              <w:rPr>
                <w:rFonts w:eastAsia="SimSun"/>
                <w:sz w:val="16"/>
                <w:szCs w:val="16"/>
                <w:lang w:eastAsia="ja-JP" w:bidi="ar-SA"/>
              </w:rPr>
              <w:t>ana_tx_em_po_en_lane</w:t>
            </w:r>
            <w:proofErr w:type="spellEnd"/>
            <w:r w:rsidRPr="009765E0">
              <w:rPr>
                <w:rFonts w:eastAsia="SimSun"/>
                <w:sz w:val="16"/>
                <w:szCs w:val="16"/>
                <w:lang w:eastAsia="ja-JP" w:bidi="ar-SA"/>
              </w:rPr>
              <w:br/>
              <w:t xml:space="preserve">     (R2634h[21])</w:t>
            </w:r>
          </w:p>
        </w:tc>
        <w:tc>
          <w:tcPr>
            <w:tcW w:w="628" w:type="dxa"/>
            <w:vAlign w:val="center"/>
          </w:tcPr>
          <w:p w14:paraId="178178CE" w14:textId="39DE1AA0" w:rsidR="00205AF6" w:rsidRPr="00205F87" w:rsidRDefault="00205AF6" w:rsidP="00205AF6">
            <w:pPr>
              <w:autoSpaceDN w:val="0"/>
              <w:jc w:val="center"/>
              <w:rPr>
                <w:rFonts w:asciiTheme="minorHAnsi" w:hAnsiTheme="minorHAnsi" w:cstheme="minorHAnsi"/>
                <w:sz w:val="22"/>
                <w:szCs w:val="22"/>
              </w:rPr>
            </w:pPr>
            <w:r w:rsidRPr="009765E0">
              <w:rPr>
                <w:rFonts w:eastAsia="SimSun"/>
                <w:sz w:val="16"/>
                <w:szCs w:val="16"/>
                <w:lang w:eastAsia="ja-JP" w:bidi="ar-SA"/>
              </w:rPr>
              <w:t>0x80</w:t>
            </w:r>
          </w:p>
        </w:tc>
        <w:tc>
          <w:tcPr>
            <w:tcW w:w="759" w:type="dxa"/>
            <w:noWrap/>
            <w:tcMar>
              <w:top w:w="0" w:type="dxa"/>
              <w:left w:w="108" w:type="dxa"/>
              <w:bottom w:w="0" w:type="dxa"/>
              <w:right w:w="108" w:type="dxa"/>
            </w:tcMar>
            <w:vAlign w:val="center"/>
          </w:tcPr>
          <w:p w14:paraId="5D043420" w14:textId="18B03269"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0x0000</w:t>
            </w:r>
          </w:p>
        </w:tc>
        <w:tc>
          <w:tcPr>
            <w:tcW w:w="3041" w:type="dxa"/>
            <w:vAlign w:val="center"/>
          </w:tcPr>
          <w:p w14:paraId="0B4330D8" w14:textId="3A8AA828"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[31]: Debug for current speed</w:t>
            </w:r>
            <w:r w:rsidRPr="009765E0">
              <w:rPr>
                <w:rFonts w:eastAsia="SimSun"/>
                <w:sz w:val="16"/>
                <w:szCs w:val="16"/>
                <w:lang w:eastAsia="ja-JP" w:bidi="ar-SA"/>
              </w:rPr>
              <w:br/>
              <w:t>[27:24]: GEN number</w:t>
            </w:r>
            <w:r w:rsidRPr="009765E0">
              <w:rPr>
                <w:rFonts w:eastAsia="SimSun"/>
                <w:sz w:val="16"/>
                <w:szCs w:val="16"/>
                <w:lang w:eastAsia="ja-JP" w:bidi="ar-SA"/>
              </w:rPr>
              <w:br/>
            </w:r>
            <w:r w:rsidRPr="009765E0">
              <w:rPr>
                <w:rFonts w:eastAsia="SimSun"/>
                <w:sz w:val="16"/>
                <w:szCs w:val="16"/>
                <w:lang w:eastAsia="ja-JP" w:bidi="ar-SA"/>
              </w:rPr>
              <w:br/>
              <w:t>[15:12]: Peak amplitude control</w:t>
            </w:r>
            <w:r w:rsidRPr="009765E0">
              <w:rPr>
                <w:rFonts w:eastAsia="SimSun"/>
                <w:sz w:val="16"/>
                <w:szCs w:val="16"/>
                <w:lang w:eastAsia="ja-JP" w:bidi="ar-SA"/>
              </w:rPr>
              <w:br/>
            </w:r>
            <w:r w:rsidRPr="009765E0">
              <w:rPr>
                <w:rFonts w:eastAsia="SimSun"/>
                <w:sz w:val="16"/>
                <w:szCs w:val="16"/>
                <w:lang w:eastAsia="ja-JP" w:bidi="ar-SA"/>
              </w:rPr>
              <w:br/>
              <w:t>[11:8]: Pre emphasis control</w:t>
            </w:r>
            <w:r w:rsidRPr="009765E0">
              <w:rPr>
                <w:rFonts w:eastAsia="SimSun"/>
                <w:sz w:val="16"/>
                <w:szCs w:val="16"/>
                <w:lang w:eastAsia="ja-JP" w:bidi="ar-SA"/>
              </w:rPr>
              <w:br/>
            </w:r>
            <w:r w:rsidRPr="009765E0">
              <w:rPr>
                <w:rFonts w:eastAsia="SimSun"/>
                <w:sz w:val="16"/>
                <w:szCs w:val="16"/>
                <w:lang w:eastAsia="ja-JP" w:bidi="ar-SA"/>
              </w:rPr>
              <w:br/>
              <w:t>[7:4]: Post emphasis control</w:t>
            </w:r>
            <w:r w:rsidRPr="009765E0">
              <w:rPr>
                <w:rFonts w:eastAsia="SimSun"/>
                <w:sz w:val="16"/>
                <w:szCs w:val="16"/>
                <w:lang w:eastAsia="ja-JP" w:bidi="ar-SA"/>
              </w:rPr>
              <w:br/>
            </w:r>
            <w:r w:rsidRPr="009765E0">
              <w:rPr>
                <w:rFonts w:eastAsia="SimSun"/>
                <w:sz w:val="16"/>
                <w:szCs w:val="16"/>
                <w:lang w:eastAsia="ja-JP" w:bidi="ar-SA"/>
              </w:rPr>
              <w:br/>
              <w:t>[3]: Enable peak emphasis control</w:t>
            </w:r>
            <w:r w:rsidRPr="009765E0">
              <w:rPr>
                <w:rFonts w:eastAsia="SimSun"/>
                <w:sz w:val="16"/>
                <w:szCs w:val="16"/>
                <w:lang w:eastAsia="ja-JP" w:bidi="ar-SA"/>
              </w:rPr>
              <w:br/>
            </w:r>
            <w:r w:rsidRPr="009765E0">
              <w:rPr>
                <w:rFonts w:eastAsia="SimSun"/>
                <w:sz w:val="16"/>
                <w:szCs w:val="16"/>
                <w:lang w:eastAsia="ja-JP" w:bidi="ar-SA"/>
              </w:rPr>
              <w:br/>
              <w:t>[2]: Enable pre emphasis control</w:t>
            </w:r>
            <w:r w:rsidRPr="009765E0">
              <w:rPr>
                <w:rFonts w:eastAsia="SimSun"/>
                <w:sz w:val="16"/>
                <w:szCs w:val="16"/>
                <w:lang w:eastAsia="ja-JP" w:bidi="ar-SA"/>
              </w:rPr>
              <w:br/>
            </w:r>
            <w:r w:rsidRPr="009765E0">
              <w:rPr>
                <w:rFonts w:eastAsia="SimSun"/>
                <w:sz w:val="16"/>
                <w:szCs w:val="16"/>
                <w:lang w:eastAsia="ja-JP" w:bidi="ar-SA"/>
              </w:rPr>
              <w:br/>
              <w:t>[1]: Enable post emphasis control</w:t>
            </w:r>
            <w:r w:rsidRPr="009765E0">
              <w:rPr>
                <w:rFonts w:eastAsia="SimSun"/>
                <w:sz w:val="16"/>
                <w:szCs w:val="16"/>
                <w:lang w:eastAsia="ja-JP" w:bidi="ar-SA"/>
              </w:rPr>
              <w:br/>
            </w:r>
            <w:r w:rsidRPr="009765E0">
              <w:rPr>
                <w:rFonts w:eastAsia="SimSun"/>
                <w:sz w:val="16"/>
                <w:szCs w:val="16"/>
                <w:lang w:eastAsia="ja-JP" w:bidi="ar-SA"/>
              </w:rPr>
              <w:br/>
              <w:t>[0]: Force TXFFE control Enable</w:t>
            </w:r>
            <w:r w:rsidRPr="009765E0">
              <w:rPr>
                <w:rFonts w:eastAsia="SimSun"/>
                <w:sz w:val="16"/>
                <w:szCs w:val="16"/>
                <w:lang w:eastAsia="ja-JP" w:bidi="ar-SA"/>
              </w:rPr>
              <w:br/>
            </w:r>
            <w:r w:rsidRPr="009765E0">
              <w:rPr>
                <w:rFonts w:eastAsia="SimSun"/>
                <w:sz w:val="16"/>
                <w:szCs w:val="16"/>
                <w:lang w:eastAsia="ja-JP" w:bidi="ar-SA"/>
              </w:rPr>
              <w:br/>
              <w:t xml:space="preserve">  1: Force to stay on user program value from command interface during training</w:t>
            </w:r>
            <w:r w:rsidRPr="009765E0">
              <w:rPr>
                <w:rFonts w:eastAsia="SimSun"/>
                <w:sz w:val="16"/>
                <w:szCs w:val="16"/>
                <w:lang w:eastAsia="ja-JP" w:bidi="ar-SA"/>
              </w:rPr>
              <w:br/>
              <w:t xml:space="preserve">  0: Enable adapted value during training</w:t>
            </w:r>
          </w:p>
        </w:tc>
        <w:tc>
          <w:tcPr>
            <w:tcW w:w="2862" w:type="dxa"/>
            <w:vAlign w:val="center"/>
          </w:tcPr>
          <w:p w14:paraId="43934B3F" w14:textId="7461E157"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None</w:t>
            </w:r>
          </w:p>
        </w:tc>
      </w:tr>
      <w:tr w:rsidR="00205AF6" w14:paraId="1E44F670"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C5DA354" w14:textId="6EDA7962"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Get TX FFE control per GEN</w:t>
            </w:r>
          </w:p>
        </w:tc>
        <w:tc>
          <w:tcPr>
            <w:tcW w:w="628" w:type="dxa"/>
            <w:tcBorders>
              <w:top w:val="single" w:sz="8" w:space="0" w:color="808080"/>
              <w:left w:val="single" w:sz="8" w:space="0" w:color="808080"/>
              <w:bottom w:val="single" w:sz="8" w:space="0" w:color="808080"/>
              <w:right w:val="single" w:sz="8" w:space="0" w:color="808080"/>
            </w:tcBorders>
            <w:vAlign w:val="center"/>
          </w:tcPr>
          <w:p w14:paraId="3F4FA362" w14:textId="4E6FA960" w:rsidR="00205AF6" w:rsidRPr="00205F87" w:rsidRDefault="00205AF6" w:rsidP="00205AF6">
            <w:pPr>
              <w:autoSpaceDN w:val="0"/>
              <w:jc w:val="center"/>
              <w:rPr>
                <w:rFonts w:asciiTheme="minorHAnsi" w:hAnsiTheme="minorHAnsi" w:cstheme="minorHAnsi"/>
                <w:sz w:val="22"/>
                <w:szCs w:val="22"/>
              </w:rPr>
            </w:pPr>
            <w:r w:rsidRPr="00D94879">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D3BC695" w14:textId="2CC19C9F"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0x0001</w:t>
            </w:r>
          </w:p>
        </w:tc>
        <w:tc>
          <w:tcPr>
            <w:tcW w:w="3041" w:type="dxa"/>
            <w:tcBorders>
              <w:top w:val="single" w:sz="8" w:space="0" w:color="808080"/>
              <w:left w:val="single" w:sz="8" w:space="0" w:color="808080"/>
              <w:bottom w:val="single" w:sz="8" w:space="0" w:color="808080"/>
              <w:right w:val="single" w:sz="8" w:space="0" w:color="808080"/>
            </w:tcBorders>
            <w:vAlign w:val="center"/>
          </w:tcPr>
          <w:p w14:paraId="293E361F" w14:textId="1AA243F3"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p>
        </w:tc>
        <w:tc>
          <w:tcPr>
            <w:tcW w:w="2862" w:type="dxa"/>
            <w:tcBorders>
              <w:top w:val="single" w:sz="8" w:space="0" w:color="808080"/>
              <w:left w:val="single" w:sz="8" w:space="0" w:color="808080"/>
              <w:bottom w:val="single" w:sz="8" w:space="0" w:color="808080"/>
              <w:right w:val="single" w:sz="8" w:space="0" w:color="808080"/>
            </w:tcBorders>
            <w:vAlign w:val="center"/>
          </w:tcPr>
          <w:p w14:paraId="52AEFDA1" w14:textId="5E157FFE"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r w:rsidRPr="00D94879">
              <w:rPr>
                <w:rFonts w:eastAsia="SimSun"/>
                <w:sz w:val="16"/>
                <w:szCs w:val="16"/>
                <w:lang w:eastAsia="ja-JP" w:bidi="ar-SA"/>
              </w:rPr>
              <w:br/>
              <w:t>[15:12]: Peak amplitude control</w:t>
            </w:r>
            <w:r w:rsidRPr="00D94879">
              <w:rPr>
                <w:rFonts w:eastAsia="SimSun"/>
                <w:sz w:val="16"/>
                <w:szCs w:val="16"/>
                <w:lang w:eastAsia="ja-JP" w:bidi="ar-SA"/>
              </w:rPr>
              <w:br/>
              <w:t>[11:8]: Pre emphasis control</w:t>
            </w:r>
            <w:r w:rsidRPr="00D94879">
              <w:rPr>
                <w:rFonts w:eastAsia="SimSun"/>
                <w:sz w:val="16"/>
                <w:szCs w:val="16"/>
                <w:lang w:eastAsia="ja-JP" w:bidi="ar-SA"/>
              </w:rPr>
              <w:br/>
              <w:t>[7:4]: Post emphasis control</w:t>
            </w:r>
            <w:r w:rsidRPr="00D94879">
              <w:rPr>
                <w:rFonts w:eastAsia="SimSun"/>
                <w:sz w:val="16"/>
                <w:szCs w:val="16"/>
                <w:lang w:eastAsia="ja-JP" w:bidi="ar-SA"/>
              </w:rPr>
              <w:br/>
              <w:t>[3]: Enable peak emphasis control</w:t>
            </w:r>
            <w:r w:rsidRPr="00D94879">
              <w:rPr>
                <w:rFonts w:eastAsia="SimSun"/>
                <w:sz w:val="16"/>
                <w:szCs w:val="16"/>
                <w:lang w:eastAsia="ja-JP" w:bidi="ar-SA"/>
              </w:rPr>
              <w:br/>
              <w:t>[2]: Enable pre emphasis control</w:t>
            </w:r>
            <w:r w:rsidRPr="00D94879">
              <w:rPr>
                <w:rFonts w:eastAsia="SimSun"/>
                <w:sz w:val="16"/>
                <w:szCs w:val="16"/>
                <w:lang w:eastAsia="ja-JP" w:bidi="ar-SA"/>
              </w:rPr>
              <w:br/>
              <w:t>[1]: Enable post emphasis control</w:t>
            </w:r>
            <w:r w:rsidRPr="00D94879">
              <w:rPr>
                <w:rFonts w:eastAsia="SimSun"/>
                <w:sz w:val="16"/>
                <w:szCs w:val="16"/>
                <w:lang w:eastAsia="ja-JP" w:bidi="ar-SA"/>
              </w:rPr>
              <w:br/>
              <w:t>[0]: Force TXFFE control Enable</w:t>
            </w:r>
          </w:p>
        </w:tc>
      </w:tr>
      <w:tr w:rsidR="00205AF6" w14:paraId="0CAA63B8"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82FFEF5" w14:textId="31C522D1"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Set TX slew rate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slewrate_en_lane</w:t>
            </w:r>
            <w:proofErr w:type="spellEnd"/>
            <w:r w:rsidRPr="009765E0">
              <w:rPr>
                <w:rFonts w:eastAsia="SimSun"/>
                <w:sz w:val="16"/>
                <w:szCs w:val="16"/>
                <w:lang w:eastAsia="ja-JP" w:bidi="ar-SA"/>
              </w:rPr>
              <w:t>[1:0]</w:t>
            </w:r>
            <w:r w:rsidRPr="009765E0">
              <w:rPr>
                <w:rFonts w:eastAsia="SimSun"/>
                <w:sz w:val="16"/>
                <w:szCs w:val="16"/>
                <w:lang w:eastAsia="ja-JP" w:bidi="ar-SA"/>
              </w:rPr>
              <w:br/>
            </w:r>
            <w:r w:rsidRPr="009765E0">
              <w:rPr>
                <w:rFonts w:eastAsia="SimSun"/>
                <w:sz w:val="16"/>
                <w:szCs w:val="16"/>
                <w:lang w:eastAsia="ja-JP" w:bidi="ar-SA"/>
              </w:rPr>
              <w:lastRenderedPageBreak/>
              <w:t xml:space="preserve">     (R004Ch[7:6])</w:t>
            </w:r>
            <w:r w:rsidRPr="009765E0">
              <w:rPr>
                <w:rFonts w:eastAsia="SimSun"/>
                <w:sz w:val="16"/>
                <w:szCs w:val="16"/>
                <w:lang w:eastAsia="ja-JP" w:bidi="ar-SA"/>
              </w:rPr>
              <w:br/>
              <w:t>slewctrl0_lane[1:0]</w:t>
            </w:r>
            <w:r w:rsidRPr="009765E0">
              <w:rPr>
                <w:rFonts w:eastAsia="SimSun"/>
                <w:sz w:val="16"/>
                <w:szCs w:val="16"/>
                <w:lang w:eastAsia="ja-JP" w:bidi="ar-SA"/>
              </w:rPr>
              <w:br/>
              <w:t xml:space="preserve">     (R004Ch[5:4])</w:t>
            </w:r>
            <w:r w:rsidRPr="009765E0">
              <w:rPr>
                <w:rFonts w:eastAsia="SimSun"/>
                <w:sz w:val="16"/>
                <w:szCs w:val="16"/>
                <w:lang w:eastAsia="ja-JP" w:bidi="ar-SA"/>
              </w:rPr>
              <w:br/>
              <w:t>slewctrl1_lane[1:0]</w:t>
            </w:r>
            <w:r w:rsidRPr="009765E0">
              <w:rPr>
                <w:rFonts w:eastAsia="SimSun"/>
                <w:sz w:val="16"/>
                <w:szCs w:val="16"/>
                <w:lang w:eastAsia="ja-JP" w:bidi="ar-SA"/>
              </w:rPr>
              <w:br/>
              <w:t xml:space="preserve">     (R004Ch[3:2])</w:t>
            </w:r>
          </w:p>
        </w:tc>
        <w:tc>
          <w:tcPr>
            <w:tcW w:w="628" w:type="dxa"/>
            <w:tcBorders>
              <w:top w:val="single" w:sz="8" w:space="0" w:color="808080"/>
              <w:left w:val="single" w:sz="8" w:space="0" w:color="808080"/>
              <w:bottom w:val="single" w:sz="8" w:space="0" w:color="808080"/>
              <w:right w:val="single" w:sz="8" w:space="0" w:color="808080"/>
            </w:tcBorders>
            <w:vAlign w:val="center"/>
          </w:tcPr>
          <w:p w14:paraId="2454CE74" w14:textId="72D5878F" w:rsidR="00205AF6" w:rsidRPr="00205F87" w:rsidRDefault="00205AF6" w:rsidP="00205AF6">
            <w:pPr>
              <w:autoSpaceDN w:val="0"/>
              <w:jc w:val="center"/>
              <w:rPr>
                <w:rFonts w:asciiTheme="minorHAnsi" w:hAnsiTheme="minorHAnsi" w:cstheme="minorHAnsi"/>
                <w:sz w:val="22"/>
                <w:szCs w:val="22"/>
              </w:rPr>
            </w:pPr>
            <w:r w:rsidRPr="009765E0">
              <w:rPr>
                <w:rFonts w:eastAsia="SimSun"/>
                <w:sz w:val="16"/>
                <w:szCs w:val="16"/>
                <w:lang w:eastAsia="ja-JP" w:bidi="ar-SA"/>
              </w:rPr>
              <w:lastRenderedPageBreak/>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480FCA0" w14:textId="04BE7EC6"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0x0006</w:t>
            </w:r>
          </w:p>
        </w:tc>
        <w:tc>
          <w:tcPr>
            <w:tcW w:w="3041" w:type="dxa"/>
            <w:tcBorders>
              <w:top w:val="single" w:sz="8" w:space="0" w:color="808080"/>
              <w:left w:val="single" w:sz="8" w:space="0" w:color="808080"/>
              <w:bottom w:val="single" w:sz="8" w:space="0" w:color="808080"/>
              <w:right w:val="single" w:sz="8" w:space="0" w:color="808080"/>
            </w:tcBorders>
            <w:vAlign w:val="center"/>
          </w:tcPr>
          <w:p w14:paraId="436860B7" w14:textId="1B12354B"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[31]: Debug for current speed</w:t>
            </w:r>
            <w:r w:rsidRPr="009765E0">
              <w:rPr>
                <w:rFonts w:eastAsia="SimSun"/>
                <w:sz w:val="16"/>
                <w:szCs w:val="16"/>
                <w:lang w:eastAsia="ja-JP" w:bidi="ar-SA"/>
              </w:rPr>
              <w:br/>
              <w:t>[27:24]: GEN number</w:t>
            </w:r>
            <w:r w:rsidRPr="009765E0">
              <w:rPr>
                <w:rFonts w:eastAsia="SimSun"/>
                <w:sz w:val="16"/>
                <w:szCs w:val="16"/>
                <w:lang w:eastAsia="ja-JP" w:bidi="ar-SA"/>
              </w:rPr>
              <w:br/>
              <w:t>[17:16]: Slew rate enable</w:t>
            </w:r>
            <w:r w:rsidRPr="009765E0">
              <w:rPr>
                <w:rFonts w:eastAsia="SimSun"/>
                <w:sz w:val="16"/>
                <w:szCs w:val="16"/>
                <w:lang w:eastAsia="ja-JP" w:bidi="ar-SA"/>
              </w:rPr>
              <w:br/>
              <w:t>00: Fast Slew Rate</w:t>
            </w:r>
            <w:r w:rsidRPr="009765E0">
              <w:rPr>
                <w:rFonts w:eastAsia="SimSun"/>
                <w:sz w:val="16"/>
                <w:szCs w:val="16"/>
                <w:lang w:eastAsia="ja-JP" w:bidi="ar-SA"/>
              </w:rPr>
              <w:br/>
              <w:t>11: slow Slew Rate</w:t>
            </w:r>
            <w:r w:rsidRPr="009765E0">
              <w:rPr>
                <w:rFonts w:eastAsia="SimSun"/>
                <w:sz w:val="16"/>
                <w:szCs w:val="16"/>
                <w:lang w:eastAsia="ja-JP" w:bidi="ar-SA"/>
              </w:rPr>
              <w:br/>
              <w:t>All others: Not valid</w:t>
            </w:r>
            <w:r w:rsidRPr="009765E0">
              <w:rPr>
                <w:rFonts w:eastAsia="SimSun"/>
                <w:sz w:val="16"/>
                <w:szCs w:val="16"/>
                <w:lang w:eastAsia="ja-JP" w:bidi="ar-SA"/>
              </w:rPr>
              <w:br/>
              <w:t>[9:8]: Slew control 1</w:t>
            </w:r>
            <w:r w:rsidRPr="009765E0">
              <w:rPr>
                <w:rFonts w:eastAsia="SimSun"/>
                <w:sz w:val="16"/>
                <w:szCs w:val="16"/>
                <w:lang w:eastAsia="ja-JP" w:bidi="ar-SA"/>
              </w:rPr>
              <w:br/>
              <w:t>[1:0]: Slew control 0</w:t>
            </w:r>
          </w:p>
        </w:tc>
        <w:tc>
          <w:tcPr>
            <w:tcW w:w="2862" w:type="dxa"/>
            <w:tcBorders>
              <w:top w:val="single" w:sz="8" w:space="0" w:color="808080"/>
              <w:left w:val="single" w:sz="8" w:space="0" w:color="808080"/>
              <w:bottom w:val="single" w:sz="8" w:space="0" w:color="808080"/>
              <w:right w:val="single" w:sz="8" w:space="0" w:color="808080"/>
            </w:tcBorders>
            <w:vAlign w:val="center"/>
          </w:tcPr>
          <w:p w14:paraId="1653171D" w14:textId="24933D0A"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None</w:t>
            </w:r>
          </w:p>
        </w:tc>
      </w:tr>
      <w:tr w:rsidR="00205AF6" w14:paraId="2073D0F3"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FC03573" w14:textId="2065CE24"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Get TX slew rate per GEN</w:t>
            </w:r>
          </w:p>
        </w:tc>
        <w:tc>
          <w:tcPr>
            <w:tcW w:w="628" w:type="dxa"/>
            <w:tcBorders>
              <w:top w:val="single" w:sz="8" w:space="0" w:color="808080"/>
              <w:left w:val="single" w:sz="8" w:space="0" w:color="808080"/>
              <w:bottom w:val="single" w:sz="8" w:space="0" w:color="808080"/>
              <w:right w:val="single" w:sz="8" w:space="0" w:color="808080"/>
            </w:tcBorders>
            <w:vAlign w:val="center"/>
          </w:tcPr>
          <w:p w14:paraId="0BCF720B" w14:textId="7CA1F944" w:rsidR="00205AF6" w:rsidRPr="00205F87" w:rsidRDefault="00205AF6" w:rsidP="00205AF6">
            <w:pPr>
              <w:autoSpaceDN w:val="0"/>
              <w:jc w:val="center"/>
              <w:rPr>
                <w:rFonts w:asciiTheme="minorHAnsi" w:hAnsiTheme="minorHAnsi" w:cstheme="minorHAnsi"/>
                <w:sz w:val="22"/>
                <w:szCs w:val="22"/>
              </w:rPr>
            </w:pPr>
            <w:r w:rsidRPr="00D94879">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056CDD0" w14:textId="6CE49CC3"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0x0007</w:t>
            </w:r>
          </w:p>
        </w:tc>
        <w:tc>
          <w:tcPr>
            <w:tcW w:w="3041" w:type="dxa"/>
            <w:tcBorders>
              <w:top w:val="single" w:sz="8" w:space="0" w:color="808080"/>
              <w:left w:val="single" w:sz="8" w:space="0" w:color="808080"/>
              <w:bottom w:val="single" w:sz="8" w:space="0" w:color="808080"/>
              <w:right w:val="single" w:sz="8" w:space="0" w:color="808080"/>
            </w:tcBorders>
            <w:vAlign w:val="center"/>
          </w:tcPr>
          <w:p w14:paraId="0D2278C9" w14:textId="195ED6CF"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p>
        </w:tc>
        <w:tc>
          <w:tcPr>
            <w:tcW w:w="2862" w:type="dxa"/>
            <w:tcBorders>
              <w:top w:val="single" w:sz="8" w:space="0" w:color="808080"/>
              <w:left w:val="single" w:sz="8" w:space="0" w:color="808080"/>
              <w:bottom w:val="single" w:sz="8" w:space="0" w:color="808080"/>
              <w:right w:val="single" w:sz="8" w:space="0" w:color="808080"/>
            </w:tcBorders>
            <w:vAlign w:val="center"/>
          </w:tcPr>
          <w:p w14:paraId="7E8070C9" w14:textId="66638150"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r w:rsidRPr="00D94879">
              <w:rPr>
                <w:rFonts w:eastAsia="SimSun"/>
                <w:sz w:val="16"/>
                <w:szCs w:val="16"/>
                <w:lang w:eastAsia="ja-JP" w:bidi="ar-SA"/>
              </w:rPr>
              <w:br/>
              <w:t>[17:16]: Slew rate enable</w:t>
            </w:r>
            <w:r w:rsidRPr="00D94879">
              <w:rPr>
                <w:rFonts w:eastAsia="SimSun"/>
                <w:sz w:val="16"/>
                <w:szCs w:val="16"/>
                <w:lang w:eastAsia="ja-JP" w:bidi="ar-SA"/>
              </w:rPr>
              <w:br/>
              <w:t>00: Fast Slew Rate</w:t>
            </w:r>
            <w:r w:rsidRPr="00D94879">
              <w:rPr>
                <w:rFonts w:eastAsia="SimSun"/>
                <w:sz w:val="16"/>
                <w:szCs w:val="16"/>
                <w:lang w:eastAsia="ja-JP" w:bidi="ar-SA"/>
              </w:rPr>
              <w:br/>
              <w:t>11: slow Slew Rate</w:t>
            </w:r>
            <w:r w:rsidRPr="00D94879">
              <w:rPr>
                <w:rFonts w:eastAsia="SimSun"/>
                <w:sz w:val="16"/>
                <w:szCs w:val="16"/>
                <w:lang w:eastAsia="ja-JP" w:bidi="ar-SA"/>
              </w:rPr>
              <w:br/>
              <w:t>All others: Not valid</w:t>
            </w:r>
            <w:r w:rsidRPr="00D94879">
              <w:rPr>
                <w:rFonts w:eastAsia="SimSun"/>
                <w:sz w:val="16"/>
                <w:szCs w:val="16"/>
                <w:lang w:eastAsia="ja-JP" w:bidi="ar-SA"/>
              </w:rPr>
              <w:br/>
              <w:t>[9:8]: Slew control 1</w:t>
            </w:r>
            <w:r w:rsidRPr="00D94879">
              <w:rPr>
                <w:rFonts w:eastAsia="SimSun"/>
                <w:sz w:val="16"/>
                <w:szCs w:val="16"/>
                <w:lang w:eastAsia="ja-JP" w:bidi="ar-SA"/>
              </w:rPr>
              <w:br/>
              <w:t>[1:0]: Slew control 0</w:t>
            </w:r>
          </w:p>
        </w:tc>
      </w:tr>
      <w:tr w:rsidR="00205AF6" w14:paraId="2FC5AE0B"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0D66A82D" w14:textId="6A7CCCC3"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Set TX SSC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ssc_en_lane</w:t>
            </w:r>
            <w:proofErr w:type="spellEnd"/>
            <w:r w:rsidRPr="009765E0">
              <w:rPr>
                <w:rFonts w:eastAsia="SimSun"/>
                <w:sz w:val="16"/>
                <w:szCs w:val="16"/>
                <w:lang w:eastAsia="ja-JP" w:bidi="ar-SA"/>
              </w:rPr>
              <w:br/>
              <w:t xml:space="preserve">     (R200Ch[2])</w:t>
            </w:r>
            <w:r w:rsidRPr="009765E0">
              <w:rPr>
                <w:rFonts w:eastAsia="SimSun"/>
                <w:sz w:val="16"/>
                <w:szCs w:val="16"/>
                <w:lang w:eastAsia="ja-JP" w:bidi="ar-SA"/>
              </w:rPr>
              <w:br/>
            </w:r>
            <w:proofErr w:type="spellStart"/>
            <w:r w:rsidRPr="009765E0">
              <w:rPr>
                <w:rFonts w:eastAsia="SimSun"/>
                <w:sz w:val="16"/>
                <w:szCs w:val="16"/>
                <w:lang w:eastAsia="ja-JP" w:bidi="ar-SA"/>
              </w:rPr>
              <w:t>ssc_step</w:t>
            </w:r>
            <w:proofErr w:type="spellEnd"/>
            <w:r w:rsidRPr="009765E0">
              <w:rPr>
                <w:rFonts w:eastAsia="SimSun"/>
                <w:sz w:val="16"/>
                <w:szCs w:val="16"/>
                <w:lang w:eastAsia="ja-JP" w:bidi="ar-SA"/>
              </w:rPr>
              <w:t>[10:0]</w:t>
            </w:r>
            <w:r w:rsidRPr="009765E0">
              <w:rPr>
                <w:rFonts w:eastAsia="SimSun"/>
                <w:sz w:val="16"/>
                <w:szCs w:val="16"/>
                <w:lang w:eastAsia="ja-JP" w:bidi="ar-SA"/>
              </w:rPr>
              <w:br/>
              <w:t xml:space="preserve">     (RA00Ch[10:0])</w:t>
            </w:r>
            <w:r w:rsidRPr="009765E0">
              <w:rPr>
                <w:rFonts w:eastAsia="SimSun"/>
                <w:sz w:val="16"/>
                <w:szCs w:val="16"/>
                <w:lang w:eastAsia="ja-JP" w:bidi="ar-SA"/>
              </w:rPr>
              <w:br/>
            </w:r>
            <w:proofErr w:type="spellStart"/>
            <w:r w:rsidRPr="009765E0">
              <w:rPr>
                <w:rFonts w:eastAsia="SimSun"/>
                <w:sz w:val="16"/>
                <w:szCs w:val="16"/>
                <w:lang w:eastAsia="ja-JP" w:bidi="ar-SA"/>
              </w:rPr>
              <w:t>ssc_step_ring</w:t>
            </w:r>
            <w:proofErr w:type="spellEnd"/>
            <w:r w:rsidRPr="009765E0">
              <w:rPr>
                <w:rFonts w:eastAsia="SimSun"/>
                <w:sz w:val="16"/>
                <w:szCs w:val="16"/>
                <w:lang w:eastAsia="ja-JP" w:bidi="ar-SA"/>
              </w:rPr>
              <w:t>[10:0]</w:t>
            </w:r>
            <w:r w:rsidRPr="009765E0">
              <w:rPr>
                <w:rFonts w:eastAsia="SimSun"/>
                <w:sz w:val="16"/>
                <w:szCs w:val="16"/>
                <w:lang w:eastAsia="ja-JP" w:bidi="ar-SA"/>
              </w:rPr>
              <w:br/>
              <w:t xml:space="preserve">     (RA014h[10:0])</w:t>
            </w:r>
            <w:r w:rsidRPr="009765E0">
              <w:rPr>
                <w:rFonts w:eastAsia="SimSun"/>
                <w:sz w:val="16"/>
                <w:szCs w:val="16"/>
                <w:lang w:eastAsia="ja-JP" w:bidi="ar-SA"/>
              </w:rPr>
              <w:br/>
            </w:r>
            <w:proofErr w:type="spellStart"/>
            <w:r w:rsidRPr="009765E0">
              <w:rPr>
                <w:rFonts w:eastAsia="SimSun"/>
                <w:sz w:val="16"/>
                <w:szCs w:val="16"/>
                <w:lang w:eastAsia="ja-JP" w:bidi="ar-SA"/>
              </w:rPr>
              <w:t>ssc_dspread_tx</w:t>
            </w:r>
            <w:proofErr w:type="spellEnd"/>
            <w:r w:rsidRPr="009765E0">
              <w:rPr>
                <w:rFonts w:eastAsia="SimSun"/>
                <w:sz w:val="16"/>
                <w:szCs w:val="16"/>
                <w:lang w:eastAsia="ja-JP" w:bidi="ar-SA"/>
              </w:rPr>
              <w:br/>
              <w:t xml:space="preserve">     (RA008h[30])</w:t>
            </w:r>
            <w:r w:rsidRPr="009765E0">
              <w:rPr>
                <w:rFonts w:eastAsia="SimSun"/>
                <w:sz w:val="16"/>
                <w:szCs w:val="16"/>
                <w:lang w:eastAsia="ja-JP" w:bidi="ar-SA"/>
              </w:rPr>
              <w:br/>
            </w:r>
            <w:proofErr w:type="spellStart"/>
            <w:r w:rsidRPr="009765E0">
              <w:rPr>
                <w:rFonts w:eastAsia="SimSun"/>
                <w:sz w:val="16"/>
                <w:szCs w:val="16"/>
                <w:lang w:eastAsia="ja-JP" w:bidi="ar-SA"/>
              </w:rPr>
              <w:t>ssc_dspread_tx_ring</w:t>
            </w:r>
            <w:proofErr w:type="spellEnd"/>
            <w:r w:rsidRPr="009765E0">
              <w:rPr>
                <w:rFonts w:eastAsia="SimSun"/>
                <w:sz w:val="16"/>
                <w:szCs w:val="16"/>
                <w:lang w:eastAsia="ja-JP" w:bidi="ar-SA"/>
              </w:rPr>
              <w:br/>
              <w:t xml:space="preserve">     (RA010h[30])</w:t>
            </w:r>
          </w:p>
        </w:tc>
        <w:tc>
          <w:tcPr>
            <w:tcW w:w="628" w:type="dxa"/>
            <w:tcBorders>
              <w:top w:val="single" w:sz="8" w:space="0" w:color="808080"/>
              <w:left w:val="single" w:sz="8" w:space="0" w:color="808080"/>
              <w:bottom w:val="single" w:sz="8" w:space="0" w:color="808080"/>
              <w:right w:val="single" w:sz="8" w:space="0" w:color="808080"/>
            </w:tcBorders>
            <w:vAlign w:val="center"/>
          </w:tcPr>
          <w:p w14:paraId="364E849D" w14:textId="50C83D5D" w:rsidR="00205AF6" w:rsidRPr="00205F87" w:rsidRDefault="00205AF6" w:rsidP="00205AF6">
            <w:pPr>
              <w:autoSpaceDN w:val="0"/>
              <w:jc w:val="center"/>
              <w:rPr>
                <w:rFonts w:asciiTheme="minorHAnsi" w:hAnsiTheme="minorHAnsi" w:cstheme="minorHAnsi"/>
                <w:sz w:val="22"/>
                <w:szCs w:val="22"/>
              </w:rPr>
            </w:pPr>
            <w:r w:rsidRPr="009765E0">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D4252B3" w14:textId="2CE70189"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0x0008</w:t>
            </w:r>
          </w:p>
        </w:tc>
        <w:tc>
          <w:tcPr>
            <w:tcW w:w="3041" w:type="dxa"/>
            <w:tcBorders>
              <w:top w:val="single" w:sz="8" w:space="0" w:color="808080"/>
              <w:left w:val="single" w:sz="8" w:space="0" w:color="808080"/>
              <w:bottom w:val="single" w:sz="8" w:space="0" w:color="808080"/>
              <w:right w:val="single" w:sz="8" w:space="0" w:color="808080"/>
            </w:tcBorders>
            <w:vAlign w:val="center"/>
          </w:tcPr>
          <w:p w14:paraId="746B8ACB" w14:textId="3532BC10"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 xml:space="preserve">[31]: Debug for current speed </w:t>
            </w:r>
            <w:r w:rsidRPr="009765E0">
              <w:rPr>
                <w:rFonts w:eastAsia="SimSun"/>
                <w:sz w:val="16"/>
                <w:szCs w:val="16"/>
                <w:lang w:eastAsia="ja-JP" w:bidi="ar-SA"/>
              </w:rPr>
              <w:br/>
              <w:t>[27:24]: GEN number</w:t>
            </w:r>
            <w:r w:rsidRPr="009765E0">
              <w:rPr>
                <w:rFonts w:eastAsia="SimSun"/>
                <w:sz w:val="16"/>
                <w:szCs w:val="16"/>
                <w:lang w:eastAsia="ja-JP" w:bidi="ar-SA"/>
              </w:rPr>
              <w:br/>
              <w:t>[16]: SSC enable</w:t>
            </w:r>
            <w:r w:rsidRPr="009765E0">
              <w:rPr>
                <w:rFonts w:eastAsia="SimSun"/>
                <w:sz w:val="16"/>
                <w:szCs w:val="16"/>
                <w:lang w:eastAsia="ja-JP" w:bidi="ar-SA"/>
              </w:rPr>
              <w:br/>
              <w:t>[14:12] SSC_STEP[10:8] in 28G X4 R2P1</w:t>
            </w:r>
            <w:r w:rsidRPr="009765E0">
              <w:rPr>
                <w:rFonts w:eastAsia="SimSun"/>
                <w:sz w:val="16"/>
                <w:szCs w:val="16"/>
                <w:lang w:eastAsia="ja-JP" w:bidi="ar-SA"/>
              </w:rPr>
              <w:br/>
              <w:t>[8]: SSC down/center spread select</w:t>
            </w:r>
            <w:r w:rsidRPr="009765E0">
              <w:rPr>
                <w:rFonts w:eastAsia="SimSun"/>
                <w:sz w:val="16"/>
                <w:szCs w:val="16"/>
                <w:lang w:eastAsia="ja-JP" w:bidi="ar-SA"/>
              </w:rPr>
              <w:br/>
              <w:t>0: Center-Spread</w:t>
            </w:r>
            <w:r w:rsidRPr="009765E0">
              <w:rPr>
                <w:rFonts w:eastAsia="SimSun"/>
                <w:sz w:val="16"/>
                <w:szCs w:val="16"/>
                <w:lang w:eastAsia="ja-JP" w:bidi="ar-SA"/>
              </w:rPr>
              <w:br/>
              <w:t>1: Down-Spread</w:t>
            </w:r>
            <w:r w:rsidRPr="009765E0">
              <w:rPr>
                <w:rFonts w:eastAsia="SimSun"/>
                <w:sz w:val="16"/>
                <w:szCs w:val="16"/>
                <w:lang w:eastAsia="ja-JP" w:bidi="ar-SA"/>
              </w:rPr>
              <w:br/>
              <w:t>[6:0]: SSC AMP in 28G X2 R2P0</w:t>
            </w:r>
            <w:r w:rsidRPr="009765E0">
              <w:rPr>
                <w:rFonts w:eastAsia="SimSun"/>
                <w:sz w:val="16"/>
                <w:szCs w:val="16"/>
                <w:lang w:eastAsia="ja-JP" w:bidi="ar-SA"/>
              </w:rPr>
              <w:br/>
              <w:t xml:space="preserve">[7:0: SSC STEP[7:0] in 28G X4 R2P1 </w:t>
            </w:r>
          </w:p>
        </w:tc>
        <w:tc>
          <w:tcPr>
            <w:tcW w:w="2862" w:type="dxa"/>
            <w:tcBorders>
              <w:top w:val="single" w:sz="8" w:space="0" w:color="808080"/>
              <w:left w:val="single" w:sz="8" w:space="0" w:color="808080"/>
              <w:bottom w:val="single" w:sz="8" w:space="0" w:color="808080"/>
              <w:right w:val="single" w:sz="8" w:space="0" w:color="808080"/>
            </w:tcBorders>
            <w:vAlign w:val="center"/>
          </w:tcPr>
          <w:p w14:paraId="5CB891FE" w14:textId="76657CBD"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None</w:t>
            </w:r>
          </w:p>
        </w:tc>
      </w:tr>
      <w:tr w:rsidR="00205AF6" w14:paraId="1DC7E937"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DB29DA2" w14:textId="11998C9D"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Get TX SSC per GEN</w:t>
            </w:r>
          </w:p>
        </w:tc>
        <w:tc>
          <w:tcPr>
            <w:tcW w:w="628" w:type="dxa"/>
            <w:tcBorders>
              <w:top w:val="single" w:sz="8" w:space="0" w:color="808080"/>
              <w:left w:val="single" w:sz="8" w:space="0" w:color="808080"/>
              <w:bottom w:val="single" w:sz="8" w:space="0" w:color="808080"/>
              <w:right w:val="single" w:sz="8" w:space="0" w:color="808080"/>
            </w:tcBorders>
            <w:vAlign w:val="center"/>
          </w:tcPr>
          <w:p w14:paraId="58562E2F" w14:textId="4AB41BFB" w:rsidR="00205AF6" w:rsidRPr="00205F87" w:rsidRDefault="00205AF6" w:rsidP="00205AF6">
            <w:pPr>
              <w:autoSpaceDN w:val="0"/>
              <w:jc w:val="center"/>
              <w:rPr>
                <w:rFonts w:asciiTheme="minorHAnsi" w:hAnsiTheme="minorHAnsi" w:cstheme="minorHAnsi"/>
                <w:sz w:val="22"/>
                <w:szCs w:val="22"/>
              </w:rPr>
            </w:pPr>
            <w:r w:rsidRPr="00D94879">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D36B536" w14:textId="7AA247D1"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0x0009</w:t>
            </w:r>
          </w:p>
        </w:tc>
        <w:tc>
          <w:tcPr>
            <w:tcW w:w="3041" w:type="dxa"/>
            <w:tcBorders>
              <w:top w:val="single" w:sz="8" w:space="0" w:color="808080"/>
              <w:left w:val="single" w:sz="8" w:space="0" w:color="808080"/>
              <w:bottom w:val="single" w:sz="8" w:space="0" w:color="808080"/>
              <w:right w:val="single" w:sz="8" w:space="0" w:color="808080"/>
            </w:tcBorders>
            <w:vAlign w:val="center"/>
          </w:tcPr>
          <w:p w14:paraId="36D2C74A" w14:textId="3EAA22C0"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p>
        </w:tc>
        <w:tc>
          <w:tcPr>
            <w:tcW w:w="2862" w:type="dxa"/>
            <w:tcBorders>
              <w:top w:val="single" w:sz="8" w:space="0" w:color="808080"/>
              <w:left w:val="single" w:sz="8" w:space="0" w:color="808080"/>
              <w:bottom w:val="single" w:sz="8" w:space="0" w:color="808080"/>
              <w:right w:val="single" w:sz="8" w:space="0" w:color="808080"/>
            </w:tcBorders>
            <w:vAlign w:val="center"/>
          </w:tcPr>
          <w:p w14:paraId="4F34204C" w14:textId="2003E31D"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 xml:space="preserve">[31]: Debug for current speed </w:t>
            </w:r>
            <w:r w:rsidRPr="00D94879">
              <w:rPr>
                <w:rFonts w:eastAsia="SimSun"/>
                <w:sz w:val="16"/>
                <w:szCs w:val="16"/>
                <w:lang w:eastAsia="ja-JP" w:bidi="ar-SA"/>
              </w:rPr>
              <w:br/>
              <w:t>[27:24]: GEN number</w:t>
            </w:r>
            <w:r w:rsidRPr="00D94879">
              <w:rPr>
                <w:rFonts w:eastAsia="SimSun"/>
                <w:sz w:val="16"/>
                <w:szCs w:val="16"/>
                <w:lang w:eastAsia="ja-JP" w:bidi="ar-SA"/>
              </w:rPr>
              <w:br/>
              <w:t>[16]: SSC enable</w:t>
            </w:r>
            <w:r w:rsidRPr="00D94879">
              <w:rPr>
                <w:rFonts w:eastAsia="SimSun"/>
                <w:sz w:val="16"/>
                <w:szCs w:val="16"/>
                <w:lang w:eastAsia="ja-JP" w:bidi="ar-SA"/>
              </w:rPr>
              <w:br/>
              <w:t>[14:12] SSC_STEP[10:8] in 28G X4 R2P1</w:t>
            </w:r>
            <w:r w:rsidRPr="00D94879">
              <w:rPr>
                <w:rFonts w:eastAsia="SimSun"/>
                <w:sz w:val="16"/>
                <w:szCs w:val="16"/>
                <w:lang w:eastAsia="ja-JP" w:bidi="ar-SA"/>
              </w:rPr>
              <w:br/>
              <w:t>[8]: SSC down/center spread select</w:t>
            </w:r>
            <w:r w:rsidRPr="00D94879">
              <w:rPr>
                <w:rFonts w:eastAsia="SimSun"/>
                <w:sz w:val="16"/>
                <w:szCs w:val="16"/>
                <w:lang w:eastAsia="ja-JP" w:bidi="ar-SA"/>
              </w:rPr>
              <w:br/>
              <w:t>0: Center-sp</w:t>
            </w:r>
            <w:r>
              <w:rPr>
                <w:rFonts w:eastAsia="SimSun"/>
                <w:sz w:val="16"/>
                <w:szCs w:val="16"/>
                <w:lang w:eastAsia="ja-JP" w:bidi="ar-SA"/>
              </w:rPr>
              <w:t>r</w:t>
            </w:r>
            <w:r w:rsidRPr="00D94879">
              <w:rPr>
                <w:rFonts w:eastAsia="SimSun"/>
                <w:sz w:val="16"/>
                <w:szCs w:val="16"/>
                <w:lang w:eastAsia="ja-JP" w:bidi="ar-SA"/>
              </w:rPr>
              <w:t>ead</w:t>
            </w:r>
            <w:r w:rsidRPr="00D94879">
              <w:rPr>
                <w:rFonts w:eastAsia="SimSun"/>
                <w:sz w:val="16"/>
                <w:szCs w:val="16"/>
                <w:lang w:eastAsia="ja-JP" w:bidi="ar-SA"/>
              </w:rPr>
              <w:br/>
              <w:t>1: Down-Sp</w:t>
            </w:r>
            <w:r>
              <w:rPr>
                <w:rFonts w:eastAsia="SimSun"/>
                <w:sz w:val="16"/>
                <w:szCs w:val="16"/>
                <w:lang w:eastAsia="ja-JP" w:bidi="ar-SA"/>
              </w:rPr>
              <w:t>r</w:t>
            </w:r>
            <w:r w:rsidRPr="00D94879">
              <w:rPr>
                <w:rFonts w:eastAsia="SimSun"/>
                <w:sz w:val="16"/>
                <w:szCs w:val="16"/>
                <w:lang w:eastAsia="ja-JP" w:bidi="ar-SA"/>
              </w:rPr>
              <w:t>ead</w:t>
            </w:r>
            <w:r w:rsidRPr="00D94879">
              <w:rPr>
                <w:rFonts w:eastAsia="SimSun"/>
                <w:sz w:val="16"/>
                <w:szCs w:val="16"/>
                <w:lang w:eastAsia="ja-JP" w:bidi="ar-SA"/>
              </w:rPr>
              <w:br/>
              <w:t>[6:0]: SSC AMP in 28G X2 R2P0</w:t>
            </w:r>
            <w:r w:rsidRPr="00D94879">
              <w:rPr>
                <w:rFonts w:eastAsia="SimSun"/>
                <w:sz w:val="16"/>
                <w:szCs w:val="16"/>
                <w:lang w:eastAsia="ja-JP" w:bidi="ar-SA"/>
              </w:rPr>
              <w:br/>
              <w:t xml:space="preserve">[7:0: SSC STEP[7:0] in 28G X4 R2P1 </w:t>
            </w:r>
          </w:p>
        </w:tc>
      </w:tr>
      <w:tr w:rsidR="00205AF6" w14:paraId="24BDF0BA"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194AA226" w14:textId="658F9981"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Set TX margin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sets up circuit immediately.</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tx_margin_lane</w:t>
            </w:r>
            <w:proofErr w:type="spellEnd"/>
            <w:r w:rsidRPr="009765E0">
              <w:rPr>
                <w:rFonts w:eastAsia="SimSun"/>
                <w:sz w:val="16"/>
                <w:szCs w:val="16"/>
                <w:lang w:eastAsia="ja-JP" w:bidi="ar-SA"/>
              </w:rPr>
              <w:t>[2:0]</w:t>
            </w:r>
            <w:r w:rsidRPr="009765E0">
              <w:rPr>
                <w:rFonts w:eastAsia="SimSun"/>
                <w:sz w:val="16"/>
                <w:szCs w:val="16"/>
                <w:lang w:eastAsia="ja-JP" w:bidi="ar-SA"/>
              </w:rPr>
              <w:br/>
              <w:t xml:space="preserve">     (R2010h[31:29])</w:t>
            </w:r>
          </w:p>
        </w:tc>
        <w:tc>
          <w:tcPr>
            <w:tcW w:w="628" w:type="dxa"/>
            <w:tcBorders>
              <w:top w:val="single" w:sz="8" w:space="0" w:color="808080"/>
              <w:left w:val="single" w:sz="8" w:space="0" w:color="808080"/>
              <w:bottom w:val="single" w:sz="8" w:space="0" w:color="808080"/>
              <w:right w:val="single" w:sz="8" w:space="0" w:color="808080"/>
            </w:tcBorders>
            <w:vAlign w:val="center"/>
          </w:tcPr>
          <w:p w14:paraId="5F3B4400" w14:textId="5100D3F6" w:rsidR="00205AF6" w:rsidRPr="00205F87" w:rsidRDefault="00205AF6" w:rsidP="00205AF6">
            <w:pPr>
              <w:autoSpaceDN w:val="0"/>
              <w:jc w:val="center"/>
              <w:rPr>
                <w:rFonts w:asciiTheme="minorHAnsi" w:hAnsiTheme="minorHAnsi" w:cstheme="minorHAnsi"/>
                <w:sz w:val="22"/>
                <w:szCs w:val="22"/>
              </w:rPr>
            </w:pPr>
            <w:r w:rsidRPr="009765E0">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FAC96AD" w14:textId="27D06600"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0x000A</w:t>
            </w:r>
          </w:p>
        </w:tc>
        <w:tc>
          <w:tcPr>
            <w:tcW w:w="3041" w:type="dxa"/>
            <w:tcBorders>
              <w:top w:val="single" w:sz="8" w:space="0" w:color="808080"/>
              <w:left w:val="single" w:sz="8" w:space="0" w:color="808080"/>
              <w:bottom w:val="single" w:sz="8" w:space="0" w:color="808080"/>
              <w:right w:val="single" w:sz="8" w:space="0" w:color="808080"/>
            </w:tcBorders>
            <w:vAlign w:val="center"/>
          </w:tcPr>
          <w:p w14:paraId="1B1D7385" w14:textId="00E5DB7B"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[2:0]: TX margin</w:t>
            </w:r>
          </w:p>
        </w:tc>
        <w:tc>
          <w:tcPr>
            <w:tcW w:w="2862" w:type="dxa"/>
            <w:tcBorders>
              <w:top w:val="single" w:sz="8" w:space="0" w:color="808080"/>
              <w:left w:val="single" w:sz="8" w:space="0" w:color="808080"/>
              <w:bottom w:val="single" w:sz="8" w:space="0" w:color="808080"/>
              <w:right w:val="single" w:sz="8" w:space="0" w:color="808080"/>
            </w:tcBorders>
            <w:vAlign w:val="center"/>
          </w:tcPr>
          <w:p w14:paraId="53E574C8" w14:textId="0D21AA1F" w:rsidR="00205AF6" w:rsidRPr="00205F87" w:rsidRDefault="00205AF6" w:rsidP="00205AF6">
            <w:pPr>
              <w:autoSpaceDN w:val="0"/>
              <w:rPr>
                <w:rFonts w:asciiTheme="minorHAnsi" w:hAnsiTheme="minorHAnsi" w:cstheme="minorHAnsi"/>
                <w:sz w:val="22"/>
                <w:szCs w:val="22"/>
              </w:rPr>
            </w:pPr>
            <w:r w:rsidRPr="009765E0">
              <w:rPr>
                <w:rFonts w:eastAsia="SimSun"/>
                <w:sz w:val="16"/>
                <w:szCs w:val="16"/>
                <w:lang w:eastAsia="ja-JP" w:bidi="ar-SA"/>
              </w:rPr>
              <w:t>None</w:t>
            </w:r>
          </w:p>
        </w:tc>
      </w:tr>
      <w:tr w:rsidR="00205AF6" w14:paraId="59647EC1"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5C8E1C5" w14:textId="60771FEA"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Get TX margin</w:t>
            </w:r>
          </w:p>
        </w:tc>
        <w:tc>
          <w:tcPr>
            <w:tcW w:w="628" w:type="dxa"/>
            <w:tcBorders>
              <w:top w:val="single" w:sz="8" w:space="0" w:color="808080"/>
              <w:left w:val="single" w:sz="8" w:space="0" w:color="808080"/>
              <w:bottom w:val="single" w:sz="8" w:space="0" w:color="808080"/>
              <w:right w:val="single" w:sz="8" w:space="0" w:color="808080"/>
            </w:tcBorders>
            <w:vAlign w:val="center"/>
          </w:tcPr>
          <w:p w14:paraId="268A0002" w14:textId="551033FD" w:rsidR="00205AF6" w:rsidRPr="00205F87" w:rsidRDefault="00205AF6" w:rsidP="00205AF6">
            <w:pPr>
              <w:autoSpaceDN w:val="0"/>
              <w:jc w:val="center"/>
              <w:rPr>
                <w:rFonts w:asciiTheme="minorHAnsi" w:hAnsiTheme="minorHAnsi" w:cstheme="minorHAnsi"/>
                <w:sz w:val="22"/>
                <w:szCs w:val="22"/>
              </w:rPr>
            </w:pPr>
            <w:r w:rsidRPr="00D94879">
              <w:rPr>
                <w:rFonts w:eastAsia="SimSun"/>
                <w:sz w:val="16"/>
                <w:szCs w:val="16"/>
                <w:lang w:eastAsia="ja-JP" w:bidi="ar-SA"/>
              </w:rPr>
              <w:t>0x80</w:t>
            </w: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172F2478" w14:textId="69A764E6"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0x000B</w:t>
            </w:r>
          </w:p>
        </w:tc>
        <w:tc>
          <w:tcPr>
            <w:tcW w:w="3041" w:type="dxa"/>
            <w:tcBorders>
              <w:top w:val="single" w:sz="8" w:space="0" w:color="808080"/>
              <w:left w:val="single" w:sz="8" w:space="0" w:color="808080"/>
              <w:bottom w:val="single" w:sz="8" w:space="0" w:color="808080"/>
              <w:right w:val="single" w:sz="8" w:space="0" w:color="808080"/>
            </w:tcBorders>
            <w:vAlign w:val="center"/>
          </w:tcPr>
          <w:p w14:paraId="0696DDF9" w14:textId="55D6AC49"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None</w:t>
            </w:r>
          </w:p>
        </w:tc>
        <w:tc>
          <w:tcPr>
            <w:tcW w:w="2862" w:type="dxa"/>
            <w:tcBorders>
              <w:top w:val="single" w:sz="8" w:space="0" w:color="808080"/>
              <w:left w:val="single" w:sz="8" w:space="0" w:color="808080"/>
              <w:bottom w:val="single" w:sz="8" w:space="0" w:color="808080"/>
              <w:right w:val="single" w:sz="8" w:space="0" w:color="808080"/>
            </w:tcBorders>
            <w:vAlign w:val="center"/>
          </w:tcPr>
          <w:p w14:paraId="64CE4CC8" w14:textId="279C5978" w:rsidR="00205AF6" w:rsidRPr="00205F87" w:rsidRDefault="00205AF6" w:rsidP="00205AF6">
            <w:pPr>
              <w:autoSpaceDN w:val="0"/>
              <w:rPr>
                <w:rFonts w:asciiTheme="minorHAnsi" w:hAnsiTheme="minorHAnsi" w:cstheme="minorHAnsi"/>
                <w:sz w:val="22"/>
                <w:szCs w:val="22"/>
              </w:rPr>
            </w:pPr>
            <w:r w:rsidRPr="00D94879">
              <w:rPr>
                <w:rFonts w:eastAsia="SimSun"/>
                <w:sz w:val="16"/>
                <w:szCs w:val="16"/>
                <w:lang w:eastAsia="ja-JP" w:bidi="ar-SA"/>
              </w:rPr>
              <w:t>[2:0]: TX margin</w:t>
            </w:r>
          </w:p>
        </w:tc>
      </w:tr>
      <w:tr w:rsidR="00205AF6" w14:paraId="4DC9D668" w14:textId="77777777" w:rsidTr="00205AF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1DC54347" w14:textId="77777777" w:rsidR="00205AF6" w:rsidRPr="00205F87" w:rsidRDefault="00205AF6" w:rsidP="00205AF6">
            <w:pPr>
              <w:autoSpaceDN w:val="0"/>
              <w:rPr>
                <w:rFonts w:asciiTheme="minorHAnsi" w:hAnsiTheme="minorHAnsi" w:cstheme="minorHAnsi"/>
                <w:sz w:val="22"/>
                <w:szCs w:val="22"/>
              </w:rPr>
            </w:pPr>
          </w:p>
        </w:tc>
        <w:tc>
          <w:tcPr>
            <w:tcW w:w="628" w:type="dxa"/>
            <w:tcBorders>
              <w:top w:val="single" w:sz="8" w:space="0" w:color="808080"/>
              <w:left w:val="single" w:sz="8" w:space="0" w:color="808080"/>
              <w:bottom w:val="single" w:sz="8" w:space="0" w:color="808080"/>
              <w:right w:val="single" w:sz="8" w:space="0" w:color="808080"/>
            </w:tcBorders>
            <w:vAlign w:val="center"/>
          </w:tcPr>
          <w:p w14:paraId="33B2B610" w14:textId="77777777" w:rsidR="00205AF6" w:rsidRPr="00205F87" w:rsidRDefault="00205AF6" w:rsidP="00205AF6">
            <w:pPr>
              <w:autoSpaceDN w:val="0"/>
              <w:jc w:val="center"/>
              <w:rPr>
                <w:rFonts w:asciiTheme="minorHAnsi" w:hAnsiTheme="minorHAnsi" w:cstheme="minorHAnsi"/>
                <w:sz w:val="22"/>
                <w:szCs w:val="22"/>
              </w:rPr>
            </w:pPr>
          </w:p>
        </w:tc>
        <w:tc>
          <w:tcPr>
            <w:tcW w:w="759"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9FF5149" w14:textId="77777777" w:rsidR="00205AF6" w:rsidRPr="00205F87" w:rsidRDefault="00205AF6" w:rsidP="00205AF6">
            <w:pPr>
              <w:autoSpaceDN w:val="0"/>
              <w:rPr>
                <w:rFonts w:asciiTheme="minorHAnsi" w:hAnsiTheme="minorHAnsi" w:cstheme="minorHAnsi"/>
                <w:sz w:val="22"/>
                <w:szCs w:val="22"/>
              </w:rPr>
            </w:pPr>
          </w:p>
        </w:tc>
        <w:tc>
          <w:tcPr>
            <w:tcW w:w="3041" w:type="dxa"/>
            <w:tcBorders>
              <w:top w:val="single" w:sz="8" w:space="0" w:color="808080"/>
              <w:left w:val="single" w:sz="8" w:space="0" w:color="808080"/>
              <w:bottom w:val="single" w:sz="8" w:space="0" w:color="808080"/>
              <w:right w:val="single" w:sz="8" w:space="0" w:color="808080"/>
            </w:tcBorders>
          </w:tcPr>
          <w:p w14:paraId="02DE56AF" w14:textId="77777777" w:rsidR="00205AF6" w:rsidRPr="00205F87" w:rsidRDefault="00205AF6" w:rsidP="00205AF6">
            <w:pPr>
              <w:autoSpaceDN w:val="0"/>
              <w:rPr>
                <w:rFonts w:asciiTheme="minorHAnsi" w:hAnsiTheme="minorHAnsi" w:cstheme="minorHAnsi"/>
                <w:sz w:val="22"/>
                <w:szCs w:val="22"/>
              </w:rPr>
            </w:pPr>
          </w:p>
        </w:tc>
        <w:tc>
          <w:tcPr>
            <w:tcW w:w="2862" w:type="dxa"/>
            <w:tcBorders>
              <w:top w:val="single" w:sz="8" w:space="0" w:color="808080"/>
              <w:left w:val="single" w:sz="8" w:space="0" w:color="808080"/>
              <w:bottom w:val="single" w:sz="8" w:space="0" w:color="808080"/>
              <w:right w:val="single" w:sz="8" w:space="0" w:color="808080"/>
            </w:tcBorders>
          </w:tcPr>
          <w:p w14:paraId="26B0200A" w14:textId="77777777" w:rsidR="00205AF6" w:rsidRPr="00205F87" w:rsidRDefault="00205AF6" w:rsidP="00205AF6">
            <w:pPr>
              <w:autoSpaceDN w:val="0"/>
              <w:rPr>
                <w:rFonts w:asciiTheme="minorHAnsi" w:hAnsiTheme="minorHAnsi" w:cstheme="minorHAnsi"/>
                <w:sz w:val="22"/>
                <w:szCs w:val="22"/>
              </w:rPr>
            </w:pPr>
          </w:p>
        </w:tc>
      </w:tr>
    </w:tbl>
    <w:p w14:paraId="1B6B6EF5" w14:textId="77777777" w:rsidR="00205AF6" w:rsidRDefault="00205AF6" w:rsidP="00205AF6">
      <w:pPr>
        <w:pStyle w:val="Body"/>
      </w:pPr>
    </w:p>
    <w:p w14:paraId="6F389981" w14:textId="77777777" w:rsidR="00504E5C" w:rsidRDefault="00504E5C" w:rsidP="00504E5C">
      <w:pPr>
        <w:pStyle w:val="Body"/>
        <w:ind w:left="-1350"/>
      </w:pPr>
    </w:p>
    <w:p w14:paraId="141AE633" w14:textId="77777777" w:rsidR="00EC6448" w:rsidRDefault="00EC6448" w:rsidP="00504E5C">
      <w:pPr>
        <w:pStyle w:val="Body"/>
        <w:ind w:left="-1350"/>
      </w:pPr>
    </w:p>
    <w:p w14:paraId="005929CC" w14:textId="469375DD" w:rsidR="00D94879" w:rsidRDefault="00D94879">
      <w:pPr>
        <w:rPr>
          <w:rFonts w:ascii="Calibri" w:hAnsi="Calibri"/>
          <w:sz w:val="22"/>
          <w:szCs w:val="18"/>
          <w:lang w:bidi="ar-SA"/>
        </w:rPr>
      </w:pPr>
      <w:r>
        <w:br w:type="page"/>
      </w:r>
    </w:p>
    <w:p w14:paraId="221D6E56" w14:textId="77777777" w:rsidR="00D94879" w:rsidRDefault="00D94879" w:rsidP="00D94879">
      <w:pPr>
        <w:pStyle w:val="Body"/>
      </w:pPr>
    </w:p>
    <w:p w14:paraId="77A524F6" w14:textId="58A9B6BE" w:rsidR="00D94879" w:rsidRDefault="00D94879" w:rsidP="00D94879">
      <w:pPr>
        <w:pStyle w:val="Heading4"/>
        <w:rPr>
          <w:b/>
        </w:rPr>
      </w:pPr>
      <w:r>
        <w:rPr>
          <w:b/>
        </w:rPr>
        <w:t>Command Type = 0x81</w:t>
      </w:r>
    </w:p>
    <w:p w14:paraId="13AB7BA6" w14:textId="77777777" w:rsidR="00205AF6" w:rsidRDefault="00205AF6" w:rsidP="00205AF6">
      <w:pPr>
        <w:pStyle w:val="Body"/>
      </w:pPr>
    </w:p>
    <w:tbl>
      <w:tblPr>
        <w:tblW w:w="9630" w:type="dxa"/>
        <w:tblInd w:w="-15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340"/>
        <w:gridCol w:w="629"/>
        <w:gridCol w:w="741"/>
        <w:gridCol w:w="3050"/>
        <w:gridCol w:w="2870"/>
      </w:tblGrid>
      <w:tr w:rsidR="00205AF6" w:rsidRPr="00205AF6" w14:paraId="5CA2AAC6" w14:textId="77777777" w:rsidTr="00EA2636">
        <w:trPr>
          <w:cantSplit/>
          <w:trHeight w:val="4176"/>
        </w:trPr>
        <w:tc>
          <w:tcPr>
            <w:tcW w:w="2340" w:type="dxa"/>
            <w:shd w:val="clear" w:color="auto" w:fill="808080" w:themeFill="background1" w:themeFillShade="80"/>
            <w:noWrap/>
            <w:tcMar>
              <w:top w:w="0" w:type="dxa"/>
              <w:left w:w="108" w:type="dxa"/>
              <w:bottom w:w="0" w:type="dxa"/>
              <w:right w:w="108" w:type="dxa"/>
            </w:tcMar>
            <w:textDirection w:val="btLr"/>
            <w:vAlign w:val="center"/>
          </w:tcPr>
          <w:p w14:paraId="34B34B19"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lang w:eastAsia="ko-KR" w:bidi="ar-SA"/>
              </w:rPr>
            </w:pPr>
            <w:r w:rsidRPr="00205AF6">
              <w:rPr>
                <w:rFonts w:asciiTheme="minorHAnsi" w:hAnsiTheme="minorHAnsi" w:cstheme="minorHAnsi"/>
                <w:b/>
                <w:color w:val="FFFFFF" w:themeColor="background1"/>
                <w:sz w:val="18"/>
                <w:szCs w:val="22"/>
                <w:lang w:eastAsia="ko-KR" w:bidi="ar-SA"/>
              </w:rPr>
              <w:t>Command Description</w:t>
            </w:r>
          </w:p>
        </w:tc>
        <w:tc>
          <w:tcPr>
            <w:tcW w:w="629" w:type="dxa"/>
            <w:shd w:val="clear" w:color="auto" w:fill="808080" w:themeFill="background1" w:themeFillShade="80"/>
            <w:textDirection w:val="btLr"/>
            <w:vAlign w:val="center"/>
          </w:tcPr>
          <w:p w14:paraId="5D54D5F9"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PHY_REMOTE_CTRL_COMMAND_TYPE_LANE[7:0]</w:t>
            </w:r>
          </w:p>
        </w:tc>
        <w:tc>
          <w:tcPr>
            <w:tcW w:w="741" w:type="dxa"/>
            <w:shd w:val="clear" w:color="auto" w:fill="808080" w:themeFill="background1" w:themeFillShade="80"/>
            <w:noWrap/>
            <w:tcMar>
              <w:top w:w="0" w:type="dxa"/>
              <w:left w:w="108" w:type="dxa"/>
              <w:bottom w:w="0" w:type="dxa"/>
              <w:right w:w="108" w:type="dxa"/>
            </w:tcMar>
            <w:textDirection w:val="btLr"/>
            <w:vAlign w:val="center"/>
          </w:tcPr>
          <w:p w14:paraId="1AA18DC5"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PHY_REMOTE_CTRL_COMMAND_CODE_LANE[15:0]</w:t>
            </w:r>
          </w:p>
        </w:tc>
        <w:tc>
          <w:tcPr>
            <w:tcW w:w="3050" w:type="dxa"/>
            <w:shd w:val="clear" w:color="auto" w:fill="808080" w:themeFill="background1" w:themeFillShade="80"/>
            <w:textDirection w:val="btLr"/>
            <w:vAlign w:val="center"/>
          </w:tcPr>
          <w:p w14:paraId="42C89003"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PHY_REMOTE_CTRL_VALUE_LANE[31:0]</w:t>
            </w:r>
          </w:p>
        </w:tc>
        <w:tc>
          <w:tcPr>
            <w:tcW w:w="2870" w:type="dxa"/>
            <w:shd w:val="clear" w:color="auto" w:fill="808080" w:themeFill="background1" w:themeFillShade="80"/>
            <w:textDirection w:val="btLr"/>
            <w:vAlign w:val="center"/>
          </w:tcPr>
          <w:p w14:paraId="2349ADF1"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PHY_LOCAL_VALUE[31:0]</w:t>
            </w:r>
          </w:p>
        </w:tc>
      </w:tr>
      <w:tr w:rsidR="00EA2636" w14:paraId="76DAA841" w14:textId="77777777" w:rsidTr="00EA2636">
        <w:trPr>
          <w:trHeight w:val="141"/>
        </w:trPr>
        <w:tc>
          <w:tcPr>
            <w:tcW w:w="2340" w:type="dxa"/>
            <w:noWrap/>
            <w:tcMar>
              <w:top w:w="0" w:type="dxa"/>
              <w:left w:w="108" w:type="dxa"/>
              <w:bottom w:w="0" w:type="dxa"/>
              <w:right w:w="108" w:type="dxa"/>
            </w:tcMar>
            <w:vAlign w:val="center"/>
          </w:tcPr>
          <w:p w14:paraId="677E5EEB" w14:textId="0FA28402"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Set Local-to-Remote TX preset index</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saves value, then sets up circuit during Training process.</w:t>
            </w:r>
            <w:r w:rsidRPr="009765E0">
              <w:rPr>
                <w:rFonts w:eastAsia="SimSun"/>
                <w:sz w:val="16"/>
                <w:szCs w:val="16"/>
                <w:lang w:eastAsia="ja-JP" w:bidi="ar-SA"/>
              </w:rPr>
              <w:br/>
              <w:t xml:space="preserve">FW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 xml:space="preserve"> control</w:t>
            </w:r>
          </w:p>
        </w:tc>
        <w:tc>
          <w:tcPr>
            <w:tcW w:w="629" w:type="dxa"/>
            <w:vAlign w:val="center"/>
          </w:tcPr>
          <w:p w14:paraId="760C5A46" w14:textId="68AEF540" w:rsidR="00EA2636" w:rsidRPr="00205F87" w:rsidRDefault="00EA2636" w:rsidP="00EA2636">
            <w:pPr>
              <w:autoSpaceDN w:val="0"/>
              <w:jc w:val="center"/>
              <w:rPr>
                <w:rFonts w:asciiTheme="minorHAnsi" w:hAnsiTheme="minorHAnsi" w:cstheme="minorHAnsi"/>
                <w:sz w:val="22"/>
                <w:szCs w:val="22"/>
              </w:rPr>
            </w:pPr>
            <w:r w:rsidRPr="009765E0">
              <w:rPr>
                <w:rFonts w:eastAsia="SimSun"/>
                <w:sz w:val="16"/>
                <w:szCs w:val="16"/>
                <w:lang w:eastAsia="ja-JP" w:bidi="ar-SA"/>
              </w:rPr>
              <w:t>0x81</w:t>
            </w:r>
          </w:p>
        </w:tc>
        <w:tc>
          <w:tcPr>
            <w:tcW w:w="741" w:type="dxa"/>
            <w:noWrap/>
            <w:tcMar>
              <w:top w:w="0" w:type="dxa"/>
              <w:left w:w="108" w:type="dxa"/>
              <w:bottom w:w="0" w:type="dxa"/>
              <w:right w:w="108" w:type="dxa"/>
            </w:tcMar>
            <w:vAlign w:val="center"/>
          </w:tcPr>
          <w:p w14:paraId="52F027C4" w14:textId="1B037EC1"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0x0000</w:t>
            </w:r>
          </w:p>
        </w:tc>
        <w:tc>
          <w:tcPr>
            <w:tcW w:w="3050" w:type="dxa"/>
            <w:vAlign w:val="center"/>
          </w:tcPr>
          <w:p w14:paraId="62325940" w14:textId="7022782B"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 xml:space="preserve">[7:0]: Local-to-Remote Local </w:t>
            </w:r>
            <w:proofErr w:type="spellStart"/>
            <w:r w:rsidRPr="009765E0">
              <w:rPr>
                <w:rFonts w:eastAsia="SimSun"/>
                <w:sz w:val="16"/>
                <w:szCs w:val="16"/>
                <w:lang w:eastAsia="ja-JP" w:bidi="ar-SA"/>
              </w:rPr>
              <w:t>Tx</w:t>
            </w:r>
            <w:proofErr w:type="spellEnd"/>
            <w:r w:rsidRPr="009765E0">
              <w:rPr>
                <w:rFonts w:eastAsia="SimSun"/>
                <w:sz w:val="16"/>
                <w:szCs w:val="16"/>
                <w:lang w:eastAsia="ja-JP" w:bidi="ar-SA"/>
              </w:rPr>
              <w:t xml:space="preserve"> Preset Index</w:t>
            </w:r>
            <w:r w:rsidRPr="009765E0">
              <w:rPr>
                <w:rFonts w:eastAsia="SimSun"/>
                <w:sz w:val="16"/>
                <w:szCs w:val="16"/>
                <w:lang w:eastAsia="ja-JP" w:bidi="ar-SA"/>
              </w:rPr>
              <w:br/>
              <w:t>In case of PHY_MODE = SAS</w:t>
            </w:r>
            <w:r w:rsidRPr="009765E0">
              <w:rPr>
                <w:rFonts w:eastAsia="SimSun"/>
                <w:sz w:val="16"/>
                <w:szCs w:val="16"/>
                <w:lang w:eastAsia="ja-JP" w:bidi="ar-SA"/>
              </w:rPr>
              <w:br/>
              <w:t xml:space="preserve">   </w:t>
            </w:r>
            <w:proofErr w:type="gramStart"/>
            <w:r w:rsidRPr="009765E0">
              <w:rPr>
                <w:rFonts w:eastAsia="SimSun"/>
                <w:sz w:val="16"/>
                <w:szCs w:val="16"/>
                <w:lang w:eastAsia="ja-JP" w:bidi="ar-SA"/>
              </w:rPr>
              <w:t>0 :</w:t>
            </w:r>
            <w:proofErr w:type="gramEnd"/>
            <w:r w:rsidRPr="009765E0">
              <w:rPr>
                <w:rFonts w:eastAsia="SimSun"/>
                <w:sz w:val="16"/>
                <w:szCs w:val="16"/>
                <w:lang w:eastAsia="ja-JP" w:bidi="ar-SA"/>
              </w:rPr>
              <w:t xml:space="preserve"> not applicable</w:t>
            </w:r>
            <w:r w:rsidRPr="009765E0">
              <w:rPr>
                <w:rFonts w:eastAsia="SimSun"/>
                <w:sz w:val="16"/>
                <w:szCs w:val="16"/>
                <w:lang w:eastAsia="ja-JP" w:bidi="ar-SA"/>
              </w:rPr>
              <w:br/>
              <w:t xml:space="preserve">   1: </w:t>
            </w:r>
            <w:proofErr w:type="spellStart"/>
            <w:r w:rsidRPr="009765E0">
              <w:rPr>
                <w:rFonts w:eastAsia="SimSun"/>
                <w:sz w:val="16"/>
                <w:szCs w:val="16"/>
                <w:lang w:eastAsia="ja-JP" w:bidi="ar-SA"/>
              </w:rPr>
              <w:t>Refereance</w:t>
            </w:r>
            <w:proofErr w:type="spellEnd"/>
            <w:r w:rsidRPr="009765E0">
              <w:rPr>
                <w:rFonts w:eastAsia="SimSun"/>
                <w:sz w:val="16"/>
                <w:szCs w:val="16"/>
                <w:lang w:eastAsia="ja-JP" w:bidi="ar-SA"/>
              </w:rPr>
              <w:t xml:space="preserve"> 1</w:t>
            </w:r>
            <w:r w:rsidRPr="009765E0">
              <w:rPr>
                <w:rFonts w:eastAsia="SimSun"/>
                <w:sz w:val="16"/>
                <w:szCs w:val="16"/>
                <w:lang w:eastAsia="ja-JP" w:bidi="ar-SA"/>
              </w:rPr>
              <w:br/>
              <w:t xml:space="preserve">   2: </w:t>
            </w:r>
            <w:proofErr w:type="spellStart"/>
            <w:r w:rsidRPr="009765E0">
              <w:rPr>
                <w:rFonts w:eastAsia="SimSun"/>
                <w:sz w:val="16"/>
                <w:szCs w:val="16"/>
                <w:lang w:eastAsia="ja-JP" w:bidi="ar-SA"/>
              </w:rPr>
              <w:t>Refereance</w:t>
            </w:r>
            <w:proofErr w:type="spellEnd"/>
            <w:r w:rsidRPr="009765E0">
              <w:rPr>
                <w:rFonts w:eastAsia="SimSun"/>
                <w:sz w:val="16"/>
                <w:szCs w:val="16"/>
                <w:lang w:eastAsia="ja-JP" w:bidi="ar-SA"/>
              </w:rPr>
              <w:t xml:space="preserve"> 2</w:t>
            </w:r>
            <w:r w:rsidRPr="009765E0">
              <w:rPr>
                <w:rFonts w:eastAsia="SimSun"/>
                <w:sz w:val="16"/>
                <w:szCs w:val="16"/>
                <w:lang w:eastAsia="ja-JP" w:bidi="ar-SA"/>
              </w:rPr>
              <w:br/>
              <w:t xml:space="preserve">   3: No Equalization</w:t>
            </w:r>
            <w:r w:rsidRPr="009765E0">
              <w:rPr>
                <w:rFonts w:eastAsia="SimSun"/>
                <w:sz w:val="16"/>
                <w:szCs w:val="16"/>
                <w:lang w:eastAsia="ja-JP" w:bidi="ar-SA"/>
              </w:rPr>
              <w:br/>
            </w:r>
            <w:r w:rsidRPr="009765E0">
              <w:rPr>
                <w:rFonts w:eastAsia="SimSun"/>
                <w:sz w:val="16"/>
                <w:szCs w:val="16"/>
                <w:lang w:eastAsia="ja-JP" w:bidi="ar-SA"/>
              </w:rPr>
              <w:br/>
              <w:t>In case of PHY_MODE = ETHERNET</w:t>
            </w:r>
            <w:r w:rsidRPr="009765E0">
              <w:rPr>
                <w:rFonts w:eastAsia="SimSun"/>
                <w:sz w:val="16"/>
                <w:szCs w:val="16"/>
                <w:lang w:eastAsia="ja-JP" w:bidi="ar-SA"/>
              </w:rPr>
              <w:br/>
              <w:t xml:space="preserve">   0: not applicable</w:t>
            </w:r>
            <w:r w:rsidRPr="009765E0">
              <w:rPr>
                <w:rFonts w:eastAsia="SimSun"/>
                <w:sz w:val="16"/>
                <w:szCs w:val="16"/>
                <w:lang w:eastAsia="ja-JP" w:bidi="ar-SA"/>
              </w:rPr>
              <w:br/>
              <w:t xml:space="preserve">   1: </w:t>
            </w:r>
            <w:proofErr w:type="spellStart"/>
            <w:r w:rsidRPr="009765E0">
              <w:rPr>
                <w:rFonts w:eastAsia="SimSun"/>
                <w:sz w:val="16"/>
                <w:szCs w:val="16"/>
                <w:lang w:eastAsia="ja-JP" w:bidi="ar-SA"/>
              </w:rPr>
              <w:t>Init</w:t>
            </w:r>
            <w:proofErr w:type="spellEnd"/>
            <w:r w:rsidRPr="009765E0">
              <w:rPr>
                <w:rFonts w:eastAsia="SimSun"/>
                <w:sz w:val="16"/>
                <w:szCs w:val="16"/>
                <w:lang w:eastAsia="ja-JP" w:bidi="ar-SA"/>
              </w:rPr>
              <w:t xml:space="preserve">   </w:t>
            </w:r>
            <w:r w:rsidRPr="009765E0">
              <w:rPr>
                <w:rFonts w:eastAsia="SimSun"/>
                <w:sz w:val="16"/>
                <w:szCs w:val="16"/>
                <w:lang w:eastAsia="ja-JP" w:bidi="ar-SA"/>
              </w:rPr>
              <w:br/>
              <w:t xml:space="preserve">   2: preset</w:t>
            </w:r>
            <w:r w:rsidRPr="009765E0">
              <w:rPr>
                <w:rFonts w:eastAsia="SimSun"/>
                <w:sz w:val="16"/>
                <w:szCs w:val="16"/>
                <w:lang w:eastAsia="ja-JP" w:bidi="ar-SA"/>
              </w:rPr>
              <w:br/>
            </w:r>
            <w:r w:rsidRPr="009765E0">
              <w:rPr>
                <w:rFonts w:eastAsia="SimSun"/>
                <w:sz w:val="16"/>
                <w:szCs w:val="16"/>
                <w:lang w:eastAsia="ja-JP" w:bidi="ar-SA"/>
              </w:rPr>
              <w:br/>
              <w:t xml:space="preserve">* All other </w:t>
            </w:r>
            <w:proofErr w:type="spellStart"/>
            <w:r w:rsidRPr="009765E0">
              <w:rPr>
                <w:rFonts w:eastAsia="SimSun"/>
                <w:sz w:val="16"/>
                <w:szCs w:val="16"/>
                <w:lang w:eastAsia="ja-JP" w:bidi="ar-SA"/>
              </w:rPr>
              <w:t>phy_mode</w:t>
            </w:r>
            <w:proofErr w:type="spellEnd"/>
            <w:r w:rsidRPr="009765E0">
              <w:rPr>
                <w:rFonts w:eastAsia="SimSun"/>
                <w:sz w:val="16"/>
                <w:szCs w:val="16"/>
                <w:lang w:eastAsia="ja-JP" w:bidi="ar-SA"/>
              </w:rPr>
              <w:t xml:space="preserve"> is not applicable.</w:t>
            </w:r>
          </w:p>
        </w:tc>
        <w:tc>
          <w:tcPr>
            <w:tcW w:w="2870" w:type="dxa"/>
            <w:vAlign w:val="center"/>
          </w:tcPr>
          <w:p w14:paraId="4096DE4B" w14:textId="75690374"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None</w:t>
            </w:r>
            <w:r w:rsidRPr="009765E0">
              <w:rPr>
                <w:rFonts w:eastAsia="SimSun"/>
                <w:sz w:val="16"/>
                <w:szCs w:val="16"/>
                <w:lang w:eastAsia="ja-JP" w:bidi="ar-SA"/>
              </w:rPr>
              <w:br/>
            </w:r>
            <w:r w:rsidRPr="009765E0">
              <w:rPr>
                <w:rFonts w:eastAsia="SimSun"/>
                <w:sz w:val="16"/>
                <w:szCs w:val="16"/>
                <w:lang w:eastAsia="ja-JP" w:bidi="ar-SA"/>
              </w:rPr>
              <w:br/>
              <w:t xml:space="preserve">Note: This is to control TTIU </w:t>
            </w:r>
            <w:proofErr w:type="spellStart"/>
            <w:r w:rsidRPr="009765E0">
              <w:rPr>
                <w:rFonts w:eastAsia="SimSun"/>
                <w:sz w:val="16"/>
                <w:szCs w:val="16"/>
                <w:lang w:eastAsia="ja-JP" w:bidi="ar-SA"/>
              </w:rPr>
              <w:t>Tx</w:t>
            </w:r>
            <w:proofErr w:type="spellEnd"/>
            <w:r w:rsidRPr="009765E0">
              <w:rPr>
                <w:rFonts w:eastAsia="SimSun"/>
                <w:sz w:val="16"/>
                <w:szCs w:val="16"/>
                <w:lang w:eastAsia="ja-JP" w:bidi="ar-SA"/>
              </w:rPr>
              <w:t xml:space="preserve"> Preset value for Local to Remote. </w:t>
            </w:r>
          </w:p>
        </w:tc>
      </w:tr>
      <w:tr w:rsidR="00EA2636" w14:paraId="1CB6B475" w14:textId="77777777" w:rsidTr="00EA263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D75AA9E" w14:textId="317CD03F"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Get Local-to-Remote TX preset index</w:t>
            </w:r>
          </w:p>
        </w:tc>
        <w:tc>
          <w:tcPr>
            <w:tcW w:w="629" w:type="dxa"/>
            <w:tcBorders>
              <w:top w:val="single" w:sz="8" w:space="0" w:color="808080"/>
              <w:left w:val="single" w:sz="8" w:space="0" w:color="808080"/>
              <w:bottom w:val="single" w:sz="8" w:space="0" w:color="808080"/>
              <w:right w:val="single" w:sz="8" w:space="0" w:color="808080"/>
            </w:tcBorders>
            <w:vAlign w:val="center"/>
          </w:tcPr>
          <w:p w14:paraId="661F438A" w14:textId="1C4DD329" w:rsidR="00EA2636" w:rsidRPr="00205F87" w:rsidRDefault="00EA2636" w:rsidP="00EA2636">
            <w:pPr>
              <w:autoSpaceDN w:val="0"/>
              <w:jc w:val="center"/>
              <w:rPr>
                <w:rFonts w:asciiTheme="minorHAnsi" w:hAnsiTheme="minorHAnsi" w:cstheme="minorHAnsi"/>
                <w:sz w:val="22"/>
                <w:szCs w:val="22"/>
              </w:rPr>
            </w:pPr>
            <w:r w:rsidRPr="00D94879">
              <w:rPr>
                <w:rFonts w:eastAsia="SimSun"/>
                <w:sz w:val="16"/>
                <w:szCs w:val="16"/>
                <w:lang w:eastAsia="ja-JP" w:bidi="ar-SA"/>
              </w:rPr>
              <w:t>0x81</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86F04A9" w14:textId="70AA904D"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0x0001</w:t>
            </w:r>
          </w:p>
        </w:tc>
        <w:tc>
          <w:tcPr>
            <w:tcW w:w="3050" w:type="dxa"/>
            <w:tcBorders>
              <w:top w:val="single" w:sz="8" w:space="0" w:color="808080"/>
              <w:left w:val="single" w:sz="8" w:space="0" w:color="808080"/>
              <w:bottom w:val="single" w:sz="8" w:space="0" w:color="808080"/>
              <w:right w:val="single" w:sz="8" w:space="0" w:color="808080"/>
            </w:tcBorders>
            <w:vAlign w:val="center"/>
          </w:tcPr>
          <w:p w14:paraId="3612A714" w14:textId="5A6ED3F4"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NONE</w:t>
            </w:r>
          </w:p>
        </w:tc>
        <w:tc>
          <w:tcPr>
            <w:tcW w:w="2870" w:type="dxa"/>
            <w:tcBorders>
              <w:top w:val="single" w:sz="8" w:space="0" w:color="808080"/>
              <w:left w:val="single" w:sz="8" w:space="0" w:color="808080"/>
              <w:bottom w:val="single" w:sz="8" w:space="0" w:color="808080"/>
              <w:right w:val="single" w:sz="8" w:space="0" w:color="808080"/>
            </w:tcBorders>
            <w:vAlign w:val="center"/>
          </w:tcPr>
          <w:p w14:paraId="04A08263" w14:textId="68C62CC0"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 xml:space="preserve">[7:0]: Local </w:t>
            </w:r>
            <w:proofErr w:type="spellStart"/>
            <w:r w:rsidRPr="00D94879">
              <w:rPr>
                <w:rFonts w:eastAsia="SimSun"/>
                <w:sz w:val="16"/>
                <w:szCs w:val="16"/>
                <w:lang w:eastAsia="ja-JP" w:bidi="ar-SA"/>
              </w:rPr>
              <w:t>Tx</w:t>
            </w:r>
            <w:proofErr w:type="spellEnd"/>
            <w:r w:rsidRPr="00D94879">
              <w:rPr>
                <w:rFonts w:eastAsia="SimSun"/>
                <w:sz w:val="16"/>
                <w:szCs w:val="16"/>
                <w:lang w:eastAsia="ja-JP" w:bidi="ar-SA"/>
              </w:rPr>
              <w:t xml:space="preserve"> Preset Index</w:t>
            </w:r>
          </w:p>
        </w:tc>
      </w:tr>
      <w:tr w:rsidR="00EA2636" w14:paraId="65F9AF42" w14:textId="77777777" w:rsidTr="002F2941">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835B197" w14:textId="50176B5D"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Set Local TX presets Table</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saves value, then sets up circuit during Training process.</w:t>
            </w:r>
            <w:r w:rsidRPr="009765E0">
              <w:rPr>
                <w:rFonts w:eastAsia="SimSun"/>
                <w:sz w:val="16"/>
                <w:szCs w:val="16"/>
                <w:lang w:eastAsia="ja-JP" w:bidi="ar-SA"/>
              </w:rPr>
              <w:br/>
              <w:t xml:space="preserve">FW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 xml:space="preserve"> control</w:t>
            </w:r>
          </w:p>
        </w:tc>
        <w:tc>
          <w:tcPr>
            <w:tcW w:w="629" w:type="dxa"/>
            <w:tcBorders>
              <w:top w:val="single" w:sz="8" w:space="0" w:color="808080"/>
              <w:left w:val="single" w:sz="8" w:space="0" w:color="808080"/>
              <w:bottom w:val="single" w:sz="8" w:space="0" w:color="808080"/>
              <w:right w:val="single" w:sz="8" w:space="0" w:color="808080"/>
            </w:tcBorders>
            <w:vAlign w:val="center"/>
          </w:tcPr>
          <w:p w14:paraId="2EEAB377" w14:textId="2D7E9E83" w:rsidR="00EA2636" w:rsidRPr="00205F87" w:rsidRDefault="00EA2636" w:rsidP="00EA2636">
            <w:pPr>
              <w:autoSpaceDN w:val="0"/>
              <w:jc w:val="center"/>
              <w:rPr>
                <w:rFonts w:asciiTheme="minorHAnsi" w:hAnsiTheme="minorHAnsi" w:cstheme="minorHAnsi"/>
                <w:sz w:val="22"/>
                <w:szCs w:val="22"/>
              </w:rPr>
            </w:pPr>
            <w:r w:rsidRPr="009765E0">
              <w:rPr>
                <w:rFonts w:eastAsia="SimSun"/>
                <w:sz w:val="16"/>
                <w:szCs w:val="16"/>
                <w:lang w:eastAsia="ja-JP" w:bidi="ar-SA"/>
              </w:rPr>
              <w:t>0x81</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CF3AC40" w14:textId="6D93C541"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0x0002</w:t>
            </w:r>
          </w:p>
        </w:tc>
        <w:tc>
          <w:tcPr>
            <w:tcW w:w="3050" w:type="dxa"/>
            <w:tcBorders>
              <w:top w:val="single" w:sz="8" w:space="0" w:color="808080"/>
              <w:left w:val="single" w:sz="8" w:space="0" w:color="808080"/>
              <w:bottom w:val="single" w:sz="8" w:space="0" w:color="808080"/>
              <w:right w:val="single" w:sz="8" w:space="0" w:color="808080"/>
            </w:tcBorders>
            <w:vAlign w:val="center"/>
          </w:tcPr>
          <w:p w14:paraId="2B241327" w14:textId="59033B42"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 xml:space="preserve">[27:24]: </w:t>
            </w:r>
            <w:proofErr w:type="spellStart"/>
            <w:r w:rsidRPr="009765E0">
              <w:rPr>
                <w:rFonts w:eastAsia="SimSun"/>
                <w:sz w:val="16"/>
                <w:szCs w:val="16"/>
                <w:lang w:eastAsia="ja-JP" w:bidi="ar-SA"/>
              </w:rPr>
              <w:t>Tx</w:t>
            </w:r>
            <w:proofErr w:type="spellEnd"/>
            <w:r w:rsidRPr="009765E0">
              <w:rPr>
                <w:rFonts w:eastAsia="SimSun"/>
                <w:sz w:val="16"/>
                <w:szCs w:val="16"/>
                <w:lang w:eastAsia="ja-JP" w:bidi="ar-SA"/>
              </w:rPr>
              <w:t xml:space="preserve"> Preset table select</w:t>
            </w:r>
            <w:r w:rsidRPr="009765E0">
              <w:rPr>
                <w:rFonts w:eastAsia="SimSun"/>
                <w:sz w:val="16"/>
                <w:szCs w:val="16"/>
                <w:lang w:eastAsia="ja-JP" w:bidi="ar-SA"/>
              </w:rPr>
              <w:br/>
              <w:t>[23:16] Don't care</w:t>
            </w:r>
            <w:r w:rsidRPr="009765E0">
              <w:rPr>
                <w:rFonts w:eastAsia="SimSun"/>
                <w:sz w:val="16"/>
                <w:szCs w:val="16"/>
                <w:lang w:eastAsia="ja-JP" w:bidi="ar-SA"/>
              </w:rPr>
              <w:br/>
              <w:t>[15:12]: Peak amplitude</w:t>
            </w:r>
            <w:r w:rsidRPr="009765E0">
              <w:rPr>
                <w:rFonts w:eastAsia="SimSun"/>
                <w:sz w:val="16"/>
                <w:szCs w:val="16"/>
                <w:lang w:eastAsia="ja-JP" w:bidi="ar-SA"/>
              </w:rPr>
              <w:br/>
              <w:t>[11:8]: Pre emphasis</w:t>
            </w:r>
            <w:r w:rsidRPr="009765E0">
              <w:rPr>
                <w:rFonts w:eastAsia="SimSun"/>
                <w:sz w:val="16"/>
                <w:szCs w:val="16"/>
                <w:lang w:eastAsia="ja-JP" w:bidi="ar-SA"/>
              </w:rPr>
              <w:br/>
              <w:t>[7:4]: Post emphasis</w:t>
            </w:r>
            <w:r w:rsidRPr="009765E0">
              <w:rPr>
                <w:rFonts w:eastAsia="SimSun"/>
                <w:sz w:val="16"/>
                <w:szCs w:val="16"/>
                <w:lang w:eastAsia="ja-JP" w:bidi="ar-SA"/>
              </w:rPr>
              <w:br/>
              <w:t>[3:0] Don't care</w:t>
            </w:r>
          </w:p>
        </w:tc>
        <w:tc>
          <w:tcPr>
            <w:tcW w:w="2870" w:type="dxa"/>
            <w:tcBorders>
              <w:top w:val="single" w:sz="8" w:space="0" w:color="808080"/>
              <w:left w:val="single" w:sz="8" w:space="0" w:color="808080"/>
              <w:bottom w:val="single" w:sz="8" w:space="0" w:color="808080"/>
              <w:right w:val="single" w:sz="8" w:space="0" w:color="808080"/>
            </w:tcBorders>
            <w:vAlign w:val="center"/>
          </w:tcPr>
          <w:p w14:paraId="21FF9B68" w14:textId="6C053B80"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None</w:t>
            </w:r>
          </w:p>
        </w:tc>
      </w:tr>
      <w:tr w:rsidR="00EA2636" w14:paraId="3914F61C" w14:textId="77777777" w:rsidTr="00FB7E4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6C565F2" w14:textId="2389FF44"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Get Local TX presets Table</w:t>
            </w:r>
          </w:p>
        </w:tc>
        <w:tc>
          <w:tcPr>
            <w:tcW w:w="629" w:type="dxa"/>
            <w:tcBorders>
              <w:top w:val="single" w:sz="8" w:space="0" w:color="808080"/>
              <w:left w:val="single" w:sz="8" w:space="0" w:color="808080"/>
              <w:bottom w:val="single" w:sz="8" w:space="0" w:color="808080"/>
              <w:right w:val="single" w:sz="8" w:space="0" w:color="808080"/>
            </w:tcBorders>
            <w:vAlign w:val="center"/>
          </w:tcPr>
          <w:p w14:paraId="4DE4CF21" w14:textId="00129F29" w:rsidR="00EA2636" w:rsidRPr="00205F87" w:rsidRDefault="00EA2636" w:rsidP="00EA2636">
            <w:pPr>
              <w:autoSpaceDN w:val="0"/>
              <w:jc w:val="center"/>
              <w:rPr>
                <w:rFonts w:asciiTheme="minorHAnsi" w:hAnsiTheme="minorHAnsi" w:cstheme="minorHAnsi"/>
                <w:sz w:val="22"/>
                <w:szCs w:val="22"/>
              </w:rPr>
            </w:pPr>
            <w:r w:rsidRPr="00D94879">
              <w:rPr>
                <w:rFonts w:eastAsia="SimSun"/>
                <w:sz w:val="16"/>
                <w:szCs w:val="16"/>
                <w:lang w:eastAsia="ja-JP" w:bidi="ar-SA"/>
              </w:rPr>
              <w:t>0x81</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DEAF323" w14:textId="657097FF"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0x0003</w:t>
            </w:r>
          </w:p>
        </w:tc>
        <w:tc>
          <w:tcPr>
            <w:tcW w:w="3050" w:type="dxa"/>
            <w:tcBorders>
              <w:top w:val="single" w:sz="8" w:space="0" w:color="808080"/>
              <w:left w:val="single" w:sz="8" w:space="0" w:color="808080"/>
              <w:bottom w:val="single" w:sz="8" w:space="0" w:color="808080"/>
              <w:right w:val="single" w:sz="8" w:space="0" w:color="808080"/>
            </w:tcBorders>
            <w:vAlign w:val="center"/>
          </w:tcPr>
          <w:p w14:paraId="197E70DD" w14:textId="2B840302"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 xml:space="preserve">[27:24]: </w:t>
            </w:r>
            <w:proofErr w:type="spellStart"/>
            <w:r w:rsidRPr="00D94879">
              <w:rPr>
                <w:rFonts w:eastAsia="SimSun"/>
                <w:sz w:val="16"/>
                <w:szCs w:val="16"/>
                <w:lang w:eastAsia="ja-JP" w:bidi="ar-SA"/>
              </w:rPr>
              <w:t>Tx</w:t>
            </w:r>
            <w:proofErr w:type="spellEnd"/>
            <w:r w:rsidRPr="00D94879">
              <w:rPr>
                <w:rFonts w:eastAsia="SimSun"/>
                <w:sz w:val="16"/>
                <w:szCs w:val="16"/>
                <w:lang w:eastAsia="ja-JP" w:bidi="ar-SA"/>
              </w:rPr>
              <w:t xml:space="preserve"> Preset table </w:t>
            </w:r>
            <w:proofErr w:type="spellStart"/>
            <w:r w:rsidRPr="00D94879">
              <w:rPr>
                <w:rFonts w:eastAsia="SimSun"/>
                <w:sz w:val="16"/>
                <w:szCs w:val="16"/>
                <w:lang w:eastAsia="ja-JP" w:bidi="ar-SA"/>
              </w:rPr>
              <w:t>slect</w:t>
            </w:r>
            <w:proofErr w:type="spellEnd"/>
            <w:r w:rsidRPr="00D94879">
              <w:rPr>
                <w:rFonts w:eastAsia="SimSun"/>
                <w:sz w:val="16"/>
                <w:szCs w:val="16"/>
                <w:lang w:eastAsia="ja-JP" w:bidi="ar-SA"/>
              </w:rPr>
              <w:t xml:space="preserve"> </w:t>
            </w:r>
            <w:r w:rsidRPr="00D94879">
              <w:rPr>
                <w:rFonts w:eastAsia="SimSun"/>
                <w:sz w:val="16"/>
                <w:szCs w:val="16"/>
                <w:lang w:eastAsia="ja-JP" w:bidi="ar-SA"/>
              </w:rPr>
              <w:br/>
              <w:t>In case of PHY_MODE = SAS</w:t>
            </w:r>
            <w:r w:rsidRPr="00D94879">
              <w:rPr>
                <w:rFonts w:eastAsia="SimSun"/>
                <w:sz w:val="16"/>
                <w:szCs w:val="16"/>
                <w:lang w:eastAsia="ja-JP" w:bidi="ar-SA"/>
              </w:rPr>
              <w:br/>
              <w:t xml:space="preserve">   </w:t>
            </w:r>
            <w:proofErr w:type="gramStart"/>
            <w:r w:rsidRPr="00D94879">
              <w:rPr>
                <w:rFonts w:eastAsia="SimSun"/>
                <w:sz w:val="16"/>
                <w:szCs w:val="16"/>
                <w:lang w:eastAsia="ja-JP" w:bidi="ar-SA"/>
              </w:rPr>
              <w:t>0 :</w:t>
            </w:r>
            <w:proofErr w:type="gramEnd"/>
            <w:r w:rsidRPr="00D94879">
              <w:rPr>
                <w:rFonts w:eastAsia="SimSun"/>
                <w:sz w:val="16"/>
                <w:szCs w:val="16"/>
                <w:lang w:eastAsia="ja-JP" w:bidi="ar-SA"/>
              </w:rPr>
              <w:t xml:space="preserve"> NA</w:t>
            </w:r>
            <w:r w:rsidRPr="00D94879">
              <w:rPr>
                <w:rFonts w:eastAsia="SimSun"/>
                <w:sz w:val="16"/>
                <w:szCs w:val="16"/>
                <w:lang w:eastAsia="ja-JP" w:bidi="ar-SA"/>
              </w:rPr>
              <w:br/>
              <w:t xml:space="preserve">   1: </w:t>
            </w:r>
            <w:proofErr w:type="spellStart"/>
            <w:r w:rsidRPr="00D94879">
              <w:rPr>
                <w:rFonts w:eastAsia="SimSun"/>
                <w:sz w:val="16"/>
                <w:szCs w:val="16"/>
                <w:lang w:eastAsia="ja-JP" w:bidi="ar-SA"/>
              </w:rPr>
              <w:t>Refereance</w:t>
            </w:r>
            <w:proofErr w:type="spellEnd"/>
            <w:r w:rsidRPr="00D94879">
              <w:rPr>
                <w:rFonts w:eastAsia="SimSun"/>
                <w:sz w:val="16"/>
                <w:szCs w:val="16"/>
                <w:lang w:eastAsia="ja-JP" w:bidi="ar-SA"/>
              </w:rPr>
              <w:t xml:space="preserve"> 1</w:t>
            </w:r>
            <w:r w:rsidRPr="00D94879">
              <w:rPr>
                <w:rFonts w:eastAsia="SimSun"/>
                <w:sz w:val="16"/>
                <w:szCs w:val="16"/>
                <w:lang w:eastAsia="ja-JP" w:bidi="ar-SA"/>
              </w:rPr>
              <w:br/>
              <w:t xml:space="preserve">   2: </w:t>
            </w:r>
            <w:proofErr w:type="spellStart"/>
            <w:r w:rsidRPr="00D94879">
              <w:rPr>
                <w:rFonts w:eastAsia="SimSun"/>
                <w:sz w:val="16"/>
                <w:szCs w:val="16"/>
                <w:lang w:eastAsia="ja-JP" w:bidi="ar-SA"/>
              </w:rPr>
              <w:t>Refereance</w:t>
            </w:r>
            <w:proofErr w:type="spellEnd"/>
            <w:r w:rsidRPr="00D94879">
              <w:rPr>
                <w:rFonts w:eastAsia="SimSun"/>
                <w:sz w:val="16"/>
                <w:szCs w:val="16"/>
                <w:lang w:eastAsia="ja-JP" w:bidi="ar-SA"/>
              </w:rPr>
              <w:t xml:space="preserve"> 2</w:t>
            </w:r>
            <w:r w:rsidRPr="00D94879">
              <w:rPr>
                <w:rFonts w:eastAsia="SimSun"/>
                <w:sz w:val="16"/>
                <w:szCs w:val="16"/>
                <w:lang w:eastAsia="ja-JP" w:bidi="ar-SA"/>
              </w:rPr>
              <w:br/>
              <w:t xml:space="preserve">   3: No Equalization</w:t>
            </w:r>
            <w:r w:rsidRPr="00D94879">
              <w:rPr>
                <w:rFonts w:eastAsia="SimSun"/>
                <w:sz w:val="16"/>
                <w:szCs w:val="16"/>
                <w:lang w:eastAsia="ja-JP" w:bidi="ar-SA"/>
              </w:rPr>
              <w:br/>
            </w:r>
            <w:r w:rsidRPr="00D94879">
              <w:rPr>
                <w:rFonts w:eastAsia="SimSun"/>
                <w:sz w:val="16"/>
                <w:szCs w:val="16"/>
                <w:lang w:eastAsia="ja-JP" w:bidi="ar-SA"/>
              </w:rPr>
              <w:br/>
              <w:t>In case of PHY_MODE = ETHERNET</w:t>
            </w:r>
            <w:r w:rsidRPr="00D94879">
              <w:rPr>
                <w:rFonts w:eastAsia="SimSun"/>
                <w:sz w:val="16"/>
                <w:szCs w:val="16"/>
                <w:lang w:eastAsia="ja-JP" w:bidi="ar-SA"/>
              </w:rPr>
              <w:br/>
              <w:t xml:space="preserve">   4: </w:t>
            </w:r>
            <w:proofErr w:type="spellStart"/>
            <w:r w:rsidRPr="00D94879">
              <w:rPr>
                <w:rFonts w:eastAsia="SimSun"/>
                <w:sz w:val="16"/>
                <w:szCs w:val="16"/>
                <w:lang w:eastAsia="ja-JP" w:bidi="ar-SA"/>
              </w:rPr>
              <w:t>Init</w:t>
            </w:r>
            <w:proofErr w:type="spellEnd"/>
            <w:r w:rsidRPr="00D94879">
              <w:rPr>
                <w:rFonts w:eastAsia="SimSun"/>
                <w:sz w:val="16"/>
                <w:szCs w:val="16"/>
                <w:lang w:eastAsia="ja-JP" w:bidi="ar-SA"/>
              </w:rPr>
              <w:t xml:space="preserve">   </w:t>
            </w:r>
            <w:r w:rsidRPr="00D94879">
              <w:rPr>
                <w:rFonts w:eastAsia="SimSun"/>
                <w:sz w:val="16"/>
                <w:szCs w:val="16"/>
                <w:lang w:eastAsia="ja-JP" w:bidi="ar-SA"/>
              </w:rPr>
              <w:br/>
              <w:t xml:space="preserve">   5: preset </w:t>
            </w:r>
            <w:r w:rsidRPr="00D94879">
              <w:rPr>
                <w:rFonts w:eastAsia="SimSun"/>
                <w:sz w:val="16"/>
                <w:szCs w:val="16"/>
                <w:lang w:eastAsia="ja-JP" w:bidi="ar-SA"/>
              </w:rPr>
              <w:br/>
            </w:r>
            <w:r w:rsidRPr="00D94879">
              <w:rPr>
                <w:rFonts w:eastAsia="SimSun"/>
                <w:sz w:val="16"/>
                <w:szCs w:val="16"/>
                <w:lang w:eastAsia="ja-JP" w:bidi="ar-SA"/>
              </w:rPr>
              <w:br/>
              <w:t xml:space="preserve">* All other </w:t>
            </w:r>
            <w:proofErr w:type="spellStart"/>
            <w:r w:rsidRPr="00D94879">
              <w:rPr>
                <w:rFonts w:eastAsia="SimSun"/>
                <w:sz w:val="16"/>
                <w:szCs w:val="16"/>
                <w:lang w:eastAsia="ja-JP" w:bidi="ar-SA"/>
              </w:rPr>
              <w:t>phy_mode</w:t>
            </w:r>
            <w:proofErr w:type="spellEnd"/>
            <w:r w:rsidRPr="00D94879">
              <w:rPr>
                <w:rFonts w:eastAsia="SimSun"/>
                <w:sz w:val="16"/>
                <w:szCs w:val="16"/>
                <w:lang w:eastAsia="ja-JP" w:bidi="ar-SA"/>
              </w:rPr>
              <w:t xml:space="preserve"> is not applicable.</w:t>
            </w:r>
          </w:p>
        </w:tc>
        <w:tc>
          <w:tcPr>
            <w:tcW w:w="2870" w:type="dxa"/>
            <w:tcBorders>
              <w:top w:val="single" w:sz="8" w:space="0" w:color="808080"/>
              <w:left w:val="single" w:sz="8" w:space="0" w:color="808080"/>
              <w:bottom w:val="single" w:sz="8" w:space="0" w:color="808080"/>
              <w:right w:val="single" w:sz="8" w:space="0" w:color="808080"/>
            </w:tcBorders>
            <w:vAlign w:val="center"/>
          </w:tcPr>
          <w:p w14:paraId="22BC9E63" w14:textId="02741E06" w:rsidR="00EA2636" w:rsidRPr="00205F87" w:rsidRDefault="00EA2636" w:rsidP="00EA2636">
            <w:pPr>
              <w:autoSpaceDN w:val="0"/>
              <w:rPr>
                <w:rFonts w:asciiTheme="minorHAnsi" w:hAnsiTheme="minorHAnsi" w:cstheme="minorHAnsi"/>
                <w:sz w:val="22"/>
                <w:szCs w:val="22"/>
              </w:rPr>
            </w:pPr>
            <w:r w:rsidRPr="00D94879">
              <w:rPr>
                <w:rFonts w:eastAsia="SimSun"/>
                <w:sz w:val="16"/>
                <w:szCs w:val="16"/>
                <w:lang w:eastAsia="ja-JP" w:bidi="ar-SA"/>
              </w:rPr>
              <w:t xml:space="preserve">[27:24]: </w:t>
            </w:r>
            <w:proofErr w:type="spellStart"/>
            <w:r w:rsidRPr="00D94879">
              <w:rPr>
                <w:rFonts w:eastAsia="SimSun"/>
                <w:sz w:val="16"/>
                <w:szCs w:val="16"/>
                <w:lang w:eastAsia="ja-JP" w:bidi="ar-SA"/>
              </w:rPr>
              <w:t>Tx</w:t>
            </w:r>
            <w:proofErr w:type="spellEnd"/>
            <w:r w:rsidRPr="00D94879">
              <w:rPr>
                <w:rFonts w:eastAsia="SimSun"/>
                <w:sz w:val="16"/>
                <w:szCs w:val="16"/>
                <w:lang w:eastAsia="ja-JP" w:bidi="ar-SA"/>
              </w:rPr>
              <w:t xml:space="preserve"> Preset table select</w:t>
            </w:r>
            <w:r w:rsidRPr="00D94879">
              <w:rPr>
                <w:rFonts w:eastAsia="SimSun"/>
                <w:sz w:val="16"/>
                <w:szCs w:val="16"/>
                <w:lang w:eastAsia="ja-JP" w:bidi="ar-SA"/>
              </w:rPr>
              <w:br/>
              <w:t>[23:16] Don't care</w:t>
            </w:r>
            <w:r w:rsidRPr="00D94879">
              <w:rPr>
                <w:rFonts w:eastAsia="SimSun"/>
                <w:sz w:val="16"/>
                <w:szCs w:val="16"/>
                <w:lang w:eastAsia="ja-JP" w:bidi="ar-SA"/>
              </w:rPr>
              <w:br/>
              <w:t>[15:12]: Peak amplitude</w:t>
            </w:r>
            <w:r w:rsidRPr="00D94879">
              <w:rPr>
                <w:rFonts w:eastAsia="SimSun"/>
                <w:sz w:val="16"/>
                <w:szCs w:val="16"/>
                <w:lang w:eastAsia="ja-JP" w:bidi="ar-SA"/>
              </w:rPr>
              <w:br/>
              <w:t>[11:8]: Pre emphasis</w:t>
            </w:r>
            <w:r w:rsidRPr="00D94879">
              <w:rPr>
                <w:rFonts w:eastAsia="SimSun"/>
                <w:sz w:val="16"/>
                <w:szCs w:val="16"/>
                <w:lang w:eastAsia="ja-JP" w:bidi="ar-SA"/>
              </w:rPr>
              <w:br/>
              <w:t>[7:4]: Post emphasis</w:t>
            </w:r>
            <w:r w:rsidRPr="00D94879">
              <w:rPr>
                <w:rFonts w:eastAsia="SimSun"/>
                <w:sz w:val="16"/>
                <w:szCs w:val="16"/>
                <w:lang w:eastAsia="ja-JP" w:bidi="ar-SA"/>
              </w:rPr>
              <w:br/>
              <w:t>[3:0] Don't care</w:t>
            </w:r>
          </w:p>
        </w:tc>
      </w:tr>
      <w:tr w:rsidR="00EA2636" w14:paraId="3ADE0BFB" w14:textId="77777777" w:rsidTr="005F4F3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01CA470" w14:textId="5D1E85DA"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lastRenderedPageBreak/>
              <w:t>Set Local TX preset index</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saves value, then sets up circuit during Training process.</w:t>
            </w:r>
            <w:r w:rsidRPr="009765E0">
              <w:rPr>
                <w:rFonts w:eastAsia="SimSun"/>
                <w:sz w:val="16"/>
                <w:szCs w:val="16"/>
                <w:lang w:eastAsia="ja-JP" w:bidi="ar-SA"/>
              </w:rPr>
              <w:br/>
              <w:t xml:space="preserve">FW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 xml:space="preserve"> control</w:t>
            </w:r>
          </w:p>
        </w:tc>
        <w:tc>
          <w:tcPr>
            <w:tcW w:w="629" w:type="dxa"/>
            <w:tcBorders>
              <w:top w:val="single" w:sz="8" w:space="0" w:color="808080"/>
              <w:left w:val="single" w:sz="8" w:space="0" w:color="808080"/>
              <w:bottom w:val="single" w:sz="8" w:space="0" w:color="808080"/>
              <w:right w:val="single" w:sz="8" w:space="0" w:color="808080"/>
            </w:tcBorders>
            <w:vAlign w:val="center"/>
          </w:tcPr>
          <w:p w14:paraId="25DD3F12" w14:textId="7701EBB0" w:rsidR="00EA2636" w:rsidRPr="00205F87" w:rsidRDefault="00EA2636" w:rsidP="00EA2636">
            <w:pPr>
              <w:autoSpaceDN w:val="0"/>
              <w:jc w:val="center"/>
              <w:rPr>
                <w:rFonts w:asciiTheme="minorHAnsi" w:hAnsiTheme="minorHAnsi" w:cstheme="minorHAnsi"/>
                <w:sz w:val="22"/>
                <w:szCs w:val="22"/>
              </w:rPr>
            </w:pPr>
            <w:r w:rsidRPr="009765E0">
              <w:rPr>
                <w:rFonts w:eastAsia="SimSun"/>
                <w:sz w:val="16"/>
                <w:szCs w:val="16"/>
                <w:lang w:eastAsia="ja-JP" w:bidi="ar-SA"/>
              </w:rPr>
              <w:t>0x81</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3C95BF9" w14:textId="1FBBA392"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0x0004</w:t>
            </w:r>
          </w:p>
        </w:tc>
        <w:tc>
          <w:tcPr>
            <w:tcW w:w="3050" w:type="dxa"/>
            <w:tcBorders>
              <w:top w:val="single" w:sz="8" w:space="0" w:color="808080"/>
              <w:left w:val="single" w:sz="8" w:space="0" w:color="808080"/>
              <w:bottom w:val="single" w:sz="8" w:space="0" w:color="808080"/>
              <w:right w:val="single" w:sz="8" w:space="0" w:color="808080"/>
            </w:tcBorders>
            <w:vAlign w:val="center"/>
          </w:tcPr>
          <w:p w14:paraId="4EDA2F68" w14:textId="7C7EC96A"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 xml:space="preserve">[7:0]: Local </w:t>
            </w:r>
            <w:proofErr w:type="spellStart"/>
            <w:r w:rsidRPr="009765E0">
              <w:rPr>
                <w:rFonts w:eastAsia="SimSun"/>
                <w:sz w:val="16"/>
                <w:szCs w:val="16"/>
                <w:lang w:eastAsia="ja-JP" w:bidi="ar-SA"/>
              </w:rPr>
              <w:t>Tx</w:t>
            </w:r>
            <w:proofErr w:type="spellEnd"/>
            <w:r w:rsidRPr="009765E0">
              <w:rPr>
                <w:rFonts w:eastAsia="SimSun"/>
                <w:sz w:val="16"/>
                <w:szCs w:val="16"/>
                <w:lang w:eastAsia="ja-JP" w:bidi="ar-SA"/>
              </w:rPr>
              <w:t xml:space="preserve"> Preset Index</w:t>
            </w:r>
            <w:r w:rsidRPr="009765E0">
              <w:rPr>
                <w:rFonts w:eastAsia="SimSun"/>
                <w:sz w:val="16"/>
                <w:szCs w:val="16"/>
                <w:lang w:eastAsia="ja-JP" w:bidi="ar-SA"/>
              </w:rPr>
              <w:br/>
              <w:t>In case of PHY_MODE = SAS</w:t>
            </w:r>
            <w:r w:rsidRPr="009765E0">
              <w:rPr>
                <w:rFonts w:eastAsia="SimSun"/>
                <w:sz w:val="16"/>
                <w:szCs w:val="16"/>
                <w:lang w:eastAsia="ja-JP" w:bidi="ar-SA"/>
              </w:rPr>
              <w:br/>
              <w:t xml:space="preserve">   </w:t>
            </w:r>
            <w:proofErr w:type="gramStart"/>
            <w:r w:rsidRPr="009765E0">
              <w:rPr>
                <w:rFonts w:eastAsia="SimSun"/>
                <w:sz w:val="16"/>
                <w:szCs w:val="16"/>
                <w:lang w:eastAsia="ja-JP" w:bidi="ar-SA"/>
              </w:rPr>
              <w:t>0 :</w:t>
            </w:r>
            <w:proofErr w:type="gramEnd"/>
            <w:r w:rsidRPr="009765E0">
              <w:rPr>
                <w:rFonts w:eastAsia="SimSun"/>
                <w:sz w:val="16"/>
                <w:szCs w:val="16"/>
                <w:lang w:eastAsia="ja-JP" w:bidi="ar-SA"/>
              </w:rPr>
              <w:t xml:space="preserve"> NA</w:t>
            </w:r>
            <w:r w:rsidRPr="009765E0">
              <w:rPr>
                <w:rFonts w:eastAsia="SimSun"/>
                <w:sz w:val="16"/>
                <w:szCs w:val="16"/>
                <w:lang w:eastAsia="ja-JP" w:bidi="ar-SA"/>
              </w:rPr>
              <w:br/>
              <w:t xml:space="preserve">   1: </w:t>
            </w:r>
            <w:proofErr w:type="spellStart"/>
            <w:r w:rsidRPr="009765E0">
              <w:rPr>
                <w:rFonts w:eastAsia="SimSun"/>
                <w:sz w:val="16"/>
                <w:szCs w:val="16"/>
                <w:lang w:eastAsia="ja-JP" w:bidi="ar-SA"/>
              </w:rPr>
              <w:t>Refereance</w:t>
            </w:r>
            <w:proofErr w:type="spellEnd"/>
            <w:r w:rsidRPr="009765E0">
              <w:rPr>
                <w:rFonts w:eastAsia="SimSun"/>
                <w:sz w:val="16"/>
                <w:szCs w:val="16"/>
                <w:lang w:eastAsia="ja-JP" w:bidi="ar-SA"/>
              </w:rPr>
              <w:t xml:space="preserve"> 1</w:t>
            </w:r>
            <w:r w:rsidRPr="009765E0">
              <w:rPr>
                <w:rFonts w:eastAsia="SimSun"/>
                <w:sz w:val="16"/>
                <w:szCs w:val="16"/>
                <w:lang w:eastAsia="ja-JP" w:bidi="ar-SA"/>
              </w:rPr>
              <w:br/>
              <w:t xml:space="preserve">   2: </w:t>
            </w:r>
            <w:proofErr w:type="spellStart"/>
            <w:r w:rsidRPr="009765E0">
              <w:rPr>
                <w:rFonts w:eastAsia="SimSun"/>
                <w:sz w:val="16"/>
                <w:szCs w:val="16"/>
                <w:lang w:eastAsia="ja-JP" w:bidi="ar-SA"/>
              </w:rPr>
              <w:t>Refereance</w:t>
            </w:r>
            <w:proofErr w:type="spellEnd"/>
            <w:r w:rsidRPr="009765E0">
              <w:rPr>
                <w:rFonts w:eastAsia="SimSun"/>
                <w:sz w:val="16"/>
                <w:szCs w:val="16"/>
                <w:lang w:eastAsia="ja-JP" w:bidi="ar-SA"/>
              </w:rPr>
              <w:t xml:space="preserve"> 2</w:t>
            </w:r>
            <w:r w:rsidRPr="009765E0">
              <w:rPr>
                <w:rFonts w:eastAsia="SimSun"/>
                <w:sz w:val="16"/>
                <w:szCs w:val="16"/>
                <w:lang w:eastAsia="ja-JP" w:bidi="ar-SA"/>
              </w:rPr>
              <w:br/>
              <w:t xml:space="preserve">   3: No Equalization</w:t>
            </w:r>
            <w:r w:rsidRPr="009765E0">
              <w:rPr>
                <w:rFonts w:eastAsia="SimSun"/>
                <w:sz w:val="16"/>
                <w:szCs w:val="16"/>
                <w:lang w:eastAsia="ja-JP" w:bidi="ar-SA"/>
              </w:rPr>
              <w:br/>
            </w:r>
            <w:r w:rsidRPr="009765E0">
              <w:rPr>
                <w:rFonts w:eastAsia="SimSun"/>
                <w:sz w:val="16"/>
                <w:szCs w:val="16"/>
                <w:lang w:eastAsia="ja-JP" w:bidi="ar-SA"/>
              </w:rPr>
              <w:br/>
              <w:t>In case of PHY_MODE = ETHERNET</w:t>
            </w:r>
            <w:r w:rsidRPr="009765E0">
              <w:rPr>
                <w:rFonts w:eastAsia="SimSun"/>
                <w:sz w:val="16"/>
                <w:szCs w:val="16"/>
                <w:lang w:eastAsia="ja-JP" w:bidi="ar-SA"/>
              </w:rPr>
              <w:br/>
              <w:t xml:space="preserve">   4: </w:t>
            </w:r>
            <w:proofErr w:type="spellStart"/>
            <w:r w:rsidRPr="009765E0">
              <w:rPr>
                <w:rFonts w:eastAsia="SimSun"/>
                <w:sz w:val="16"/>
                <w:szCs w:val="16"/>
                <w:lang w:eastAsia="ja-JP" w:bidi="ar-SA"/>
              </w:rPr>
              <w:t>Init</w:t>
            </w:r>
            <w:proofErr w:type="spellEnd"/>
            <w:r w:rsidRPr="009765E0">
              <w:rPr>
                <w:rFonts w:eastAsia="SimSun"/>
                <w:sz w:val="16"/>
                <w:szCs w:val="16"/>
                <w:lang w:eastAsia="ja-JP" w:bidi="ar-SA"/>
              </w:rPr>
              <w:t xml:space="preserve">   </w:t>
            </w:r>
            <w:r w:rsidRPr="009765E0">
              <w:rPr>
                <w:rFonts w:eastAsia="SimSun"/>
                <w:sz w:val="16"/>
                <w:szCs w:val="16"/>
                <w:lang w:eastAsia="ja-JP" w:bidi="ar-SA"/>
              </w:rPr>
              <w:br/>
              <w:t xml:space="preserve">   5: preset </w:t>
            </w:r>
            <w:r w:rsidRPr="009765E0">
              <w:rPr>
                <w:rFonts w:eastAsia="SimSun"/>
                <w:sz w:val="16"/>
                <w:szCs w:val="16"/>
                <w:lang w:eastAsia="ja-JP" w:bidi="ar-SA"/>
              </w:rPr>
              <w:br/>
            </w:r>
            <w:r w:rsidRPr="009765E0">
              <w:rPr>
                <w:rFonts w:eastAsia="SimSun"/>
                <w:sz w:val="16"/>
                <w:szCs w:val="16"/>
                <w:lang w:eastAsia="ja-JP" w:bidi="ar-SA"/>
              </w:rPr>
              <w:br/>
              <w:t xml:space="preserve">* All other </w:t>
            </w:r>
            <w:proofErr w:type="spellStart"/>
            <w:r w:rsidRPr="009765E0">
              <w:rPr>
                <w:rFonts w:eastAsia="SimSun"/>
                <w:sz w:val="16"/>
                <w:szCs w:val="16"/>
                <w:lang w:eastAsia="ja-JP" w:bidi="ar-SA"/>
              </w:rPr>
              <w:t>phy_mode</w:t>
            </w:r>
            <w:proofErr w:type="spellEnd"/>
            <w:r w:rsidRPr="009765E0">
              <w:rPr>
                <w:rFonts w:eastAsia="SimSun"/>
                <w:sz w:val="16"/>
                <w:szCs w:val="16"/>
                <w:lang w:eastAsia="ja-JP" w:bidi="ar-SA"/>
              </w:rPr>
              <w:t xml:space="preserve"> is not applicable.</w:t>
            </w:r>
          </w:p>
        </w:tc>
        <w:tc>
          <w:tcPr>
            <w:tcW w:w="2870" w:type="dxa"/>
            <w:tcBorders>
              <w:top w:val="single" w:sz="8" w:space="0" w:color="808080"/>
              <w:left w:val="single" w:sz="8" w:space="0" w:color="808080"/>
              <w:bottom w:val="single" w:sz="8" w:space="0" w:color="808080"/>
              <w:right w:val="single" w:sz="8" w:space="0" w:color="808080"/>
            </w:tcBorders>
            <w:vAlign w:val="center"/>
          </w:tcPr>
          <w:p w14:paraId="23597B5B" w14:textId="2701DC3F" w:rsidR="00EA2636" w:rsidRPr="00205F87" w:rsidRDefault="00EA2636" w:rsidP="00EA2636">
            <w:pPr>
              <w:autoSpaceDN w:val="0"/>
              <w:rPr>
                <w:rFonts w:asciiTheme="minorHAnsi" w:hAnsiTheme="minorHAnsi" w:cstheme="minorHAnsi"/>
                <w:sz w:val="22"/>
                <w:szCs w:val="22"/>
              </w:rPr>
            </w:pPr>
            <w:r w:rsidRPr="009765E0">
              <w:rPr>
                <w:rFonts w:eastAsia="SimSun"/>
                <w:sz w:val="16"/>
                <w:szCs w:val="16"/>
                <w:lang w:eastAsia="ja-JP" w:bidi="ar-SA"/>
              </w:rPr>
              <w:t>None</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 xml:space="preserve">Note: This to </w:t>
            </w:r>
            <w:proofErr w:type="spellStart"/>
            <w:r w:rsidRPr="009765E0">
              <w:rPr>
                <w:rFonts w:eastAsia="SimSun"/>
                <w:sz w:val="16"/>
                <w:szCs w:val="16"/>
                <w:lang w:eastAsia="ja-JP" w:bidi="ar-SA"/>
              </w:rPr>
              <w:t>to</w:t>
            </w:r>
            <w:proofErr w:type="spellEnd"/>
            <w:r w:rsidRPr="009765E0">
              <w:rPr>
                <w:rFonts w:eastAsia="SimSun"/>
                <w:sz w:val="16"/>
                <w:szCs w:val="16"/>
                <w:lang w:eastAsia="ja-JP" w:bidi="ar-SA"/>
              </w:rPr>
              <w:t xml:space="preserve"> control initial TXFFE select from </w:t>
            </w:r>
            <w:proofErr w:type="spellStart"/>
            <w:r w:rsidRPr="009765E0">
              <w:rPr>
                <w:rFonts w:eastAsia="SimSun"/>
                <w:sz w:val="16"/>
                <w:szCs w:val="16"/>
                <w:lang w:eastAsia="ja-JP" w:bidi="ar-SA"/>
              </w:rPr>
              <w:t>TxPreset</w:t>
            </w:r>
            <w:proofErr w:type="spellEnd"/>
            <w:r w:rsidRPr="009765E0">
              <w:rPr>
                <w:rFonts w:eastAsia="SimSun"/>
                <w:sz w:val="16"/>
                <w:szCs w:val="16"/>
                <w:lang w:eastAsia="ja-JP" w:bidi="ar-SA"/>
              </w:rPr>
              <w:t xml:space="preserve"> table. It will impact at the beginning of </w:t>
            </w:r>
            <w:proofErr w:type="spellStart"/>
            <w:r w:rsidRPr="009765E0">
              <w:rPr>
                <w:rFonts w:eastAsia="SimSun"/>
                <w:sz w:val="16"/>
                <w:szCs w:val="16"/>
                <w:lang w:eastAsia="ja-JP" w:bidi="ar-SA"/>
              </w:rPr>
              <w:t>TrxTrain</w:t>
            </w:r>
            <w:proofErr w:type="spellEnd"/>
            <w:r w:rsidRPr="009765E0">
              <w:rPr>
                <w:rFonts w:eastAsia="SimSun"/>
                <w:sz w:val="16"/>
                <w:szCs w:val="16"/>
                <w:lang w:eastAsia="ja-JP" w:bidi="ar-SA"/>
              </w:rPr>
              <w:t>.</w:t>
            </w:r>
          </w:p>
        </w:tc>
      </w:tr>
      <w:tr w:rsidR="00EA2636" w14:paraId="3872C01D" w14:textId="77777777" w:rsidTr="00BA1A4B">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37E5F51" w14:textId="6192C19A" w:rsidR="00EA2636" w:rsidRPr="00205F87" w:rsidRDefault="00EA2636" w:rsidP="00EA2636">
            <w:pPr>
              <w:autoSpaceDN w:val="0"/>
              <w:rPr>
                <w:rFonts w:asciiTheme="minorHAnsi" w:hAnsiTheme="minorHAnsi" w:cstheme="minorHAnsi"/>
                <w:sz w:val="22"/>
                <w:szCs w:val="22"/>
              </w:rPr>
            </w:pPr>
            <w:r w:rsidRPr="00EC6448">
              <w:rPr>
                <w:rFonts w:eastAsia="SimSun"/>
                <w:sz w:val="16"/>
                <w:szCs w:val="16"/>
                <w:lang w:eastAsia="ja-JP" w:bidi="ar-SA"/>
              </w:rPr>
              <w:t>Get Local TX preset index</w:t>
            </w:r>
          </w:p>
        </w:tc>
        <w:tc>
          <w:tcPr>
            <w:tcW w:w="629" w:type="dxa"/>
            <w:tcBorders>
              <w:top w:val="single" w:sz="8" w:space="0" w:color="808080"/>
              <w:left w:val="single" w:sz="8" w:space="0" w:color="808080"/>
              <w:bottom w:val="single" w:sz="8" w:space="0" w:color="808080"/>
              <w:right w:val="single" w:sz="8" w:space="0" w:color="808080"/>
            </w:tcBorders>
            <w:vAlign w:val="center"/>
          </w:tcPr>
          <w:p w14:paraId="521B9D09" w14:textId="561A13DA" w:rsidR="00EA2636" w:rsidRPr="00205F87" w:rsidRDefault="00EA2636" w:rsidP="00EA2636">
            <w:pPr>
              <w:autoSpaceDN w:val="0"/>
              <w:jc w:val="center"/>
              <w:rPr>
                <w:rFonts w:asciiTheme="minorHAnsi" w:hAnsiTheme="minorHAnsi" w:cstheme="minorHAnsi"/>
                <w:sz w:val="22"/>
                <w:szCs w:val="22"/>
              </w:rPr>
            </w:pPr>
            <w:r w:rsidRPr="00EC6448">
              <w:rPr>
                <w:rFonts w:eastAsia="SimSun"/>
                <w:sz w:val="16"/>
                <w:szCs w:val="16"/>
                <w:lang w:eastAsia="ja-JP" w:bidi="ar-SA"/>
              </w:rPr>
              <w:t>0x81</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086450CB" w14:textId="4178630B" w:rsidR="00EA2636" w:rsidRPr="00205F87" w:rsidRDefault="00EA2636" w:rsidP="00EA2636">
            <w:pPr>
              <w:autoSpaceDN w:val="0"/>
              <w:rPr>
                <w:rFonts w:asciiTheme="minorHAnsi" w:hAnsiTheme="minorHAnsi" w:cstheme="minorHAnsi"/>
                <w:sz w:val="22"/>
                <w:szCs w:val="22"/>
              </w:rPr>
            </w:pPr>
            <w:r w:rsidRPr="00EC6448">
              <w:rPr>
                <w:rFonts w:eastAsia="SimSun"/>
                <w:sz w:val="16"/>
                <w:szCs w:val="16"/>
                <w:lang w:eastAsia="ja-JP" w:bidi="ar-SA"/>
              </w:rPr>
              <w:t>0x0005</w:t>
            </w:r>
          </w:p>
        </w:tc>
        <w:tc>
          <w:tcPr>
            <w:tcW w:w="3050" w:type="dxa"/>
            <w:tcBorders>
              <w:top w:val="single" w:sz="8" w:space="0" w:color="808080"/>
              <w:left w:val="single" w:sz="8" w:space="0" w:color="808080"/>
              <w:bottom w:val="single" w:sz="8" w:space="0" w:color="808080"/>
              <w:right w:val="single" w:sz="8" w:space="0" w:color="808080"/>
            </w:tcBorders>
            <w:vAlign w:val="center"/>
          </w:tcPr>
          <w:p w14:paraId="0B7C2C27" w14:textId="427C7676" w:rsidR="00EA2636" w:rsidRPr="00205F87" w:rsidRDefault="00EA2636" w:rsidP="00EA2636">
            <w:pPr>
              <w:autoSpaceDN w:val="0"/>
              <w:rPr>
                <w:rFonts w:asciiTheme="minorHAnsi" w:hAnsiTheme="minorHAnsi" w:cstheme="minorHAnsi"/>
                <w:sz w:val="22"/>
                <w:szCs w:val="22"/>
              </w:rPr>
            </w:pPr>
            <w:r w:rsidRPr="00EC6448">
              <w:rPr>
                <w:rFonts w:eastAsia="SimSun"/>
                <w:sz w:val="16"/>
                <w:szCs w:val="16"/>
                <w:lang w:eastAsia="ja-JP" w:bidi="ar-SA"/>
              </w:rPr>
              <w:t>NONE</w:t>
            </w:r>
          </w:p>
        </w:tc>
        <w:tc>
          <w:tcPr>
            <w:tcW w:w="2870" w:type="dxa"/>
            <w:tcBorders>
              <w:top w:val="single" w:sz="8" w:space="0" w:color="808080"/>
              <w:left w:val="single" w:sz="8" w:space="0" w:color="808080"/>
              <w:bottom w:val="single" w:sz="8" w:space="0" w:color="808080"/>
              <w:right w:val="single" w:sz="8" w:space="0" w:color="808080"/>
            </w:tcBorders>
            <w:vAlign w:val="center"/>
          </w:tcPr>
          <w:p w14:paraId="35B694AF" w14:textId="3BD96210" w:rsidR="00EA2636" w:rsidRPr="00205F87" w:rsidRDefault="00EA2636" w:rsidP="00EA2636">
            <w:pPr>
              <w:autoSpaceDN w:val="0"/>
              <w:rPr>
                <w:rFonts w:asciiTheme="minorHAnsi" w:hAnsiTheme="minorHAnsi" w:cstheme="minorHAnsi"/>
                <w:sz w:val="22"/>
                <w:szCs w:val="22"/>
              </w:rPr>
            </w:pPr>
            <w:r w:rsidRPr="00EC6448">
              <w:rPr>
                <w:rFonts w:eastAsia="SimSun"/>
                <w:sz w:val="16"/>
                <w:szCs w:val="16"/>
                <w:lang w:eastAsia="ja-JP" w:bidi="ar-SA"/>
              </w:rPr>
              <w:t xml:space="preserve">[7:0]: Local </w:t>
            </w:r>
            <w:proofErr w:type="spellStart"/>
            <w:r w:rsidRPr="00EC6448">
              <w:rPr>
                <w:rFonts w:eastAsia="SimSun"/>
                <w:sz w:val="16"/>
                <w:szCs w:val="16"/>
                <w:lang w:eastAsia="ja-JP" w:bidi="ar-SA"/>
              </w:rPr>
              <w:t>Tx</w:t>
            </w:r>
            <w:proofErr w:type="spellEnd"/>
            <w:r w:rsidRPr="00EC6448">
              <w:rPr>
                <w:rFonts w:eastAsia="SimSun"/>
                <w:sz w:val="16"/>
                <w:szCs w:val="16"/>
                <w:lang w:eastAsia="ja-JP" w:bidi="ar-SA"/>
              </w:rPr>
              <w:t xml:space="preserve"> Preset Index</w:t>
            </w:r>
          </w:p>
        </w:tc>
      </w:tr>
      <w:tr w:rsidR="00EA2636" w14:paraId="169D2003" w14:textId="77777777" w:rsidTr="00EA2636">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3D3E3425" w14:textId="77777777" w:rsidR="00EA2636" w:rsidRPr="00205F87" w:rsidRDefault="00EA2636" w:rsidP="00E91A71">
            <w:pPr>
              <w:autoSpaceDN w:val="0"/>
              <w:rPr>
                <w:rFonts w:asciiTheme="minorHAnsi" w:hAnsiTheme="minorHAnsi" w:cstheme="minorHAnsi"/>
                <w:sz w:val="22"/>
                <w:szCs w:val="22"/>
              </w:rPr>
            </w:pPr>
          </w:p>
        </w:tc>
        <w:tc>
          <w:tcPr>
            <w:tcW w:w="629" w:type="dxa"/>
            <w:tcBorders>
              <w:top w:val="single" w:sz="8" w:space="0" w:color="808080"/>
              <w:left w:val="single" w:sz="8" w:space="0" w:color="808080"/>
              <w:bottom w:val="single" w:sz="8" w:space="0" w:color="808080"/>
              <w:right w:val="single" w:sz="8" w:space="0" w:color="808080"/>
            </w:tcBorders>
            <w:vAlign w:val="center"/>
          </w:tcPr>
          <w:p w14:paraId="166356D8" w14:textId="77777777" w:rsidR="00EA2636" w:rsidRPr="00205F87" w:rsidRDefault="00EA2636" w:rsidP="00E91A71">
            <w:pPr>
              <w:autoSpaceDN w:val="0"/>
              <w:jc w:val="center"/>
              <w:rPr>
                <w:rFonts w:asciiTheme="minorHAnsi" w:hAnsiTheme="minorHAnsi" w:cstheme="minorHAnsi"/>
                <w:sz w:val="22"/>
                <w:szCs w:val="22"/>
              </w:rPr>
            </w:pP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C07696B" w14:textId="77777777" w:rsidR="00EA2636" w:rsidRPr="00205F87" w:rsidRDefault="00EA2636" w:rsidP="00E91A71">
            <w:pPr>
              <w:autoSpaceDN w:val="0"/>
              <w:rPr>
                <w:rFonts w:asciiTheme="minorHAnsi" w:hAnsiTheme="minorHAnsi" w:cstheme="minorHAnsi"/>
                <w:sz w:val="22"/>
                <w:szCs w:val="22"/>
              </w:rPr>
            </w:pPr>
          </w:p>
        </w:tc>
        <w:tc>
          <w:tcPr>
            <w:tcW w:w="3050" w:type="dxa"/>
            <w:tcBorders>
              <w:top w:val="single" w:sz="8" w:space="0" w:color="808080"/>
              <w:left w:val="single" w:sz="8" w:space="0" w:color="808080"/>
              <w:bottom w:val="single" w:sz="8" w:space="0" w:color="808080"/>
              <w:right w:val="single" w:sz="8" w:space="0" w:color="808080"/>
            </w:tcBorders>
          </w:tcPr>
          <w:p w14:paraId="43641C9E" w14:textId="77777777" w:rsidR="00EA2636" w:rsidRPr="00205F87" w:rsidRDefault="00EA2636" w:rsidP="00E91A71">
            <w:pPr>
              <w:autoSpaceDN w:val="0"/>
              <w:rPr>
                <w:rFonts w:asciiTheme="minorHAnsi" w:hAnsiTheme="minorHAnsi" w:cstheme="minorHAnsi"/>
                <w:sz w:val="22"/>
                <w:szCs w:val="22"/>
              </w:rPr>
            </w:pPr>
          </w:p>
        </w:tc>
        <w:tc>
          <w:tcPr>
            <w:tcW w:w="2870" w:type="dxa"/>
            <w:tcBorders>
              <w:top w:val="single" w:sz="8" w:space="0" w:color="808080"/>
              <w:left w:val="single" w:sz="8" w:space="0" w:color="808080"/>
              <w:bottom w:val="single" w:sz="8" w:space="0" w:color="808080"/>
              <w:right w:val="single" w:sz="8" w:space="0" w:color="808080"/>
            </w:tcBorders>
          </w:tcPr>
          <w:p w14:paraId="72AA9EDB" w14:textId="77777777" w:rsidR="00EA2636" w:rsidRPr="00205F87" w:rsidRDefault="00EA2636" w:rsidP="00E91A71">
            <w:pPr>
              <w:autoSpaceDN w:val="0"/>
              <w:rPr>
                <w:rFonts w:asciiTheme="minorHAnsi" w:hAnsiTheme="minorHAnsi" w:cstheme="minorHAnsi"/>
                <w:sz w:val="22"/>
                <w:szCs w:val="22"/>
              </w:rPr>
            </w:pPr>
          </w:p>
        </w:tc>
      </w:tr>
    </w:tbl>
    <w:p w14:paraId="74326836" w14:textId="77777777" w:rsidR="00205AF6" w:rsidRDefault="00205AF6" w:rsidP="00205AF6">
      <w:pPr>
        <w:pStyle w:val="Body"/>
      </w:pPr>
    </w:p>
    <w:p w14:paraId="1998BD86" w14:textId="77777777" w:rsidR="00205AF6" w:rsidRDefault="00205AF6" w:rsidP="00205AF6">
      <w:pPr>
        <w:pStyle w:val="Body"/>
      </w:pPr>
    </w:p>
    <w:p w14:paraId="334C6066" w14:textId="77777777" w:rsidR="00EC6448" w:rsidRDefault="00EC6448" w:rsidP="00D94879">
      <w:pPr>
        <w:pStyle w:val="Body"/>
        <w:ind w:left="-1350"/>
      </w:pPr>
    </w:p>
    <w:p w14:paraId="528AF1ED" w14:textId="37700457" w:rsidR="00EC6448" w:rsidRDefault="00EC6448">
      <w:pPr>
        <w:rPr>
          <w:rFonts w:ascii="Calibri" w:hAnsi="Calibri"/>
          <w:sz w:val="22"/>
          <w:szCs w:val="18"/>
          <w:lang w:bidi="ar-SA"/>
        </w:rPr>
      </w:pPr>
      <w:r>
        <w:br w:type="page"/>
      </w:r>
    </w:p>
    <w:p w14:paraId="5F633F04" w14:textId="77777777" w:rsidR="00EC6448" w:rsidRDefault="00EC6448" w:rsidP="00EC6448">
      <w:pPr>
        <w:pStyle w:val="Body"/>
      </w:pPr>
    </w:p>
    <w:p w14:paraId="158D0EDE" w14:textId="36AF778D" w:rsidR="00EC6448" w:rsidRDefault="00EC6448" w:rsidP="00EC6448">
      <w:pPr>
        <w:pStyle w:val="Heading4"/>
        <w:rPr>
          <w:b/>
        </w:rPr>
      </w:pPr>
      <w:r>
        <w:rPr>
          <w:b/>
        </w:rPr>
        <w:t>Command Type = 0x82</w:t>
      </w:r>
    </w:p>
    <w:p w14:paraId="1A511302" w14:textId="77777777" w:rsidR="00205AF6" w:rsidRDefault="00205AF6" w:rsidP="00205AF6">
      <w:pPr>
        <w:pStyle w:val="Body"/>
      </w:pPr>
    </w:p>
    <w:tbl>
      <w:tblPr>
        <w:tblW w:w="9630" w:type="dxa"/>
        <w:tblInd w:w="-15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340"/>
        <w:gridCol w:w="629"/>
        <w:gridCol w:w="741"/>
        <w:gridCol w:w="3050"/>
        <w:gridCol w:w="2870"/>
      </w:tblGrid>
      <w:tr w:rsidR="00205AF6" w:rsidRPr="00205AF6" w14:paraId="70B0ED9F" w14:textId="77777777" w:rsidTr="00D45ADF">
        <w:trPr>
          <w:cantSplit/>
          <w:trHeight w:val="4176"/>
        </w:trPr>
        <w:tc>
          <w:tcPr>
            <w:tcW w:w="2340" w:type="dxa"/>
            <w:shd w:val="clear" w:color="auto" w:fill="808080" w:themeFill="background1" w:themeFillShade="80"/>
            <w:noWrap/>
            <w:tcMar>
              <w:top w:w="0" w:type="dxa"/>
              <w:left w:w="108" w:type="dxa"/>
              <w:bottom w:w="0" w:type="dxa"/>
              <w:right w:w="108" w:type="dxa"/>
            </w:tcMar>
            <w:textDirection w:val="btLr"/>
            <w:vAlign w:val="center"/>
          </w:tcPr>
          <w:p w14:paraId="3352E089"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lang w:eastAsia="ko-KR" w:bidi="ar-SA"/>
              </w:rPr>
            </w:pPr>
            <w:r w:rsidRPr="00205AF6">
              <w:rPr>
                <w:rFonts w:asciiTheme="minorHAnsi" w:hAnsiTheme="minorHAnsi" w:cstheme="minorHAnsi"/>
                <w:b/>
                <w:color w:val="FFFFFF" w:themeColor="background1"/>
                <w:sz w:val="18"/>
                <w:szCs w:val="22"/>
                <w:lang w:eastAsia="ko-KR" w:bidi="ar-SA"/>
              </w:rPr>
              <w:t>Command Description</w:t>
            </w:r>
          </w:p>
        </w:tc>
        <w:tc>
          <w:tcPr>
            <w:tcW w:w="629" w:type="dxa"/>
            <w:shd w:val="clear" w:color="auto" w:fill="808080" w:themeFill="background1" w:themeFillShade="80"/>
            <w:textDirection w:val="btLr"/>
            <w:vAlign w:val="center"/>
          </w:tcPr>
          <w:p w14:paraId="0D7CB313"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PHY_REMOTE_CTRL_COMMAND_TYPE_LANE[7:0]</w:t>
            </w:r>
          </w:p>
        </w:tc>
        <w:tc>
          <w:tcPr>
            <w:tcW w:w="741" w:type="dxa"/>
            <w:shd w:val="clear" w:color="auto" w:fill="808080" w:themeFill="background1" w:themeFillShade="80"/>
            <w:noWrap/>
            <w:tcMar>
              <w:top w:w="0" w:type="dxa"/>
              <w:left w:w="108" w:type="dxa"/>
              <w:bottom w:w="0" w:type="dxa"/>
              <w:right w:w="108" w:type="dxa"/>
            </w:tcMar>
            <w:textDirection w:val="btLr"/>
            <w:vAlign w:val="center"/>
          </w:tcPr>
          <w:p w14:paraId="03EEA870"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PHY_REMOTE_CTRL_COMMAND_CODE_LANE[15:0]</w:t>
            </w:r>
          </w:p>
        </w:tc>
        <w:tc>
          <w:tcPr>
            <w:tcW w:w="3050" w:type="dxa"/>
            <w:shd w:val="clear" w:color="auto" w:fill="808080" w:themeFill="background1" w:themeFillShade="80"/>
            <w:textDirection w:val="btLr"/>
            <w:vAlign w:val="center"/>
          </w:tcPr>
          <w:p w14:paraId="75C07D91"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PHY_REMOTE_CTRL_VALUE_LANE[31:0]</w:t>
            </w:r>
          </w:p>
        </w:tc>
        <w:tc>
          <w:tcPr>
            <w:tcW w:w="2870" w:type="dxa"/>
            <w:shd w:val="clear" w:color="auto" w:fill="808080" w:themeFill="background1" w:themeFillShade="80"/>
            <w:textDirection w:val="btLr"/>
            <w:vAlign w:val="center"/>
          </w:tcPr>
          <w:p w14:paraId="749E1C4F"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PHY_LOCAL_VALUE[31:0]</w:t>
            </w:r>
          </w:p>
        </w:tc>
      </w:tr>
      <w:tr w:rsidR="00D45ADF" w14:paraId="597CEF36" w14:textId="77777777" w:rsidTr="00D45ADF">
        <w:trPr>
          <w:trHeight w:val="141"/>
        </w:trPr>
        <w:tc>
          <w:tcPr>
            <w:tcW w:w="2340" w:type="dxa"/>
            <w:noWrap/>
            <w:tcMar>
              <w:top w:w="0" w:type="dxa"/>
              <w:left w:w="108" w:type="dxa"/>
              <w:bottom w:w="0" w:type="dxa"/>
              <w:right w:w="108" w:type="dxa"/>
            </w:tcMar>
            <w:vAlign w:val="center"/>
          </w:tcPr>
          <w:p w14:paraId="4E98CE65" w14:textId="75356FDE"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Set RX CDR BW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rx_selmufi_lane</w:t>
            </w:r>
            <w:proofErr w:type="spellEnd"/>
            <w:r w:rsidRPr="009765E0">
              <w:rPr>
                <w:rFonts w:eastAsia="SimSun"/>
                <w:sz w:val="16"/>
                <w:szCs w:val="16"/>
                <w:lang w:eastAsia="ja-JP" w:bidi="ar-SA"/>
              </w:rPr>
              <w:t>[2:0]</w:t>
            </w:r>
            <w:r w:rsidRPr="009765E0">
              <w:rPr>
                <w:rFonts w:eastAsia="SimSun"/>
                <w:sz w:val="16"/>
                <w:szCs w:val="16"/>
                <w:lang w:eastAsia="ja-JP" w:bidi="ar-SA"/>
              </w:rPr>
              <w:br/>
              <w:t xml:space="preserve">     (R2164h[12:10])</w:t>
            </w:r>
            <w:r w:rsidRPr="009765E0">
              <w:rPr>
                <w:rFonts w:eastAsia="SimSun"/>
                <w:sz w:val="16"/>
                <w:szCs w:val="16"/>
                <w:lang w:eastAsia="ja-JP" w:bidi="ar-SA"/>
              </w:rPr>
              <w:br/>
            </w:r>
            <w:proofErr w:type="spellStart"/>
            <w:r w:rsidRPr="009765E0">
              <w:rPr>
                <w:rFonts w:eastAsia="SimSun"/>
                <w:sz w:val="16"/>
                <w:szCs w:val="16"/>
                <w:lang w:eastAsia="ja-JP" w:bidi="ar-SA"/>
              </w:rPr>
              <w:t>rx_selmuff_lane</w:t>
            </w:r>
            <w:proofErr w:type="spellEnd"/>
            <w:r w:rsidRPr="009765E0">
              <w:rPr>
                <w:rFonts w:eastAsia="SimSun"/>
                <w:sz w:val="16"/>
                <w:szCs w:val="16"/>
                <w:lang w:eastAsia="ja-JP" w:bidi="ar-SA"/>
              </w:rPr>
              <w:t>[2:0]</w:t>
            </w:r>
            <w:r w:rsidRPr="009765E0">
              <w:rPr>
                <w:rFonts w:eastAsia="SimSun"/>
                <w:sz w:val="16"/>
                <w:szCs w:val="16"/>
                <w:lang w:eastAsia="ja-JP" w:bidi="ar-SA"/>
              </w:rPr>
              <w:br/>
              <w:t xml:space="preserve">     (R2164h[15:13])</w:t>
            </w:r>
            <w:r w:rsidRPr="009765E0">
              <w:rPr>
                <w:rFonts w:eastAsia="SimSun"/>
                <w:sz w:val="16"/>
                <w:szCs w:val="16"/>
                <w:lang w:eastAsia="ja-JP" w:bidi="ar-SA"/>
              </w:rPr>
              <w:br/>
            </w:r>
            <w:proofErr w:type="spellStart"/>
            <w:r w:rsidRPr="009765E0">
              <w:rPr>
                <w:rFonts w:eastAsia="SimSun"/>
                <w:sz w:val="16"/>
                <w:szCs w:val="16"/>
                <w:lang w:eastAsia="ja-JP" w:bidi="ar-SA"/>
              </w:rPr>
              <w:t>reg_selmupi_lane</w:t>
            </w:r>
            <w:proofErr w:type="spellEnd"/>
            <w:r w:rsidRPr="009765E0">
              <w:rPr>
                <w:rFonts w:eastAsia="SimSun"/>
                <w:sz w:val="16"/>
                <w:szCs w:val="16"/>
                <w:lang w:eastAsia="ja-JP" w:bidi="ar-SA"/>
              </w:rPr>
              <w:t>[3:0]</w:t>
            </w:r>
            <w:r w:rsidRPr="009765E0">
              <w:rPr>
                <w:rFonts w:eastAsia="SimSun"/>
                <w:sz w:val="16"/>
                <w:szCs w:val="16"/>
                <w:lang w:eastAsia="ja-JP" w:bidi="ar-SA"/>
              </w:rPr>
              <w:br/>
              <w:t xml:space="preserve">     (R022Ch[3:0])</w:t>
            </w:r>
            <w:r w:rsidRPr="009765E0">
              <w:rPr>
                <w:rFonts w:eastAsia="SimSun"/>
                <w:sz w:val="16"/>
                <w:szCs w:val="16"/>
                <w:lang w:eastAsia="ja-JP" w:bidi="ar-SA"/>
              </w:rPr>
              <w:br/>
            </w:r>
            <w:proofErr w:type="spellStart"/>
            <w:r w:rsidRPr="009765E0">
              <w:rPr>
                <w:rFonts w:eastAsia="SimSun"/>
                <w:sz w:val="16"/>
                <w:szCs w:val="16"/>
                <w:lang w:eastAsia="ja-JP" w:bidi="ar-SA"/>
              </w:rPr>
              <w:t>reg_selmupf_lane</w:t>
            </w:r>
            <w:proofErr w:type="spellEnd"/>
            <w:r w:rsidRPr="009765E0">
              <w:rPr>
                <w:rFonts w:eastAsia="SimSun"/>
                <w:sz w:val="16"/>
                <w:szCs w:val="16"/>
                <w:lang w:eastAsia="ja-JP" w:bidi="ar-SA"/>
              </w:rPr>
              <w:t>[3:0]</w:t>
            </w:r>
            <w:r w:rsidRPr="009765E0">
              <w:rPr>
                <w:rFonts w:eastAsia="SimSun"/>
                <w:sz w:val="16"/>
                <w:szCs w:val="16"/>
                <w:lang w:eastAsia="ja-JP" w:bidi="ar-SA"/>
              </w:rPr>
              <w:br/>
              <w:t xml:space="preserve">     (R0230h[7:4])</w:t>
            </w:r>
          </w:p>
        </w:tc>
        <w:tc>
          <w:tcPr>
            <w:tcW w:w="629" w:type="dxa"/>
            <w:vAlign w:val="center"/>
          </w:tcPr>
          <w:p w14:paraId="5732C63E" w14:textId="1E1199F3" w:rsidR="00D45ADF" w:rsidRPr="00205F87" w:rsidRDefault="00D45ADF" w:rsidP="00D45ADF">
            <w:pPr>
              <w:autoSpaceDN w:val="0"/>
              <w:jc w:val="center"/>
              <w:rPr>
                <w:rFonts w:asciiTheme="minorHAnsi" w:hAnsiTheme="minorHAnsi" w:cstheme="minorHAnsi"/>
                <w:sz w:val="22"/>
                <w:szCs w:val="22"/>
              </w:rPr>
            </w:pPr>
            <w:r w:rsidRPr="009765E0">
              <w:rPr>
                <w:rFonts w:eastAsia="SimSun"/>
                <w:sz w:val="16"/>
                <w:szCs w:val="16"/>
                <w:lang w:eastAsia="ja-JP" w:bidi="ar-SA"/>
              </w:rPr>
              <w:t>0x82</w:t>
            </w:r>
          </w:p>
        </w:tc>
        <w:tc>
          <w:tcPr>
            <w:tcW w:w="741" w:type="dxa"/>
            <w:noWrap/>
            <w:tcMar>
              <w:top w:w="0" w:type="dxa"/>
              <w:left w:w="108" w:type="dxa"/>
              <w:bottom w:w="0" w:type="dxa"/>
              <w:right w:w="108" w:type="dxa"/>
            </w:tcMar>
            <w:vAlign w:val="center"/>
          </w:tcPr>
          <w:p w14:paraId="51EC1249" w14:textId="244BD453"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0x0000</w:t>
            </w:r>
          </w:p>
        </w:tc>
        <w:tc>
          <w:tcPr>
            <w:tcW w:w="3050" w:type="dxa"/>
            <w:vAlign w:val="center"/>
          </w:tcPr>
          <w:p w14:paraId="68866B96" w14:textId="0C1D2DDA"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 xml:space="preserve">[31]: Debug for current speed </w:t>
            </w:r>
            <w:r w:rsidRPr="009765E0">
              <w:rPr>
                <w:rFonts w:eastAsia="SimSun"/>
                <w:sz w:val="16"/>
                <w:szCs w:val="16"/>
                <w:lang w:eastAsia="ja-JP" w:bidi="ar-SA"/>
              </w:rPr>
              <w:br/>
              <w:t>[27:24]: GEN number</w:t>
            </w:r>
            <w:r w:rsidRPr="009765E0">
              <w:rPr>
                <w:rFonts w:eastAsia="SimSun"/>
                <w:sz w:val="16"/>
                <w:szCs w:val="16"/>
                <w:lang w:eastAsia="ja-JP" w:bidi="ar-SA"/>
              </w:rPr>
              <w:br/>
              <w:t>[15:12]: Phase loop final coefficient</w:t>
            </w:r>
            <w:r w:rsidRPr="009765E0">
              <w:rPr>
                <w:rFonts w:eastAsia="SimSun"/>
                <w:sz w:val="16"/>
                <w:szCs w:val="16"/>
                <w:lang w:eastAsia="ja-JP" w:bidi="ar-SA"/>
              </w:rPr>
              <w:br/>
              <w:t>[11:8]: Phase loop initial coefficient</w:t>
            </w:r>
            <w:r w:rsidRPr="009765E0">
              <w:rPr>
                <w:rFonts w:eastAsia="SimSun"/>
                <w:sz w:val="16"/>
                <w:szCs w:val="16"/>
                <w:lang w:eastAsia="ja-JP" w:bidi="ar-SA"/>
              </w:rPr>
              <w:br/>
              <w:t>[6:4]: Select final multiple frequency</w:t>
            </w:r>
            <w:r w:rsidRPr="009765E0">
              <w:rPr>
                <w:rFonts w:eastAsia="SimSun"/>
                <w:sz w:val="16"/>
                <w:szCs w:val="16"/>
                <w:lang w:eastAsia="ja-JP" w:bidi="ar-SA"/>
              </w:rPr>
              <w:br/>
              <w:t>[2:0]: Select initial multiple frequency</w:t>
            </w:r>
          </w:p>
        </w:tc>
        <w:tc>
          <w:tcPr>
            <w:tcW w:w="2870" w:type="dxa"/>
            <w:vAlign w:val="center"/>
          </w:tcPr>
          <w:p w14:paraId="07DA3702" w14:textId="5674B26D"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None</w:t>
            </w:r>
          </w:p>
        </w:tc>
      </w:tr>
      <w:tr w:rsidR="00D45ADF" w14:paraId="7A2DB79B" w14:textId="77777777" w:rsidTr="00D14C64">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8F1E042" w14:textId="5F27A349"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Get RX CDR BW per GEN</w:t>
            </w:r>
          </w:p>
        </w:tc>
        <w:tc>
          <w:tcPr>
            <w:tcW w:w="629" w:type="dxa"/>
            <w:tcBorders>
              <w:top w:val="single" w:sz="8" w:space="0" w:color="808080"/>
              <w:left w:val="single" w:sz="8" w:space="0" w:color="808080"/>
              <w:bottom w:val="single" w:sz="8" w:space="0" w:color="808080"/>
              <w:right w:val="single" w:sz="8" w:space="0" w:color="808080"/>
            </w:tcBorders>
            <w:vAlign w:val="center"/>
          </w:tcPr>
          <w:p w14:paraId="6234FE32" w14:textId="0EB00230" w:rsidR="00D45ADF" w:rsidRPr="00205F87" w:rsidRDefault="00D45ADF" w:rsidP="00D45ADF">
            <w:pPr>
              <w:autoSpaceDN w:val="0"/>
              <w:jc w:val="center"/>
              <w:rPr>
                <w:rFonts w:asciiTheme="minorHAnsi" w:hAnsiTheme="minorHAnsi" w:cstheme="minorHAnsi"/>
                <w:sz w:val="22"/>
                <w:szCs w:val="22"/>
              </w:rPr>
            </w:pPr>
            <w:r w:rsidRPr="00EC6448">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608A32D" w14:textId="115096AD"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0x0001</w:t>
            </w:r>
          </w:p>
        </w:tc>
        <w:tc>
          <w:tcPr>
            <w:tcW w:w="3050" w:type="dxa"/>
            <w:tcBorders>
              <w:top w:val="single" w:sz="8" w:space="0" w:color="808080"/>
              <w:left w:val="single" w:sz="8" w:space="0" w:color="808080"/>
              <w:bottom w:val="single" w:sz="8" w:space="0" w:color="808080"/>
              <w:right w:val="single" w:sz="8" w:space="0" w:color="808080"/>
            </w:tcBorders>
            <w:vAlign w:val="center"/>
          </w:tcPr>
          <w:p w14:paraId="3468B51D" w14:textId="5BB116E7"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p>
        </w:tc>
        <w:tc>
          <w:tcPr>
            <w:tcW w:w="2870" w:type="dxa"/>
            <w:tcBorders>
              <w:top w:val="single" w:sz="8" w:space="0" w:color="808080"/>
              <w:left w:val="single" w:sz="8" w:space="0" w:color="808080"/>
              <w:bottom w:val="single" w:sz="8" w:space="0" w:color="808080"/>
              <w:right w:val="single" w:sz="8" w:space="0" w:color="808080"/>
            </w:tcBorders>
            <w:vAlign w:val="center"/>
          </w:tcPr>
          <w:p w14:paraId="2FF8E31E" w14:textId="33C894A1"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r w:rsidRPr="00EC6448">
              <w:rPr>
                <w:rFonts w:eastAsia="SimSun"/>
                <w:sz w:val="16"/>
                <w:szCs w:val="16"/>
                <w:lang w:eastAsia="ja-JP" w:bidi="ar-SA"/>
              </w:rPr>
              <w:br/>
              <w:t>[15:12]: Phase loop final coefficient</w:t>
            </w:r>
            <w:r w:rsidRPr="00EC6448">
              <w:rPr>
                <w:rFonts w:eastAsia="SimSun"/>
                <w:sz w:val="16"/>
                <w:szCs w:val="16"/>
                <w:lang w:eastAsia="ja-JP" w:bidi="ar-SA"/>
              </w:rPr>
              <w:br/>
              <w:t>[11:8]: Phase loop initial coefficient</w:t>
            </w:r>
            <w:r w:rsidRPr="00EC6448">
              <w:rPr>
                <w:rFonts w:eastAsia="SimSun"/>
                <w:sz w:val="16"/>
                <w:szCs w:val="16"/>
                <w:lang w:eastAsia="ja-JP" w:bidi="ar-SA"/>
              </w:rPr>
              <w:br/>
              <w:t>[6:4]: Select final multiple frequency</w:t>
            </w:r>
            <w:r w:rsidRPr="00EC6448">
              <w:rPr>
                <w:rFonts w:eastAsia="SimSun"/>
                <w:sz w:val="16"/>
                <w:szCs w:val="16"/>
                <w:lang w:eastAsia="ja-JP" w:bidi="ar-SA"/>
              </w:rPr>
              <w:br/>
              <w:t>[2:0]: Select initial multiple frequency</w:t>
            </w:r>
          </w:p>
        </w:tc>
      </w:tr>
      <w:tr w:rsidR="00D45ADF" w14:paraId="0C300FD7" w14:textId="77777777" w:rsidTr="005F6445">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6E9C0FA" w14:textId="6D02AC75"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Set RX FFE resistor selection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t>ffe_res1_sel_lane[3:0]</w:t>
            </w:r>
            <w:r w:rsidRPr="009765E0">
              <w:rPr>
                <w:rFonts w:eastAsia="SimSun"/>
                <w:sz w:val="16"/>
                <w:szCs w:val="16"/>
                <w:lang w:eastAsia="ja-JP" w:bidi="ar-SA"/>
              </w:rPr>
              <w:br/>
              <w:t xml:space="preserve">     (R0200h[7:4])</w:t>
            </w:r>
            <w:r w:rsidRPr="009765E0">
              <w:rPr>
                <w:rFonts w:eastAsia="SimSun"/>
                <w:sz w:val="16"/>
                <w:szCs w:val="16"/>
                <w:lang w:eastAsia="ja-JP" w:bidi="ar-SA"/>
              </w:rPr>
              <w:br/>
              <w:t>ffe_res2_sel_e_lane[3:0]</w:t>
            </w:r>
            <w:r w:rsidRPr="009765E0">
              <w:rPr>
                <w:rFonts w:eastAsia="SimSun"/>
                <w:sz w:val="16"/>
                <w:szCs w:val="16"/>
                <w:lang w:eastAsia="ja-JP" w:bidi="ar-SA"/>
              </w:rPr>
              <w:br/>
              <w:t xml:space="preserve">     (R0000h[7:4])</w:t>
            </w:r>
            <w:r w:rsidRPr="009765E0">
              <w:rPr>
                <w:rFonts w:eastAsia="SimSun"/>
                <w:sz w:val="16"/>
                <w:szCs w:val="16"/>
                <w:lang w:eastAsia="ja-JP" w:bidi="ar-SA"/>
              </w:rPr>
              <w:br/>
              <w:t>ffe_res2_sel_o_lane[3:0]</w:t>
            </w:r>
            <w:r w:rsidRPr="009765E0">
              <w:rPr>
                <w:rFonts w:eastAsia="SimSun"/>
                <w:sz w:val="16"/>
                <w:szCs w:val="16"/>
                <w:lang w:eastAsia="ja-JP" w:bidi="ar-SA"/>
              </w:rPr>
              <w:br/>
              <w:t xml:space="preserve">     (R0204h[7:4])</w:t>
            </w:r>
            <w:r w:rsidRPr="009765E0">
              <w:rPr>
                <w:rFonts w:eastAsia="SimSun"/>
                <w:sz w:val="16"/>
                <w:szCs w:val="16"/>
                <w:lang w:eastAsia="ja-JP" w:bidi="ar-SA"/>
              </w:rPr>
              <w:br/>
            </w:r>
            <w:r w:rsidRPr="009765E0">
              <w:rPr>
                <w:rFonts w:eastAsia="SimSun"/>
                <w:sz w:val="16"/>
                <w:szCs w:val="16"/>
                <w:lang w:eastAsia="ja-JP" w:bidi="ar-SA"/>
              </w:rPr>
              <w:lastRenderedPageBreak/>
              <w:t>ffe_cap1_sel_lane[3:0]</w:t>
            </w:r>
            <w:r w:rsidRPr="009765E0">
              <w:rPr>
                <w:rFonts w:eastAsia="SimSun"/>
                <w:sz w:val="16"/>
                <w:szCs w:val="16"/>
                <w:lang w:eastAsia="ja-JP" w:bidi="ar-SA"/>
              </w:rPr>
              <w:br/>
              <w:t xml:space="preserve">     (R0200h[3:0])</w:t>
            </w:r>
            <w:r w:rsidRPr="009765E0">
              <w:rPr>
                <w:rFonts w:eastAsia="SimSun"/>
                <w:sz w:val="16"/>
                <w:szCs w:val="16"/>
                <w:lang w:eastAsia="ja-JP" w:bidi="ar-SA"/>
              </w:rPr>
              <w:br/>
              <w:t>ffe_cap2_sel_e_lane[3:0]</w:t>
            </w:r>
            <w:r w:rsidRPr="009765E0">
              <w:rPr>
                <w:rFonts w:eastAsia="SimSun"/>
                <w:sz w:val="16"/>
                <w:szCs w:val="16"/>
                <w:lang w:eastAsia="ja-JP" w:bidi="ar-SA"/>
              </w:rPr>
              <w:br/>
              <w:t xml:space="preserve">     (R0000h[3:0])</w:t>
            </w:r>
            <w:r w:rsidRPr="009765E0">
              <w:rPr>
                <w:rFonts w:eastAsia="SimSun"/>
                <w:sz w:val="16"/>
                <w:szCs w:val="16"/>
                <w:lang w:eastAsia="ja-JP" w:bidi="ar-SA"/>
              </w:rPr>
              <w:br/>
              <w:t>ffe_cap2_sel_o_lane[3:0]</w:t>
            </w:r>
            <w:r w:rsidRPr="009765E0">
              <w:rPr>
                <w:rFonts w:eastAsia="SimSun"/>
                <w:sz w:val="16"/>
                <w:szCs w:val="16"/>
                <w:lang w:eastAsia="ja-JP" w:bidi="ar-SA"/>
              </w:rPr>
              <w:br/>
              <w:t xml:space="preserve">     (R0204h[3:0])</w:t>
            </w:r>
          </w:p>
        </w:tc>
        <w:tc>
          <w:tcPr>
            <w:tcW w:w="629" w:type="dxa"/>
            <w:tcBorders>
              <w:top w:val="single" w:sz="8" w:space="0" w:color="808080"/>
              <w:left w:val="single" w:sz="8" w:space="0" w:color="808080"/>
              <w:bottom w:val="single" w:sz="8" w:space="0" w:color="808080"/>
              <w:right w:val="single" w:sz="8" w:space="0" w:color="808080"/>
            </w:tcBorders>
            <w:vAlign w:val="center"/>
          </w:tcPr>
          <w:p w14:paraId="109D007A" w14:textId="1A9EF0DA" w:rsidR="00D45ADF" w:rsidRPr="00205F87" w:rsidRDefault="00D45ADF" w:rsidP="00D45ADF">
            <w:pPr>
              <w:autoSpaceDN w:val="0"/>
              <w:jc w:val="center"/>
              <w:rPr>
                <w:rFonts w:asciiTheme="minorHAnsi" w:hAnsiTheme="minorHAnsi" w:cstheme="minorHAnsi"/>
                <w:sz w:val="22"/>
                <w:szCs w:val="22"/>
              </w:rPr>
            </w:pPr>
            <w:r w:rsidRPr="009765E0">
              <w:rPr>
                <w:rFonts w:eastAsia="SimSun"/>
                <w:sz w:val="16"/>
                <w:szCs w:val="16"/>
                <w:lang w:eastAsia="ja-JP" w:bidi="ar-SA"/>
              </w:rPr>
              <w:lastRenderedPageBreak/>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22810FF" w14:textId="5E8AA7D8"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0x0002</w:t>
            </w:r>
          </w:p>
        </w:tc>
        <w:tc>
          <w:tcPr>
            <w:tcW w:w="3050" w:type="dxa"/>
            <w:tcBorders>
              <w:top w:val="single" w:sz="8" w:space="0" w:color="808080"/>
              <w:left w:val="single" w:sz="8" w:space="0" w:color="808080"/>
              <w:bottom w:val="single" w:sz="8" w:space="0" w:color="808080"/>
              <w:right w:val="single" w:sz="8" w:space="0" w:color="808080"/>
            </w:tcBorders>
            <w:vAlign w:val="center"/>
          </w:tcPr>
          <w:p w14:paraId="06210E30" w14:textId="085602B5"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 xml:space="preserve">[31]: Debug for current speed </w:t>
            </w:r>
            <w:r w:rsidRPr="009765E0">
              <w:rPr>
                <w:rFonts w:eastAsia="SimSun"/>
                <w:sz w:val="16"/>
                <w:szCs w:val="16"/>
                <w:lang w:eastAsia="ja-JP" w:bidi="ar-SA"/>
              </w:rPr>
              <w:br/>
              <w:t>[27:24]: GEN number</w:t>
            </w:r>
            <w:r w:rsidRPr="009765E0">
              <w:rPr>
                <w:rFonts w:eastAsia="SimSun"/>
                <w:sz w:val="16"/>
                <w:szCs w:val="16"/>
                <w:lang w:eastAsia="ja-JP" w:bidi="ar-SA"/>
              </w:rPr>
              <w:br/>
              <w:t>[23:20]: FFE 2nd stage odd resistor selection</w:t>
            </w:r>
            <w:r w:rsidRPr="009765E0">
              <w:rPr>
                <w:rFonts w:eastAsia="SimSun"/>
                <w:sz w:val="16"/>
                <w:szCs w:val="16"/>
                <w:lang w:eastAsia="ja-JP" w:bidi="ar-SA"/>
              </w:rPr>
              <w:br/>
              <w:t>[19:16]: FFE 2st stage odd cap selection</w:t>
            </w:r>
            <w:r w:rsidRPr="009765E0">
              <w:rPr>
                <w:rFonts w:eastAsia="SimSun"/>
                <w:sz w:val="16"/>
                <w:szCs w:val="16"/>
                <w:lang w:eastAsia="ja-JP" w:bidi="ar-SA"/>
              </w:rPr>
              <w:br/>
              <w:t>[15:12]: DON’T CARE</w:t>
            </w:r>
            <w:r w:rsidRPr="009765E0">
              <w:rPr>
                <w:rFonts w:eastAsia="SimSun"/>
                <w:sz w:val="16"/>
                <w:szCs w:val="16"/>
                <w:lang w:eastAsia="ja-JP" w:bidi="ar-SA"/>
              </w:rPr>
              <w:br/>
              <w:t>[11:8]: DON’T CARE</w:t>
            </w:r>
            <w:r w:rsidRPr="009765E0">
              <w:rPr>
                <w:rFonts w:eastAsia="SimSun"/>
                <w:sz w:val="16"/>
                <w:szCs w:val="16"/>
                <w:lang w:eastAsia="ja-JP" w:bidi="ar-SA"/>
              </w:rPr>
              <w:br/>
              <w:t>[7:4]: FFE 1st stage resistor selection</w:t>
            </w:r>
            <w:r w:rsidRPr="009765E0">
              <w:rPr>
                <w:rFonts w:eastAsia="SimSun"/>
                <w:sz w:val="16"/>
                <w:szCs w:val="16"/>
                <w:lang w:eastAsia="ja-JP" w:bidi="ar-SA"/>
              </w:rPr>
              <w:br/>
              <w:t>[3:0]: FFE 1st stage cap selection</w:t>
            </w:r>
          </w:p>
        </w:tc>
        <w:tc>
          <w:tcPr>
            <w:tcW w:w="2870" w:type="dxa"/>
            <w:tcBorders>
              <w:top w:val="single" w:sz="8" w:space="0" w:color="808080"/>
              <w:left w:val="single" w:sz="8" w:space="0" w:color="808080"/>
              <w:bottom w:val="single" w:sz="8" w:space="0" w:color="808080"/>
              <w:right w:val="single" w:sz="8" w:space="0" w:color="808080"/>
            </w:tcBorders>
            <w:vAlign w:val="center"/>
          </w:tcPr>
          <w:p w14:paraId="3D29EB2E" w14:textId="66B2892E"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None</w:t>
            </w:r>
          </w:p>
        </w:tc>
      </w:tr>
      <w:tr w:rsidR="00D45ADF" w14:paraId="2EF41EC0" w14:textId="77777777" w:rsidTr="00200D3A">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ADC7390" w14:textId="0FB8E1AF"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Get RX FFE resistor selection per GEN</w:t>
            </w:r>
          </w:p>
        </w:tc>
        <w:tc>
          <w:tcPr>
            <w:tcW w:w="629" w:type="dxa"/>
            <w:tcBorders>
              <w:top w:val="single" w:sz="8" w:space="0" w:color="808080"/>
              <w:left w:val="single" w:sz="8" w:space="0" w:color="808080"/>
              <w:bottom w:val="single" w:sz="8" w:space="0" w:color="808080"/>
              <w:right w:val="single" w:sz="8" w:space="0" w:color="808080"/>
            </w:tcBorders>
            <w:vAlign w:val="center"/>
          </w:tcPr>
          <w:p w14:paraId="664A2796" w14:textId="42B6B750" w:rsidR="00D45ADF" w:rsidRPr="00205F87" w:rsidRDefault="00D45ADF" w:rsidP="00D45ADF">
            <w:pPr>
              <w:autoSpaceDN w:val="0"/>
              <w:jc w:val="center"/>
              <w:rPr>
                <w:rFonts w:asciiTheme="minorHAnsi" w:hAnsiTheme="minorHAnsi" w:cstheme="minorHAnsi"/>
                <w:sz w:val="22"/>
                <w:szCs w:val="22"/>
              </w:rPr>
            </w:pPr>
            <w:r w:rsidRPr="00EC6448">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5DDA23F" w14:textId="76A34F80"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0x0003</w:t>
            </w:r>
          </w:p>
        </w:tc>
        <w:tc>
          <w:tcPr>
            <w:tcW w:w="3050" w:type="dxa"/>
            <w:tcBorders>
              <w:top w:val="single" w:sz="8" w:space="0" w:color="808080"/>
              <w:left w:val="single" w:sz="8" w:space="0" w:color="808080"/>
              <w:bottom w:val="single" w:sz="8" w:space="0" w:color="808080"/>
              <w:right w:val="single" w:sz="8" w:space="0" w:color="808080"/>
            </w:tcBorders>
            <w:vAlign w:val="center"/>
          </w:tcPr>
          <w:p w14:paraId="62A63548" w14:textId="722DE0BA"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p>
        </w:tc>
        <w:tc>
          <w:tcPr>
            <w:tcW w:w="2870" w:type="dxa"/>
            <w:tcBorders>
              <w:top w:val="single" w:sz="8" w:space="0" w:color="808080"/>
              <w:left w:val="single" w:sz="8" w:space="0" w:color="808080"/>
              <w:bottom w:val="single" w:sz="8" w:space="0" w:color="808080"/>
              <w:right w:val="single" w:sz="8" w:space="0" w:color="808080"/>
            </w:tcBorders>
            <w:vAlign w:val="center"/>
          </w:tcPr>
          <w:p w14:paraId="1D5708AA" w14:textId="651329E4"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r w:rsidRPr="00EC6448">
              <w:rPr>
                <w:rFonts w:eastAsia="SimSun"/>
                <w:sz w:val="16"/>
                <w:szCs w:val="16"/>
                <w:lang w:eastAsia="ja-JP" w:bidi="ar-SA"/>
              </w:rPr>
              <w:br/>
              <w:t>[23:20]: FFE 2nd stage odd resistor selection</w:t>
            </w:r>
            <w:r w:rsidRPr="00EC6448">
              <w:rPr>
                <w:rFonts w:eastAsia="SimSun"/>
                <w:sz w:val="16"/>
                <w:szCs w:val="16"/>
                <w:lang w:eastAsia="ja-JP" w:bidi="ar-SA"/>
              </w:rPr>
              <w:br/>
              <w:t>[19:16]: FFE 2st stage odd cap selection</w:t>
            </w:r>
            <w:r w:rsidRPr="00EC6448">
              <w:rPr>
                <w:rFonts w:eastAsia="SimSun"/>
                <w:sz w:val="16"/>
                <w:szCs w:val="16"/>
                <w:lang w:eastAsia="ja-JP" w:bidi="ar-SA"/>
              </w:rPr>
              <w:br/>
              <w:t>[15:12]: DON’T CARE</w:t>
            </w:r>
            <w:r w:rsidRPr="00EC6448">
              <w:rPr>
                <w:rFonts w:eastAsia="SimSun"/>
                <w:sz w:val="16"/>
                <w:szCs w:val="16"/>
                <w:lang w:eastAsia="ja-JP" w:bidi="ar-SA"/>
              </w:rPr>
              <w:br/>
              <w:t>[11:8]: DON’T CARE</w:t>
            </w:r>
            <w:r w:rsidRPr="00EC6448">
              <w:rPr>
                <w:rFonts w:eastAsia="SimSun"/>
                <w:sz w:val="16"/>
                <w:szCs w:val="16"/>
                <w:lang w:eastAsia="ja-JP" w:bidi="ar-SA"/>
              </w:rPr>
              <w:br/>
              <w:t>[7:4]: FFE 1st stage resistor selection</w:t>
            </w:r>
            <w:r w:rsidRPr="00EC6448">
              <w:rPr>
                <w:rFonts w:eastAsia="SimSun"/>
                <w:sz w:val="16"/>
                <w:szCs w:val="16"/>
                <w:lang w:eastAsia="ja-JP" w:bidi="ar-SA"/>
              </w:rPr>
              <w:br/>
              <w:t>[3:0]: FFE 1st stage cap selection</w:t>
            </w:r>
          </w:p>
        </w:tc>
      </w:tr>
      <w:tr w:rsidR="00D45ADF" w14:paraId="704D9146" w14:textId="77777777" w:rsidTr="00314E73">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1E809E6" w14:textId="5D9C6B44"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Set RX DFE enable and resolution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dfe_en_lane</w:t>
            </w:r>
            <w:proofErr w:type="spellEnd"/>
            <w:r w:rsidRPr="009765E0">
              <w:rPr>
                <w:rFonts w:eastAsia="SimSun"/>
                <w:sz w:val="16"/>
                <w:szCs w:val="16"/>
                <w:lang w:eastAsia="ja-JP" w:bidi="ar-SA"/>
              </w:rPr>
              <w:br/>
              <w:t xml:space="preserve">     (R2410h[4])</w:t>
            </w:r>
            <w:r w:rsidRPr="009765E0">
              <w:rPr>
                <w:rFonts w:eastAsia="SimSun"/>
                <w:sz w:val="16"/>
                <w:szCs w:val="16"/>
                <w:lang w:eastAsia="ja-JP" w:bidi="ar-SA"/>
              </w:rPr>
              <w:br/>
              <w:t>dfe_res_f0_lane[1:0]</w:t>
            </w:r>
            <w:r w:rsidRPr="009765E0">
              <w:rPr>
                <w:rFonts w:eastAsia="SimSun"/>
                <w:sz w:val="16"/>
                <w:szCs w:val="16"/>
                <w:lang w:eastAsia="ja-JP" w:bidi="ar-SA"/>
              </w:rPr>
              <w:br/>
              <w:t xml:space="preserve">     (R0050h[4:3])</w:t>
            </w:r>
            <w:r w:rsidRPr="009765E0">
              <w:rPr>
                <w:rFonts w:eastAsia="SimSun"/>
                <w:sz w:val="16"/>
                <w:szCs w:val="16"/>
                <w:lang w:eastAsia="ja-JP" w:bidi="ar-SA"/>
              </w:rPr>
              <w:br/>
              <w:t>dfe_res_f1_lane[1:0]</w:t>
            </w:r>
            <w:r w:rsidRPr="009765E0">
              <w:rPr>
                <w:rFonts w:eastAsia="SimSun"/>
                <w:sz w:val="16"/>
                <w:szCs w:val="16"/>
                <w:lang w:eastAsia="ja-JP" w:bidi="ar-SA"/>
              </w:rPr>
              <w:br/>
              <w:t xml:space="preserve">     (R0050h[2:1])</w:t>
            </w:r>
            <w:r w:rsidRPr="009765E0">
              <w:rPr>
                <w:rFonts w:eastAsia="SimSun"/>
                <w:sz w:val="16"/>
                <w:szCs w:val="16"/>
                <w:lang w:eastAsia="ja-JP" w:bidi="ar-SA"/>
              </w:rPr>
              <w:br/>
              <w:t>dfe_res_f234_lane</w:t>
            </w:r>
            <w:r w:rsidRPr="009765E0">
              <w:rPr>
                <w:rFonts w:eastAsia="SimSun"/>
                <w:sz w:val="16"/>
                <w:szCs w:val="16"/>
                <w:lang w:eastAsia="ja-JP" w:bidi="ar-SA"/>
              </w:rPr>
              <w:br/>
              <w:t xml:space="preserve">     (R0050h[0])</w:t>
            </w:r>
            <w:r w:rsidRPr="009765E0">
              <w:rPr>
                <w:rFonts w:eastAsia="SimSun"/>
                <w:sz w:val="16"/>
                <w:szCs w:val="16"/>
                <w:lang w:eastAsia="ja-JP" w:bidi="ar-SA"/>
              </w:rPr>
              <w:br/>
              <w:t>dfe_res_f567_lane</w:t>
            </w:r>
            <w:r w:rsidRPr="009765E0">
              <w:rPr>
                <w:rFonts w:eastAsia="SimSun"/>
                <w:sz w:val="16"/>
                <w:szCs w:val="16"/>
                <w:lang w:eastAsia="ja-JP" w:bidi="ar-SA"/>
              </w:rPr>
              <w:br/>
              <w:t xml:space="preserve">     (R0054h[7])</w:t>
            </w:r>
            <w:r w:rsidRPr="009765E0">
              <w:rPr>
                <w:rFonts w:eastAsia="SimSun"/>
                <w:sz w:val="16"/>
                <w:szCs w:val="16"/>
                <w:lang w:eastAsia="ja-JP" w:bidi="ar-SA"/>
              </w:rPr>
              <w:br/>
              <w:t>dfe_res_f8to15_lane</w:t>
            </w:r>
            <w:r w:rsidRPr="009765E0">
              <w:rPr>
                <w:rFonts w:eastAsia="SimSun"/>
                <w:sz w:val="16"/>
                <w:szCs w:val="16"/>
                <w:lang w:eastAsia="ja-JP" w:bidi="ar-SA"/>
              </w:rPr>
              <w:br/>
              <w:t xml:space="preserve">     (R0054h[6])</w:t>
            </w:r>
            <w:r w:rsidRPr="009765E0">
              <w:rPr>
                <w:rFonts w:eastAsia="SimSun"/>
                <w:sz w:val="16"/>
                <w:szCs w:val="16"/>
                <w:lang w:eastAsia="ja-JP" w:bidi="ar-SA"/>
              </w:rPr>
              <w:br/>
            </w:r>
            <w:proofErr w:type="spellStart"/>
            <w:r w:rsidRPr="009765E0">
              <w:rPr>
                <w:rFonts w:eastAsia="SimSun"/>
                <w:sz w:val="16"/>
                <w:szCs w:val="16"/>
                <w:lang w:eastAsia="ja-JP" w:bidi="ar-SA"/>
              </w:rPr>
              <w:t>dfe_res_floating_lane</w:t>
            </w:r>
            <w:proofErr w:type="spellEnd"/>
            <w:r w:rsidRPr="009765E0">
              <w:rPr>
                <w:rFonts w:eastAsia="SimSun"/>
                <w:sz w:val="16"/>
                <w:szCs w:val="16"/>
                <w:lang w:eastAsia="ja-JP" w:bidi="ar-SA"/>
              </w:rPr>
              <w:br/>
              <w:t xml:space="preserve">     (R0054h[5])</w:t>
            </w:r>
          </w:p>
        </w:tc>
        <w:tc>
          <w:tcPr>
            <w:tcW w:w="629" w:type="dxa"/>
            <w:tcBorders>
              <w:top w:val="single" w:sz="8" w:space="0" w:color="808080"/>
              <w:left w:val="single" w:sz="8" w:space="0" w:color="808080"/>
              <w:bottom w:val="single" w:sz="8" w:space="0" w:color="808080"/>
              <w:right w:val="single" w:sz="8" w:space="0" w:color="808080"/>
            </w:tcBorders>
            <w:vAlign w:val="center"/>
          </w:tcPr>
          <w:p w14:paraId="4DD091BF" w14:textId="54CBE904" w:rsidR="00D45ADF" w:rsidRPr="00205F87" w:rsidRDefault="00D45ADF" w:rsidP="00D45ADF">
            <w:pPr>
              <w:autoSpaceDN w:val="0"/>
              <w:jc w:val="center"/>
              <w:rPr>
                <w:rFonts w:asciiTheme="minorHAnsi" w:hAnsiTheme="minorHAnsi" w:cstheme="minorHAnsi"/>
                <w:sz w:val="22"/>
                <w:szCs w:val="22"/>
              </w:rPr>
            </w:pPr>
            <w:r w:rsidRPr="009765E0">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5743A61" w14:textId="2DB72C13"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0x0004</w:t>
            </w:r>
          </w:p>
        </w:tc>
        <w:tc>
          <w:tcPr>
            <w:tcW w:w="3050" w:type="dxa"/>
            <w:tcBorders>
              <w:top w:val="single" w:sz="8" w:space="0" w:color="808080"/>
              <w:left w:val="single" w:sz="8" w:space="0" w:color="808080"/>
              <w:bottom w:val="single" w:sz="8" w:space="0" w:color="808080"/>
              <w:right w:val="single" w:sz="8" w:space="0" w:color="808080"/>
            </w:tcBorders>
            <w:vAlign w:val="center"/>
          </w:tcPr>
          <w:p w14:paraId="66F08DF4" w14:textId="6722A4C6"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 xml:space="preserve">[31]: Debug for current speed </w:t>
            </w:r>
            <w:r w:rsidRPr="009765E0">
              <w:rPr>
                <w:rFonts w:eastAsia="SimSun"/>
                <w:sz w:val="16"/>
                <w:szCs w:val="16"/>
                <w:lang w:eastAsia="ja-JP" w:bidi="ar-SA"/>
              </w:rPr>
              <w:br/>
              <w:t>[27:24]: GEN number</w:t>
            </w:r>
            <w:r w:rsidRPr="009765E0">
              <w:rPr>
                <w:rFonts w:eastAsia="SimSun"/>
                <w:sz w:val="16"/>
                <w:szCs w:val="16"/>
                <w:lang w:eastAsia="ja-JP" w:bidi="ar-SA"/>
              </w:rPr>
              <w:br/>
              <w:t>[9]: DFE enable select</w:t>
            </w:r>
            <w:r w:rsidRPr="009765E0">
              <w:rPr>
                <w:rFonts w:eastAsia="SimSun"/>
                <w:sz w:val="16"/>
                <w:szCs w:val="16"/>
                <w:lang w:eastAsia="ja-JP" w:bidi="ar-SA"/>
              </w:rPr>
              <w:br/>
              <w:t>1:from command interface</w:t>
            </w:r>
            <w:r w:rsidRPr="009765E0">
              <w:rPr>
                <w:rFonts w:eastAsia="SimSun"/>
                <w:sz w:val="16"/>
                <w:szCs w:val="16"/>
                <w:lang w:eastAsia="ja-JP" w:bidi="ar-SA"/>
              </w:rPr>
              <w:br/>
              <w:t>0: from PIN_DFE_EN</w:t>
            </w:r>
            <w:r w:rsidRPr="009765E0">
              <w:rPr>
                <w:rFonts w:eastAsia="SimSun"/>
                <w:sz w:val="16"/>
                <w:szCs w:val="16"/>
                <w:lang w:eastAsia="ja-JP" w:bidi="ar-SA"/>
              </w:rPr>
              <w:br/>
              <w:t>[8]: DFE enable</w:t>
            </w:r>
            <w:r w:rsidRPr="009765E0">
              <w:rPr>
                <w:rFonts w:eastAsia="SimSun"/>
                <w:sz w:val="16"/>
                <w:szCs w:val="16"/>
                <w:lang w:eastAsia="ja-JP" w:bidi="ar-SA"/>
              </w:rPr>
              <w:br/>
              <w:t>[7]: F5, F6, F7 resolution</w:t>
            </w:r>
            <w:r w:rsidRPr="009765E0">
              <w:rPr>
                <w:rFonts w:eastAsia="SimSun"/>
                <w:sz w:val="16"/>
                <w:szCs w:val="16"/>
                <w:lang w:eastAsia="ja-JP" w:bidi="ar-SA"/>
              </w:rPr>
              <w:br/>
              <w:t>[6]: F8 to F15 resolution</w:t>
            </w:r>
            <w:r w:rsidRPr="009765E0">
              <w:rPr>
                <w:rFonts w:eastAsia="SimSun"/>
                <w:sz w:val="16"/>
                <w:szCs w:val="16"/>
                <w:lang w:eastAsia="ja-JP" w:bidi="ar-SA"/>
              </w:rPr>
              <w:br/>
              <w:t>[5]: Floating tap resolution</w:t>
            </w:r>
            <w:r w:rsidRPr="009765E0">
              <w:rPr>
                <w:rFonts w:eastAsia="SimSun"/>
                <w:sz w:val="16"/>
                <w:szCs w:val="16"/>
                <w:lang w:eastAsia="ja-JP" w:bidi="ar-SA"/>
              </w:rPr>
              <w:br/>
              <w:t>[4:3]: F0 resolution</w:t>
            </w:r>
            <w:r w:rsidRPr="009765E0">
              <w:rPr>
                <w:rFonts w:eastAsia="SimSun"/>
                <w:sz w:val="16"/>
                <w:szCs w:val="16"/>
                <w:lang w:eastAsia="ja-JP" w:bidi="ar-SA"/>
              </w:rPr>
              <w:br/>
              <w:t>[2:1]: F1 resolution</w:t>
            </w:r>
            <w:r w:rsidRPr="009765E0">
              <w:rPr>
                <w:rFonts w:eastAsia="SimSun"/>
                <w:sz w:val="16"/>
                <w:szCs w:val="16"/>
                <w:lang w:eastAsia="ja-JP" w:bidi="ar-SA"/>
              </w:rPr>
              <w:br/>
              <w:t>[0]: F2, F3, F4 resolution</w:t>
            </w:r>
          </w:p>
        </w:tc>
        <w:tc>
          <w:tcPr>
            <w:tcW w:w="2870" w:type="dxa"/>
            <w:tcBorders>
              <w:top w:val="single" w:sz="8" w:space="0" w:color="808080"/>
              <w:left w:val="single" w:sz="8" w:space="0" w:color="808080"/>
              <w:bottom w:val="single" w:sz="8" w:space="0" w:color="808080"/>
              <w:right w:val="single" w:sz="8" w:space="0" w:color="808080"/>
            </w:tcBorders>
            <w:vAlign w:val="center"/>
          </w:tcPr>
          <w:p w14:paraId="3582A701" w14:textId="371831E6"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None</w:t>
            </w:r>
          </w:p>
        </w:tc>
      </w:tr>
      <w:tr w:rsidR="00D45ADF" w14:paraId="49C79B29" w14:textId="77777777" w:rsidTr="007A0B5B">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ACB284F" w14:textId="52076956"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Get RX DFE enable and resolution per GEN</w:t>
            </w:r>
          </w:p>
        </w:tc>
        <w:tc>
          <w:tcPr>
            <w:tcW w:w="629" w:type="dxa"/>
            <w:tcBorders>
              <w:top w:val="single" w:sz="8" w:space="0" w:color="808080"/>
              <w:left w:val="single" w:sz="8" w:space="0" w:color="808080"/>
              <w:bottom w:val="single" w:sz="8" w:space="0" w:color="808080"/>
              <w:right w:val="single" w:sz="8" w:space="0" w:color="808080"/>
            </w:tcBorders>
            <w:vAlign w:val="center"/>
          </w:tcPr>
          <w:p w14:paraId="0ED63E89" w14:textId="0160F2A5" w:rsidR="00D45ADF" w:rsidRPr="00205F87" w:rsidRDefault="00D45ADF" w:rsidP="00D45ADF">
            <w:pPr>
              <w:autoSpaceDN w:val="0"/>
              <w:jc w:val="center"/>
              <w:rPr>
                <w:rFonts w:asciiTheme="minorHAnsi" w:hAnsiTheme="minorHAnsi" w:cstheme="minorHAnsi"/>
                <w:sz w:val="22"/>
                <w:szCs w:val="22"/>
              </w:rPr>
            </w:pPr>
            <w:r w:rsidRPr="00EC6448">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C29CD88" w14:textId="7F4954B7"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0x0005</w:t>
            </w:r>
          </w:p>
        </w:tc>
        <w:tc>
          <w:tcPr>
            <w:tcW w:w="3050" w:type="dxa"/>
            <w:tcBorders>
              <w:top w:val="single" w:sz="8" w:space="0" w:color="808080"/>
              <w:left w:val="single" w:sz="8" w:space="0" w:color="808080"/>
              <w:bottom w:val="single" w:sz="8" w:space="0" w:color="808080"/>
              <w:right w:val="single" w:sz="8" w:space="0" w:color="808080"/>
            </w:tcBorders>
            <w:vAlign w:val="center"/>
          </w:tcPr>
          <w:p w14:paraId="7ABECA59" w14:textId="3B43FA33"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p>
        </w:tc>
        <w:tc>
          <w:tcPr>
            <w:tcW w:w="2870" w:type="dxa"/>
            <w:tcBorders>
              <w:top w:val="single" w:sz="8" w:space="0" w:color="808080"/>
              <w:left w:val="single" w:sz="8" w:space="0" w:color="808080"/>
              <w:bottom w:val="single" w:sz="8" w:space="0" w:color="808080"/>
              <w:right w:val="single" w:sz="8" w:space="0" w:color="808080"/>
            </w:tcBorders>
            <w:vAlign w:val="center"/>
          </w:tcPr>
          <w:p w14:paraId="0465A069" w14:textId="39E2565C"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[31]: Debug for current speed</w:t>
            </w:r>
            <w:r w:rsidRPr="00EC6448">
              <w:rPr>
                <w:rFonts w:eastAsia="SimSun"/>
                <w:sz w:val="16"/>
                <w:szCs w:val="16"/>
                <w:lang w:eastAsia="ja-JP" w:bidi="ar-SA"/>
              </w:rPr>
              <w:br/>
              <w:t>[27:24]: GEN number</w:t>
            </w:r>
            <w:r w:rsidRPr="00EC6448">
              <w:rPr>
                <w:rFonts w:eastAsia="SimSun"/>
                <w:sz w:val="16"/>
                <w:szCs w:val="16"/>
                <w:lang w:eastAsia="ja-JP" w:bidi="ar-SA"/>
              </w:rPr>
              <w:br/>
              <w:t>[9]: DFE enable select</w:t>
            </w:r>
            <w:r w:rsidRPr="00EC6448">
              <w:rPr>
                <w:rFonts w:eastAsia="SimSun"/>
                <w:sz w:val="16"/>
                <w:szCs w:val="16"/>
                <w:lang w:eastAsia="ja-JP" w:bidi="ar-SA"/>
              </w:rPr>
              <w:br/>
              <w:t>1:from command interface</w:t>
            </w:r>
            <w:r w:rsidRPr="00EC6448">
              <w:rPr>
                <w:rFonts w:eastAsia="SimSun"/>
                <w:sz w:val="16"/>
                <w:szCs w:val="16"/>
                <w:lang w:eastAsia="ja-JP" w:bidi="ar-SA"/>
              </w:rPr>
              <w:br/>
              <w:t>0: from PIN_DFE_EN</w:t>
            </w:r>
            <w:r w:rsidRPr="00EC6448">
              <w:rPr>
                <w:rFonts w:eastAsia="SimSun"/>
                <w:sz w:val="16"/>
                <w:szCs w:val="16"/>
                <w:lang w:eastAsia="ja-JP" w:bidi="ar-SA"/>
              </w:rPr>
              <w:br/>
              <w:t>[8]: DFE enable</w:t>
            </w:r>
            <w:r w:rsidRPr="00EC6448">
              <w:rPr>
                <w:rFonts w:eastAsia="SimSun"/>
                <w:sz w:val="16"/>
                <w:szCs w:val="16"/>
                <w:lang w:eastAsia="ja-JP" w:bidi="ar-SA"/>
              </w:rPr>
              <w:br/>
              <w:t>[7]: F5, F6, F7 resolution</w:t>
            </w:r>
            <w:r w:rsidRPr="00EC6448">
              <w:rPr>
                <w:rFonts w:eastAsia="SimSun"/>
                <w:sz w:val="16"/>
                <w:szCs w:val="16"/>
                <w:lang w:eastAsia="ja-JP" w:bidi="ar-SA"/>
              </w:rPr>
              <w:br/>
              <w:t>[6]: F8 to F15 resolution</w:t>
            </w:r>
            <w:r w:rsidRPr="00EC6448">
              <w:rPr>
                <w:rFonts w:eastAsia="SimSun"/>
                <w:sz w:val="16"/>
                <w:szCs w:val="16"/>
                <w:lang w:eastAsia="ja-JP" w:bidi="ar-SA"/>
              </w:rPr>
              <w:br/>
              <w:t>[5]: Floating tap resolution</w:t>
            </w:r>
            <w:r w:rsidRPr="00EC6448">
              <w:rPr>
                <w:rFonts w:eastAsia="SimSun"/>
                <w:sz w:val="16"/>
                <w:szCs w:val="16"/>
                <w:lang w:eastAsia="ja-JP" w:bidi="ar-SA"/>
              </w:rPr>
              <w:br/>
              <w:t>[4:3]: F0 resolution</w:t>
            </w:r>
            <w:r w:rsidRPr="00EC6448">
              <w:rPr>
                <w:rFonts w:eastAsia="SimSun"/>
                <w:sz w:val="16"/>
                <w:szCs w:val="16"/>
                <w:lang w:eastAsia="ja-JP" w:bidi="ar-SA"/>
              </w:rPr>
              <w:br/>
              <w:t>[2:1]: F1 resolution</w:t>
            </w:r>
            <w:r w:rsidRPr="00EC6448">
              <w:rPr>
                <w:rFonts w:eastAsia="SimSun"/>
                <w:sz w:val="16"/>
                <w:szCs w:val="16"/>
                <w:lang w:eastAsia="ja-JP" w:bidi="ar-SA"/>
              </w:rPr>
              <w:br/>
              <w:t>[0]: F2, F3, F4 resolution</w:t>
            </w:r>
          </w:p>
        </w:tc>
      </w:tr>
      <w:tr w:rsidR="00D45ADF" w14:paraId="611AB66E" w14:textId="77777777" w:rsidTr="000059C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09984485" w14:textId="104B5EAD"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Set SQ threshold ratio per GEN</w:t>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r>
            <w:r w:rsidRPr="009765E0">
              <w:rPr>
                <w:rFonts w:eastAsia="SimSun"/>
                <w:sz w:val="16"/>
                <w:szCs w:val="16"/>
                <w:lang w:eastAsia="ja-JP" w:bidi="ar-SA"/>
              </w:rPr>
              <w:br/>
              <w:t>OPERATION</w:t>
            </w:r>
            <w:proofErr w:type="gramStart"/>
            <w:r w:rsidRPr="009765E0">
              <w:rPr>
                <w:rFonts w:eastAsia="SimSun"/>
                <w:sz w:val="16"/>
                <w:szCs w:val="16"/>
                <w:lang w:eastAsia="ja-JP" w:bidi="ar-SA"/>
              </w:rPr>
              <w:t>:</w:t>
            </w:r>
            <w:proofErr w:type="gramEnd"/>
            <w:r w:rsidRPr="009765E0">
              <w:rPr>
                <w:rFonts w:eastAsia="SimSun"/>
                <w:sz w:val="16"/>
                <w:szCs w:val="16"/>
                <w:lang w:eastAsia="ja-JP" w:bidi="ar-SA"/>
              </w:rPr>
              <w:br/>
              <w:t>MCU-FW loads into GEN table, then sets up circuit on speed-change.</w:t>
            </w:r>
            <w:r w:rsidRPr="009765E0">
              <w:rPr>
                <w:rFonts w:eastAsia="SimSun"/>
                <w:sz w:val="16"/>
                <w:szCs w:val="16"/>
                <w:lang w:eastAsia="ja-JP" w:bidi="ar-SA"/>
              </w:rPr>
              <w:br/>
              <w:t xml:space="preserve">Direct </w:t>
            </w:r>
            <w:proofErr w:type="spellStart"/>
            <w:r w:rsidRPr="009765E0">
              <w:rPr>
                <w:rFonts w:eastAsia="SimSun"/>
                <w:sz w:val="16"/>
                <w:szCs w:val="16"/>
                <w:lang w:eastAsia="ja-JP" w:bidi="ar-SA"/>
              </w:rPr>
              <w:t>Reg</w:t>
            </w:r>
            <w:proofErr w:type="spellEnd"/>
            <w:r w:rsidRPr="009765E0">
              <w:rPr>
                <w:rFonts w:eastAsia="SimSun"/>
                <w:sz w:val="16"/>
                <w:szCs w:val="16"/>
                <w:lang w:eastAsia="ja-JP" w:bidi="ar-SA"/>
              </w:rPr>
              <w:t>:</w:t>
            </w:r>
            <w:r w:rsidRPr="009765E0">
              <w:rPr>
                <w:rFonts w:eastAsia="SimSun"/>
                <w:sz w:val="16"/>
                <w:szCs w:val="16"/>
                <w:lang w:eastAsia="ja-JP" w:bidi="ar-SA"/>
              </w:rPr>
              <w:br/>
            </w:r>
            <w:proofErr w:type="spellStart"/>
            <w:r w:rsidRPr="009765E0">
              <w:rPr>
                <w:rFonts w:eastAsia="SimSun"/>
                <w:sz w:val="16"/>
                <w:szCs w:val="16"/>
                <w:lang w:eastAsia="ja-JP" w:bidi="ar-SA"/>
              </w:rPr>
              <w:t>sq_thresh_lane</w:t>
            </w:r>
            <w:proofErr w:type="spellEnd"/>
            <w:r w:rsidRPr="009765E0">
              <w:rPr>
                <w:rFonts w:eastAsia="SimSun"/>
                <w:sz w:val="16"/>
                <w:szCs w:val="16"/>
                <w:lang w:eastAsia="ja-JP" w:bidi="ar-SA"/>
              </w:rPr>
              <w:t>[5:0]</w:t>
            </w:r>
            <w:r w:rsidRPr="009765E0">
              <w:rPr>
                <w:rFonts w:eastAsia="SimSun"/>
                <w:sz w:val="16"/>
                <w:szCs w:val="16"/>
                <w:lang w:eastAsia="ja-JP" w:bidi="ar-SA"/>
              </w:rPr>
              <w:br/>
              <w:t xml:space="preserve">     (R0010h[7:2])</w:t>
            </w:r>
          </w:p>
        </w:tc>
        <w:tc>
          <w:tcPr>
            <w:tcW w:w="629" w:type="dxa"/>
            <w:tcBorders>
              <w:top w:val="single" w:sz="8" w:space="0" w:color="808080"/>
              <w:left w:val="single" w:sz="8" w:space="0" w:color="808080"/>
              <w:bottom w:val="single" w:sz="8" w:space="0" w:color="808080"/>
              <w:right w:val="single" w:sz="8" w:space="0" w:color="808080"/>
            </w:tcBorders>
            <w:vAlign w:val="center"/>
          </w:tcPr>
          <w:p w14:paraId="318966E1" w14:textId="367BC8B9" w:rsidR="00D45ADF" w:rsidRPr="00205F87" w:rsidRDefault="00D45ADF" w:rsidP="00D45ADF">
            <w:pPr>
              <w:autoSpaceDN w:val="0"/>
              <w:jc w:val="center"/>
              <w:rPr>
                <w:rFonts w:asciiTheme="minorHAnsi" w:hAnsiTheme="minorHAnsi" w:cstheme="minorHAnsi"/>
                <w:sz w:val="22"/>
                <w:szCs w:val="22"/>
              </w:rPr>
            </w:pPr>
            <w:r w:rsidRPr="009765E0">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F3C80EE" w14:textId="45D02BB0"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0x0006</w:t>
            </w:r>
          </w:p>
        </w:tc>
        <w:tc>
          <w:tcPr>
            <w:tcW w:w="3050" w:type="dxa"/>
            <w:tcBorders>
              <w:top w:val="single" w:sz="8" w:space="0" w:color="808080"/>
              <w:left w:val="single" w:sz="8" w:space="0" w:color="808080"/>
              <w:bottom w:val="single" w:sz="8" w:space="0" w:color="808080"/>
              <w:right w:val="single" w:sz="8" w:space="0" w:color="808080"/>
            </w:tcBorders>
            <w:vAlign w:val="center"/>
          </w:tcPr>
          <w:p w14:paraId="4F2B1755" w14:textId="5E28C78B"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 xml:space="preserve">[31]: Debug for current speed </w:t>
            </w:r>
            <w:r w:rsidRPr="009765E0">
              <w:rPr>
                <w:rFonts w:eastAsia="SimSun"/>
                <w:sz w:val="16"/>
                <w:szCs w:val="16"/>
                <w:lang w:eastAsia="ja-JP" w:bidi="ar-SA"/>
              </w:rPr>
              <w:br/>
              <w:t>[27:24]: GEN number</w:t>
            </w:r>
            <w:r w:rsidRPr="009765E0">
              <w:rPr>
                <w:rFonts w:eastAsia="SimSun"/>
                <w:sz w:val="16"/>
                <w:szCs w:val="16"/>
                <w:lang w:eastAsia="ja-JP" w:bidi="ar-SA"/>
              </w:rPr>
              <w:br/>
              <w:t>[5:0]: Squelch detector threshold ratio</w:t>
            </w:r>
          </w:p>
        </w:tc>
        <w:tc>
          <w:tcPr>
            <w:tcW w:w="2870" w:type="dxa"/>
            <w:tcBorders>
              <w:top w:val="single" w:sz="8" w:space="0" w:color="808080"/>
              <w:left w:val="single" w:sz="8" w:space="0" w:color="808080"/>
              <w:bottom w:val="single" w:sz="8" w:space="0" w:color="808080"/>
              <w:right w:val="single" w:sz="8" w:space="0" w:color="808080"/>
            </w:tcBorders>
            <w:vAlign w:val="center"/>
          </w:tcPr>
          <w:p w14:paraId="432AEEDF" w14:textId="5D7BF9B5" w:rsidR="00D45ADF" w:rsidRPr="00205F87" w:rsidRDefault="00D45ADF" w:rsidP="00D45ADF">
            <w:pPr>
              <w:autoSpaceDN w:val="0"/>
              <w:rPr>
                <w:rFonts w:asciiTheme="minorHAnsi" w:hAnsiTheme="minorHAnsi" w:cstheme="minorHAnsi"/>
                <w:sz w:val="22"/>
                <w:szCs w:val="22"/>
              </w:rPr>
            </w:pPr>
            <w:r w:rsidRPr="009765E0">
              <w:rPr>
                <w:rFonts w:eastAsia="SimSun"/>
                <w:sz w:val="16"/>
                <w:szCs w:val="16"/>
                <w:lang w:eastAsia="ja-JP" w:bidi="ar-SA"/>
              </w:rPr>
              <w:t>None</w:t>
            </w:r>
            <w:r w:rsidRPr="009765E0">
              <w:rPr>
                <w:rFonts w:eastAsia="SimSun"/>
                <w:sz w:val="16"/>
                <w:szCs w:val="16"/>
                <w:lang w:eastAsia="ja-JP" w:bidi="ar-SA"/>
              </w:rPr>
              <w:br/>
              <w:t xml:space="preserve">The squelch </w:t>
            </w:r>
            <w:proofErr w:type="gramStart"/>
            <w:r w:rsidRPr="009765E0">
              <w:rPr>
                <w:rFonts w:eastAsia="SimSun"/>
                <w:sz w:val="16"/>
                <w:szCs w:val="16"/>
                <w:lang w:eastAsia="ja-JP" w:bidi="ar-SA"/>
              </w:rPr>
              <w:t>threshold  =</w:t>
            </w:r>
            <w:proofErr w:type="gramEnd"/>
            <w:r w:rsidRPr="009765E0">
              <w:rPr>
                <w:rFonts w:eastAsia="SimSun"/>
                <w:sz w:val="16"/>
                <w:szCs w:val="16"/>
                <w:lang w:eastAsia="ja-JP" w:bidi="ar-SA"/>
              </w:rPr>
              <w:t xml:space="preserve"> </w:t>
            </w:r>
            <w:proofErr w:type="spellStart"/>
            <w:r w:rsidRPr="009765E0">
              <w:rPr>
                <w:rFonts w:eastAsia="SimSun"/>
                <w:sz w:val="16"/>
                <w:szCs w:val="16"/>
                <w:lang w:eastAsia="ja-JP" w:bidi="ar-SA"/>
              </w:rPr>
              <w:t>sq_thresh_cal_result</w:t>
            </w:r>
            <w:proofErr w:type="spellEnd"/>
            <w:r w:rsidRPr="009765E0">
              <w:rPr>
                <w:rFonts w:eastAsia="SimSun"/>
                <w:sz w:val="16"/>
                <w:szCs w:val="16"/>
                <w:lang w:eastAsia="ja-JP" w:bidi="ar-SA"/>
              </w:rPr>
              <w:t xml:space="preserve"> * ratio</w:t>
            </w:r>
            <w:r w:rsidRPr="009765E0">
              <w:rPr>
                <w:rFonts w:eastAsia="SimSun"/>
                <w:sz w:val="16"/>
                <w:szCs w:val="16"/>
                <w:lang w:eastAsia="ja-JP" w:bidi="ar-SA"/>
              </w:rPr>
              <w:br/>
              <w:t xml:space="preserve">When </w:t>
            </w:r>
            <w:proofErr w:type="spellStart"/>
            <w:r w:rsidRPr="009765E0">
              <w:rPr>
                <w:rFonts w:eastAsia="SimSun"/>
                <w:sz w:val="16"/>
                <w:szCs w:val="16"/>
                <w:lang w:eastAsia="ja-JP" w:bidi="ar-SA"/>
              </w:rPr>
              <w:t>sq_det_thre_ratio</w:t>
            </w:r>
            <w:proofErr w:type="spellEnd"/>
            <w:r w:rsidRPr="009765E0">
              <w:rPr>
                <w:rFonts w:eastAsia="SimSun"/>
                <w:sz w:val="16"/>
                <w:szCs w:val="16"/>
                <w:lang w:eastAsia="ja-JP" w:bidi="ar-SA"/>
              </w:rPr>
              <w:t xml:space="preserve"> is not 0, the  ratio = </w:t>
            </w:r>
            <w:proofErr w:type="spellStart"/>
            <w:r w:rsidRPr="009765E0">
              <w:rPr>
                <w:rFonts w:eastAsia="SimSun"/>
                <w:sz w:val="16"/>
                <w:szCs w:val="16"/>
                <w:lang w:eastAsia="ja-JP" w:bidi="ar-SA"/>
              </w:rPr>
              <w:t>sq_det_thre_ratio</w:t>
            </w:r>
            <w:proofErr w:type="spellEnd"/>
            <w:r w:rsidRPr="009765E0">
              <w:rPr>
                <w:rFonts w:eastAsia="SimSun"/>
                <w:sz w:val="16"/>
                <w:szCs w:val="16"/>
                <w:lang w:eastAsia="ja-JP" w:bidi="ar-SA"/>
              </w:rPr>
              <w:t xml:space="preserve"> / 32.</w:t>
            </w:r>
            <w:r w:rsidRPr="009765E0">
              <w:rPr>
                <w:rFonts w:eastAsia="SimSun"/>
                <w:sz w:val="16"/>
                <w:szCs w:val="16"/>
                <w:lang w:eastAsia="ja-JP" w:bidi="ar-SA"/>
              </w:rPr>
              <w:br/>
              <w:t xml:space="preserve">When </w:t>
            </w:r>
            <w:proofErr w:type="spellStart"/>
            <w:r w:rsidRPr="009765E0">
              <w:rPr>
                <w:rFonts w:eastAsia="SimSun"/>
                <w:sz w:val="16"/>
                <w:szCs w:val="16"/>
                <w:lang w:eastAsia="ja-JP" w:bidi="ar-SA"/>
              </w:rPr>
              <w:t>sq_det_thre_ratio</w:t>
            </w:r>
            <w:proofErr w:type="spellEnd"/>
            <w:r w:rsidRPr="009765E0">
              <w:rPr>
                <w:rFonts w:eastAsia="SimSun"/>
                <w:sz w:val="16"/>
                <w:szCs w:val="16"/>
                <w:lang w:eastAsia="ja-JP" w:bidi="ar-SA"/>
              </w:rPr>
              <w:t xml:space="preserve"> is 0, the ratio = 1.</w:t>
            </w:r>
            <w:r w:rsidRPr="009765E0">
              <w:rPr>
                <w:rFonts w:eastAsia="SimSun"/>
                <w:sz w:val="16"/>
                <w:szCs w:val="16"/>
                <w:lang w:eastAsia="ja-JP" w:bidi="ar-SA"/>
              </w:rPr>
              <w:br/>
              <w:t xml:space="preserve">* </w:t>
            </w:r>
            <w:proofErr w:type="spellStart"/>
            <w:r w:rsidRPr="009765E0">
              <w:rPr>
                <w:rFonts w:eastAsia="SimSun"/>
                <w:sz w:val="16"/>
                <w:szCs w:val="16"/>
                <w:lang w:eastAsia="ja-JP" w:bidi="ar-SA"/>
              </w:rPr>
              <w:t>sq_det_thre_ratio</w:t>
            </w:r>
            <w:proofErr w:type="spellEnd"/>
            <w:r w:rsidRPr="009765E0">
              <w:rPr>
                <w:rFonts w:eastAsia="SimSun"/>
                <w:sz w:val="16"/>
                <w:szCs w:val="16"/>
                <w:lang w:eastAsia="ja-JP" w:bidi="ar-SA"/>
              </w:rPr>
              <w:t xml:space="preserve">: user defined by  Squelch detector threshold ratio </w:t>
            </w:r>
            <w:r w:rsidRPr="009765E0">
              <w:rPr>
                <w:rFonts w:eastAsia="SimSun"/>
                <w:sz w:val="16"/>
                <w:szCs w:val="16"/>
                <w:lang w:eastAsia="ja-JP" w:bidi="ar-SA"/>
              </w:rPr>
              <w:br/>
              <w:t xml:space="preserve">* </w:t>
            </w:r>
            <w:proofErr w:type="spellStart"/>
            <w:r w:rsidRPr="009765E0">
              <w:rPr>
                <w:rFonts w:eastAsia="SimSun"/>
                <w:sz w:val="16"/>
                <w:szCs w:val="16"/>
                <w:lang w:eastAsia="ja-JP" w:bidi="ar-SA"/>
              </w:rPr>
              <w:t>sq_thresh_cal_result</w:t>
            </w:r>
            <w:proofErr w:type="spellEnd"/>
            <w:r w:rsidRPr="009765E0">
              <w:rPr>
                <w:rFonts w:eastAsia="SimSun"/>
                <w:sz w:val="16"/>
                <w:szCs w:val="16"/>
                <w:lang w:eastAsia="ja-JP" w:bidi="ar-SA"/>
              </w:rPr>
              <w:t xml:space="preserve"> : SQ threshold calibration result </w:t>
            </w:r>
          </w:p>
        </w:tc>
      </w:tr>
      <w:tr w:rsidR="00D45ADF" w14:paraId="2E175A71" w14:textId="77777777" w:rsidTr="0058192E">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ADE12F3" w14:textId="23488EFB"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Get SQ threshold ratio per GEN</w:t>
            </w:r>
          </w:p>
        </w:tc>
        <w:tc>
          <w:tcPr>
            <w:tcW w:w="629" w:type="dxa"/>
            <w:tcBorders>
              <w:top w:val="single" w:sz="8" w:space="0" w:color="808080"/>
              <w:left w:val="single" w:sz="8" w:space="0" w:color="808080"/>
              <w:bottom w:val="single" w:sz="8" w:space="0" w:color="808080"/>
              <w:right w:val="single" w:sz="8" w:space="0" w:color="808080"/>
            </w:tcBorders>
            <w:vAlign w:val="center"/>
          </w:tcPr>
          <w:p w14:paraId="4489CF9D" w14:textId="31A1FFD6" w:rsidR="00D45ADF" w:rsidRPr="00205F87" w:rsidRDefault="00D45ADF" w:rsidP="00D45ADF">
            <w:pPr>
              <w:autoSpaceDN w:val="0"/>
              <w:jc w:val="center"/>
              <w:rPr>
                <w:rFonts w:asciiTheme="minorHAnsi" w:hAnsiTheme="minorHAnsi" w:cstheme="minorHAnsi"/>
                <w:sz w:val="22"/>
                <w:szCs w:val="22"/>
              </w:rPr>
            </w:pPr>
            <w:r w:rsidRPr="00EC6448">
              <w:rPr>
                <w:rFonts w:eastAsia="SimSun"/>
                <w:sz w:val="16"/>
                <w:szCs w:val="16"/>
                <w:lang w:eastAsia="ja-JP" w:bidi="ar-SA"/>
              </w:rPr>
              <w:t>0x82</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75EEA3FB" w14:textId="2EE0879D"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0x0007</w:t>
            </w:r>
          </w:p>
        </w:tc>
        <w:tc>
          <w:tcPr>
            <w:tcW w:w="3050" w:type="dxa"/>
            <w:tcBorders>
              <w:top w:val="single" w:sz="8" w:space="0" w:color="808080"/>
              <w:left w:val="single" w:sz="8" w:space="0" w:color="808080"/>
              <w:bottom w:val="single" w:sz="8" w:space="0" w:color="808080"/>
              <w:right w:val="single" w:sz="8" w:space="0" w:color="808080"/>
            </w:tcBorders>
            <w:vAlign w:val="center"/>
          </w:tcPr>
          <w:p w14:paraId="5F15CE3D" w14:textId="76BF67D3"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p>
        </w:tc>
        <w:tc>
          <w:tcPr>
            <w:tcW w:w="2870" w:type="dxa"/>
            <w:tcBorders>
              <w:top w:val="single" w:sz="8" w:space="0" w:color="808080"/>
              <w:left w:val="single" w:sz="8" w:space="0" w:color="808080"/>
              <w:bottom w:val="single" w:sz="8" w:space="0" w:color="808080"/>
              <w:right w:val="single" w:sz="8" w:space="0" w:color="808080"/>
            </w:tcBorders>
            <w:vAlign w:val="center"/>
          </w:tcPr>
          <w:p w14:paraId="6295F651" w14:textId="27FF0908" w:rsidR="00D45ADF" w:rsidRPr="00205F87" w:rsidRDefault="00D45ADF" w:rsidP="00D45ADF">
            <w:pPr>
              <w:autoSpaceDN w:val="0"/>
              <w:rPr>
                <w:rFonts w:asciiTheme="minorHAnsi" w:hAnsiTheme="minorHAnsi" w:cstheme="minorHAnsi"/>
                <w:sz w:val="22"/>
                <w:szCs w:val="22"/>
              </w:rPr>
            </w:pPr>
            <w:r w:rsidRPr="00EC6448">
              <w:rPr>
                <w:rFonts w:eastAsia="SimSun"/>
                <w:sz w:val="16"/>
                <w:szCs w:val="16"/>
                <w:lang w:eastAsia="ja-JP" w:bidi="ar-SA"/>
              </w:rPr>
              <w:t xml:space="preserve">[31]: Debug for current speed </w:t>
            </w:r>
            <w:r w:rsidRPr="00EC6448">
              <w:rPr>
                <w:rFonts w:eastAsia="SimSun"/>
                <w:sz w:val="16"/>
                <w:szCs w:val="16"/>
                <w:lang w:eastAsia="ja-JP" w:bidi="ar-SA"/>
              </w:rPr>
              <w:br/>
              <w:t>[27:24]: GEN number</w:t>
            </w:r>
            <w:r w:rsidRPr="00EC6448">
              <w:rPr>
                <w:rFonts w:eastAsia="SimSun"/>
                <w:sz w:val="16"/>
                <w:szCs w:val="16"/>
                <w:lang w:eastAsia="ja-JP" w:bidi="ar-SA"/>
              </w:rPr>
              <w:br/>
              <w:t>[5:0]: Squelch detector threshold ratio</w:t>
            </w:r>
          </w:p>
        </w:tc>
      </w:tr>
      <w:tr w:rsidR="00D45ADF" w14:paraId="5ECB5A6C" w14:textId="77777777" w:rsidTr="00D45AD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45CE7586" w14:textId="77777777" w:rsidR="00D45ADF" w:rsidRPr="00205F87" w:rsidRDefault="00D45ADF" w:rsidP="00E91A71">
            <w:pPr>
              <w:autoSpaceDN w:val="0"/>
              <w:rPr>
                <w:rFonts w:asciiTheme="minorHAnsi" w:hAnsiTheme="minorHAnsi" w:cstheme="minorHAnsi"/>
                <w:sz w:val="22"/>
                <w:szCs w:val="22"/>
              </w:rPr>
            </w:pPr>
          </w:p>
        </w:tc>
        <w:tc>
          <w:tcPr>
            <w:tcW w:w="629" w:type="dxa"/>
            <w:tcBorders>
              <w:top w:val="single" w:sz="8" w:space="0" w:color="808080"/>
              <w:left w:val="single" w:sz="8" w:space="0" w:color="808080"/>
              <w:bottom w:val="single" w:sz="8" w:space="0" w:color="808080"/>
              <w:right w:val="single" w:sz="8" w:space="0" w:color="808080"/>
            </w:tcBorders>
            <w:vAlign w:val="center"/>
          </w:tcPr>
          <w:p w14:paraId="1C7F5FB6" w14:textId="77777777" w:rsidR="00D45ADF" w:rsidRPr="00205F87" w:rsidRDefault="00D45ADF" w:rsidP="00E91A71">
            <w:pPr>
              <w:autoSpaceDN w:val="0"/>
              <w:jc w:val="center"/>
              <w:rPr>
                <w:rFonts w:asciiTheme="minorHAnsi" w:hAnsiTheme="minorHAnsi" w:cstheme="minorHAnsi"/>
                <w:sz w:val="22"/>
                <w:szCs w:val="22"/>
              </w:rPr>
            </w:pP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D878E46" w14:textId="77777777" w:rsidR="00D45ADF" w:rsidRPr="00205F87" w:rsidRDefault="00D45ADF" w:rsidP="00E91A71">
            <w:pPr>
              <w:autoSpaceDN w:val="0"/>
              <w:rPr>
                <w:rFonts w:asciiTheme="minorHAnsi" w:hAnsiTheme="minorHAnsi" w:cstheme="minorHAnsi"/>
                <w:sz w:val="22"/>
                <w:szCs w:val="22"/>
              </w:rPr>
            </w:pPr>
          </w:p>
        </w:tc>
        <w:tc>
          <w:tcPr>
            <w:tcW w:w="3050" w:type="dxa"/>
            <w:tcBorders>
              <w:top w:val="single" w:sz="8" w:space="0" w:color="808080"/>
              <w:left w:val="single" w:sz="8" w:space="0" w:color="808080"/>
              <w:bottom w:val="single" w:sz="8" w:space="0" w:color="808080"/>
              <w:right w:val="single" w:sz="8" w:space="0" w:color="808080"/>
            </w:tcBorders>
          </w:tcPr>
          <w:p w14:paraId="346A065F" w14:textId="77777777" w:rsidR="00D45ADF" w:rsidRPr="00205F87" w:rsidRDefault="00D45ADF" w:rsidP="00E91A71">
            <w:pPr>
              <w:autoSpaceDN w:val="0"/>
              <w:rPr>
                <w:rFonts w:asciiTheme="minorHAnsi" w:hAnsiTheme="minorHAnsi" w:cstheme="minorHAnsi"/>
                <w:sz w:val="22"/>
                <w:szCs w:val="22"/>
              </w:rPr>
            </w:pPr>
          </w:p>
        </w:tc>
        <w:tc>
          <w:tcPr>
            <w:tcW w:w="2870" w:type="dxa"/>
            <w:tcBorders>
              <w:top w:val="single" w:sz="8" w:space="0" w:color="808080"/>
              <w:left w:val="single" w:sz="8" w:space="0" w:color="808080"/>
              <w:bottom w:val="single" w:sz="8" w:space="0" w:color="808080"/>
              <w:right w:val="single" w:sz="8" w:space="0" w:color="808080"/>
            </w:tcBorders>
          </w:tcPr>
          <w:p w14:paraId="6283366A" w14:textId="77777777" w:rsidR="00D45ADF" w:rsidRPr="00205F87" w:rsidRDefault="00D45ADF" w:rsidP="00E91A71">
            <w:pPr>
              <w:autoSpaceDN w:val="0"/>
              <w:rPr>
                <w:rFonts w:asciiTheme="minorHAnsi" w:hAnsiTheme="minorHAnsi" w:cstheme="minorHAnsi"/>
                <w:sz w:val="22"/>
                <w:szCs w:val="22"/>
              </w:rPr>
            </w:pPr>
          </w:p>
        </w:tc>
      </w:tr>
    </w:tbl>
    <w:p w14:paraId="664C800B" w14:textId="77777777" w:rsidR="00205AF6" w:rsidRDefault="00205AF6" w:rsidP="00205AF6">
      <w:pPr>
        <w:pStyle w:val="Body"/>
      </w:pPr>
    </w:p>
    <w:p w14:paraId="4CD4C9DD" w14:textId="77777777" w:rsidR="00205AF6" w:rsidRDefault="00205AF6" w:rsidP="00205AF6">
      <w:pPr>
        <w:pStyle w:val="Body"/>
      </w:pPr>
    </w:p>
    <w:p w14:paraId="3C4DF3C1" w14:textId="77777777" w:rsidR="00EC6448" w:rsidRDefault="00EC6448" w:rsidP="00D94879">
      <w:pPr>
        <w:pStyle w:val="Body"/>
        <w:ind w:left="-1350"/>
      </w:pPr>
    </w:p>
    <w:p w14:paraId="65CC23F6" w14:textId="77777777" w:rsidR="00EC6448" w:rsidRDefault="00EC6448" w:rsidP="00EC6448">
      <w:pPr>
        <w:pStyle w:val="Body"/>
      </w:pPr>
    </w:p>
    <w:p w14:paraId="3E81D259" w14:textId="21DF05B7" w:rsidR="00EC6448" w:rsidRDefault="00EC6448" w:rsidP="00EC6448">
      <w:pPr>
        <w:pStyle w:val="Heading4"/>
        <w:rPr>
          <w:b/>
        </w:rPr>
      </w:pPr>
      <w:r>
        <w:rPr>
          <w:b/>
        </w:rPr>
        <w:t>Command Type = 0x83</w:t>
      </w:r>
    </w:p>
    <w:p w14:paraId="64D84F85" w14:textId="77777777" w:rsidR="00205AF6" w:rsidRDefault="00205AF6" w:rsidP="00205AF6">
      <w:pPr>
        <w:pStyle w:val="Body"/>
      </w:pPr>
    </w:p>
    <w:tbl>
      <w:tblPr>
        <w:tblW w:w="9630" w:type="dxa"/>
        <w:tblInd w:w="-15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340"/>
        <w:gridCol w:w="629"/>
        <w:gridCol w:w="741"/>
        <w:gridCol w:w="3050"/>
        <w:gridCol w:w="2870"/>
      </w:tblGrid>
      <w:tr w:rsidR="00205AF6" w:rsidRPr="00205AF6" w14:paraId="0489A34D" w14:textId="77777777" w:rsidTr="00256CFF">
        <w:trPr>
          <w:cantSplit/>
          <w:trHeight w:val="4176"/>
        </w:trPr>
        <w:tc>
          <w:tcPr>
            <w:tcW w:w="2340" w:type="dxa"/>
            <w:shd w:val="clear" w:color="auto" w:fill="808080" w:themeFill="background1" w:themeFillShade="80"/>
            <w:noWrap/>
            <w:tcMar>
              <w:top w:w="0" w:type="dxa"/>
              <w:left w:w="108" w:type="dxa"/>
              <w:bottom w:w="0" w:type="dxa"/>
              <w:right w:w="108" w:type="dxa"/>
            </w:tcMar>
            <w:textDirection w:val="btLr"/>
            <w:vAlign w:val="center"/>
          </w:tcPr>
          <w:p w14:paraId="596FA08B"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lang w:eastAsia="ko-KR" w:bidi="ar-SA"/>
              </w:rPr>
            </w:pPr>
            <w:r w:rsidRPr="00205AF6">
              <w:rPr>
                <w:rFonts w:asciiTheme="minorHAnsi" w:hAnsiTheme="minorHAnsi" w:cstheme="minorHAnsi"/>
                <w:b/>
                <w:color w:val="FFFFFF" w:themeColor="background1"/>
                <w:sz w:val="18"/>
                <w:szCs w:val="22"/>
                <w:lang w:eastAsia="ko-KR" w:bidi="ar-SA"/>
              </w:rPr>
              <w:t>Command Description</w:t>
            </w:r>
          </w:p>
        </w:tc>
        <w:tc>
          <w:tcPr>
            <w:tcW w:w="629" w:type="dxa"/>
            <w:shd w:val="clear" w:color="auto" w:fill="808080" w:themeFill="background1" w:themeFillShade="80"/>
            <w:textDirection w:val="btLr"/>
            <w:vAlign w:val="center"/>
          </w:tcPr>
          <w:p w14:paraId="2A6EDEAC"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PHY_REMOTE_CTRL_COMMAND_TYPE_LANE[7:0]</w:t>
            </w:r>
          </w:p>
        </w:tc>
        <w:tc>
          <w:tcPr>
            <w:tcW w:w="741" w:type="dxa"/>
            <w:shd w:val="clear" w:color="auto" w:fill="808080" w:themeFill="background1" w:themeFillShade="80"/>
            <w:noWrap/>
            <w:tcMar>
              <w:top w:w="0" w:type="dxa"/>
              <w:left w:w="108" w:type="dxa"/>
              <w:bottom w:w="0" w:type="dxa"/>
              <w:right w:w="108" w:type="dxa"/>
            </w:tcMar>
            <w:textDirection w:val="btLr"/>
            <w:vAlign w:val="center"/>
          </w:tcPr>
          <w:p w14:paraId="7A612EB8"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PHY_REMOTE_CTRL_COMMAND_CODE_LANE[15:0]</w:t>
            </w:r>
          </w:p>
        </w:tc>
        <w:tc>
          <w:tcPr>
            <w:tcW w:w="3050" w:type="dxa"/>
            <w:shd w:val="clear" w:color="auto" w:fill="808080" w:themeFill="background1" w:themeFillShade="80"/>
            <w:textDirection w:val="btLr"/>
            <w:vAlign w:val="center"/>
          </w:tcPr>
          <w:p w14:paraId="7D4A388F"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PHY_REMOTE_CTRL_VALUE_LANE[31:0]</w:t>
            </w:r>
          </w:p>
        </w:tc>
        <w:tc>
          <w:tcPr>
            <w:tcW w:w="2870" w:type="dxa"/>
            <w:shd w:val="clear" w:color="auto" w:fill="808080" w:themeFill="background1" w:themeFillShade="80"/>
            <w:textDirection w:val="btLr"/>
            <w:vAlign w:val="center"/>
          </w:tcPr>
          <w:p w14:paraId="2368BF8F"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PHY_LOCAL_VALUE[31:0]</w:t>
            </w:r>
          </w:p>
        </w:tc>
      </w:tr>
      <w:tr w:rsidR="00256CFF" w14:paraId="16E2A666" w14:textId="77777777" w:rsidTr="00256CFF">
        <w:trPr>
          <w:trHeight w:val="141"/>
        </w:trPr>
        <w:tc>
          <w:tcPr>
            <w:tcW w:w="2340" w:type="dxa"/>
            <w:noWrap/>
            <w:tcMar>
              <w:top w:w="0" w:type="dxa"/>
              <w:left w:w="108" w:type="dxa"/>
              <w:bottom w:w="0" w:type="dxa"/>
              <w:right w:w="108" w:type="dxa"/>
            </w:tcMar>
            <w:vAlign w:val="center"/>
          </w:tcPr>
          <w:p w14:paraId="2F4A65FD" w14:textId="7983DF85"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Set bypass CTLE train</w:t>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t>OPERATION</w:t>
            </w:r>
            <w:proofErr w:type="gramStart"/>
            <w:r w:rsidRPr="0045404F">
              <w:rPr>
                <w:rFonts w:eastAsia="SimSun"/>
                <w:sz w:val="16"/>
                <w:szCs w:val="16"/>
                <w:lang w:eastAsia="ja-JP" w:bidi="ar-SA"/>
              </w:rPr>
              <w:t>:</w:t>
            </w:r>
            <w:proofErr w:type="gramEnd"/>
            <w:r w:rsidRPr="0045404F">
              <w:rPr>
                <w:rFonts w:eastAsia="SimSun"/>
                <w:sz w:val="16"/>
                <w:szCs w:val="16"/>
                <w:lang w:eastAsia="ja-JP" w:bidi="ar-SA"/>
              </w:rPr>
              <w:br/>
              <w:t>MCU-FW saves value, then sets up circuit during Training process.</w:t>
            </w:r>
            <w:r w:rsidRPr="0045404F">
              <w:rPr>
                <w:rFonts w:eastAsia="SimSun"/>
                <w:sz w:val="16"/>
                <w:szCs w:val="16"/>
                <w:lang w:eastAsia="ja-JP" w:bidi="ar-SA"/>
              </w:rPr>
              <w:br/>
              <w:t xml:space="preserve">FW </w:t>
            </w:r>
            <w:proofErr w:type="spellStart"/>
            <w:r w:rsidRPr="0045404F">
              <w:rPr>
                <w:rFonts w:eastAsia="SimSun"/>
                <w:sz w:val="16"/>
                <w:szCs w:val="16"/>
                <w:lang w:eastAsia="ja-JP" w:bidi="ar-SA"/>
              </w:rPr>
              <w:t>Reg</w:t>
            </w:r>
            <w:proofErr w:type="spellEnd"/>
            <w:r w:rsidRPr="0045404F">
              <w:rPr>
                <w:rFonts w:eastAsia="SimSun"/>
                <w:sz w:val="16"/>
                <w:szCs w:val="16"/>
                <w:lang w:eastAsia="ja-JP" w:bidi="ar-SA"/>
              </w:rPr>
              <w:t xml:space="preserve"> control</w:t>
            </w:r>
          </w:p>
        </w:tc>
        <w:tc>
          <w:tcPr>
            <w:tcW w:w="629" w:type="dxa"/>
            <w:vAlign w:val="center"/>
          </w:tcPr>
          <w:p w14:paraId="54376A68" w14:textId="5322DA37" w:rsidR="00256CFF" w:rsidRPr="00205F87" w:rsidRDefault="00256CFF" w:rsidP="00256CFF">
            <w:pPr>
              <w:autoSpaceDN w:val="0"/>
              <w:jc w:val="center"/>
              <w:rPr>
                <w:rFonts w:asciiTheme="minorHAnsi" w:hAnsiTheme="minorHAnsi" w:cstheme="minorHAnsi"/>
                <w:sz w:val="22"/>
                <w:szCs w:val="22"/>
              </w:rPr>
            </w:pPr>
            <w:r w:rsidRPr="0045404F">
              <w:rPr>
                <w:rFonts w:eastAsia="SimSun"/>
                <w:sz w:val="16"/>
                <w:szCs w:val="16"/>
                <w:lang w:eastAsia="ja-JP" w:bidi="ar-SA"/>
              </w:rPr>
              <w:t>0x83</w:t>
            </w:r>
          </w:p>
        </w:tc>
        <w:tc>
          <w:tcPr>
            <w:tcW w:w="741" w:type="dxa"/>
            <w:noWrap/>
            <w:tcMar>
              <w:top w:w="0" w:type="dxa"/>
              <w:left w:w="108" w:type="dxa"/>
              <w:bottom w:w="0" w:type="dxa"/>
              <w:right w:w="108" w:type="dxa"/>
            </w:tcMar>
            <w:vAlign w:val="center"/>
          </w:tcPr>
          <w:p w14:paraId="6CFA0D44" w14:textId="7B1A5535"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0x0000</w:t>
            </w:r>
          </w:p>
        </w:tc>
        <w:tc>
          <w:tcPr>
            <w:tcW w:w="3050" w:type="dxa"/>
            <w:vAlign w:val="center"/>
          </w:tcPr>
          <w:p w14:paraId="4FDBE2B6" w14:textId="3C43BB4E"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[0]: Bypass CTLE train</w:t>
            </w:r>
          </w:p>
        </w:tc>
        <w:tc>
          <w:tcPr>
            <w:tcW w:w="2870" w:type="dxa"/>
            <w:vAlign w:val="center"/>
          </w:tcPr>
          <w:p w14:paraId="41954772" w14:textId="0D756C4A"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None</w:t>
            </w:r>
          </w:p>
        </w:tc>
      </w:tr>
      <w:tr w:rsidR="00256CFF" w14:paraId="46961FA9" w14:textId="77777777" w:rsidTr="00256CF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1016638F" w14:textId="7F7EAACC" w:rsidR="00256CFF" w:rsidRPr="00205F87" w:rsidRDefault="00256CFF" w:rsidP="00256CFF">
            <w:pPr>
              <w:autoSpaceDN w:val="0"/>
              <w:rPr>
                <w:rFonts w:asciiTheme="minorHAnsi" w:hAnsiTheme="minorHAnsi" w:cstheme="minorHAnsi"/>
                <w:sz w:val="22"/>
                <w:szCs w:val="22"/>
              </w:rPr>
            </w:pPr>
            <w:r w:rsidRPr="00D87711">
              <w:rPr>
                <w:rFonts w:eastAsia="SimSun"/>
                <w:sz w:val="16"/>
                <w:szCs w:val="16"/>
                <w:lang w:eastAsia="ja-JP" w:bidi="ar-SA"/>
              </w:rPr>
              <w:t>Get bypass CTLE train</w:t>
            </w:r>
          </w:p>
        </w:tc>
        <w:tc>
          <w:tcPr>
            <w:tcW w:w="629" w:type="dxa"/>
            <w:tcBorders>
              <w:top w:val="single" w:sz="8" w:space="0" w:color="808080"/>
              <w:left w:val="single" w:sz="8" w:space="0" w:color="808080"/>
              <w:bottom w:val="single" w:sz="8" w:space="0" w:color="808080"/>
              <w:right w:val="single" w:sz="8" w:space="0" w:color="808080"/>
            </w:tcBorders>
            <w:vAlign w:val="center"/>
          </w:tcPr>
          <w:p w14:paraId="45F629E2" w14:textId="396B488C" w:rsidR="00256CFF" w:rsidRPr="00205F87" w:rsidRDefault="00256CFF" w:rsidP="00256CFF">
            <w:pPr>
              <w:autoSpaceDN w:val="0"/>
              <w:jc w:val="center"/>
              <w:rPr>
                <w:rFonts w:asciiTheme="minorHAnsi" w:hAnsiTheme="minorHAnsi" w:cstheme="minorHAnsi"/>
                <w:sz w:val="22"/>
                <w:szCs w:val="22"/>
              </w:rPr>
            </w:pPr>
            <w:r w:rsidRPr="00D87711">
              <w:rPr>
                <w:rFonts w:eastAsia="SimSun"/>
                <w:sz w:val="16"/>
                <w:szCs w:val="16"/>
                <w:lang w:eastAsia="ja-JP" w:bidi="ar-SA"/>
              </w:rPr>
              <w:t>0x83</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0FB1A124" w14:textId="63CB0730" w:rsidR="00256CFF" w:rsidRPr="00205F87" w:rsidRDefault="00256CFF" w:rsidP="00256CFF">
            <w:pPr>
              <w:autoSpaceDN w:val="0"/>
              <w:rPr>
                <w:rFonts w:asciiTheme="minorHAnsi" w:hAnsiTheme="minorHAnsi" w:cstheme="minorHAnsi"/>
                <w:sz w:val="22"/>
                <w:szCs w:val="22"/>
              </w:rPr>
            </w:pPr>
            <w:r w:rsidRPr="00D87711">
              <w:rPr>
                <w:rFonts w:eastAsia="SimSun"/>
                <w:sz w:val="16"/>
                <w:szCs w:val="16"/>
                <w:lang w:eastAsia="ja-JP" w:bidi="ar-SA"/>
              </w:rPr>
              <w:t>0x0001</w:t>
            </w:r>
          </w:p>
        </w:tc>
        <w:tc>
          <w:tcPr>
            <w:tcW w:w="3050" w:type="dxa"/>
            <w:tcBorders>
              <w:top w:val="single" w:sz="8" w:space="0" w:color="808080"/>
              <w:left w:val="single" w:sz="8" w:space="0" w:color="808080"/>
              <w:bottom w:val="single" w:sz="8" w:space="0" w:color="808080"/>
              <w:right w:val="single" w:sz="8" w:space="0" w:color="808080"/>
            </w:tcBorders>
            <w:vAlign w:val="center"/>
          </w:tcPr>
          <w:p w14:paraId="2C7F93FB" w14:textId="7EDF9E97" w:rsidR="00256CFF" w:rsidRPr="00205F87" w:rsidRDefault="00256CFF" w:rsidP="00256CFF">
            <w:pPr>
              <w:autoSpaceDN w:val="0"/>
              <w:rPr>
                <w:rFonts w:asciiTheme="minorHAnsi" w:hAnsiTheme="minorHAnsi" w:cstheme="minorHAnsi"/>
                <w:sz w:val="22"/>
                <w:szCs w:val="22"/>
              </w:rPr>
            </w:pPr>
            <w:r w:rsidRPr="00D87711">
              <w:rPr>
                <w:rFonts w:eastAsia="SimSun"/>
                <w:sz w:val="16"/>
                <w:szCs w:val="16"/>
                <w:lang w:eastAsia="ja-JP" w:bidi="ar-SA"/>
              </w:rPr>
              <w:t>None</w:t>
            </w:r>
          </w:p>
        </w:tc>
        <w:tc>
          <w:tcPr>
            <w:tcW w:w="2870" w:type="dxa"/>
            <w:tcBorders>
              <w:top w:val="single" w:sz="8" w:space="0" w:color="808080"/>
              <w:left w:val="single" w:sz="8" w:space="0" w:color="808080"/>
              <w:bottom w:val="single" w:sz="8" w:space="0" w:color="808080"/>
              <w:right w:val="single" w:sz="8" w:space="0" w:color="808080"/>
            </w:tcBorders>
            <w:vAlign w:val="center"/>
          </w:tcPr>
          <w:p w14:paraId="355CDCF9" w14:textId="63D4051C" w:rsidR="00256CFF" w:rsidRPr="00205F87" w:rsidRDefault="00256CFF" w:rsidP="00256CFF">
            <w:pPr>
              <w:autoSpaceDN w:val="0"/>
              <w:rPr>
                <w:rFonts w:asciiTheme="minorHAnsi" w:hAnsiTheme="minorHAnsi" w:cstheme="minorHAnsi"/>
                <w:sz w:val="22"/>
                <w:szCs w:val="22"/>
              </w:rPr>
            </w:pPr>
            <w:r w:rsidRPr="00D87711">
              <w:rPr>
                <w:rFonts w:eastAsia="SimSun"/>
                <w:sz w:val="16"/>
                <w:szCs w:val="16"/>
                <w:lang w:eastAsia="ja-JP" w:bidi="ar-SA"/>
              </w:rPr>
              <w:t>[0]: Bypass CTLE train</w:t>
            </w:r>
          </w:p>
        </w:tc>
      </w:tr>
      <w:tr w:rsidR="00205AF6" w14:paraId="689CDC55" w14:textId="77777777" w:rsidTr="00256CF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DCBC4E5" w14:textId="77777777" w:rsidR="00205AF6" w:rsidRPr="00205F87" w:rsidRDefault="00205AF6" w:rsidP="00205AF6">
            <w:pPr>
              <w:autoSpaceDN w:val="0"/>
              <w:rPr>
                <w:rFonts w:asciiTheme="minorHAnsi" w:hAnsiTheme="minorHAnsi" w:cstheme="minorHAnsi"/>
                <w:sz w:val="22"/>
                <w:szCs w:val="22"/>
              </w:rPr>
            </w:pPr>
          </w:p>
        </w:tc>
        <w:tc>
          <w:tcPr>
            <w:tcW w:w="629" w:type="dxa"/>
            <w:tcBorders>
              <w:top w:val="single" w:sz="8" w:space="0" w:color="808080"/>
              <w:left w:val="single" w:sz="8" w:space="0" w:color="808080"/>
              <w:bottom w:val="single" w:sz="8" w:space="0" w:color="808080"/>
              <w:right w:val="single" w:sz="8" w:space="0" w:color="808080"/>
            </w:tcBorders>
            <w:vAlign w:val="center"/>
          </w:tcPr>
          <w:p w14:paraId="3D4D88D7" w14:textId="77777777" w:rsidR="00205AF6" w:rsidRPr="00205F87" w:rsidRDefault="00205AF6" w:rsidP="00205AF6">
            <w:pPr>
              <w:autoSpaceDN w:val="0"/>
              <w:jc w:val="center"/>
              <w:rPr>
                <w:rFonts w:asciiTheme="minorHAnsi" w:hAnsiTheme="minorHAnsi" w:cstheme="minorHAnsi"/>
                <w:sz w:val="22"/>
                <w:szCs w:val="22"/>
              </w:rPr>
            </w:pP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2877F7D" w14:textId="77777777" w:rsidR="00205AF6" w:rsidRPr="00205F87" w:rsidRDefault="00205AF6" w:rsidP="00205AF6">
            <w:pPr>
              <w:autoSpaceDN w:val="0"/>
              <w:rPr>
                <w:rFonts w:asciiTheme="minorHAnsi" w:hAnsiTheme="minorHAnsi" w:cstheme="minorHAnsi"/>
                <w:sz w:val="22"/>
                <w:szCs w:val="22"/>
              </w:rPr>
            </w:pPr>
          </w:p>
        </w:tc>
        <w:tc>
          <w:tcPr>
            <w:tcW w:w="3050" w:type="dxa"/>
            <w:tcBorders>
              <w:top w:val="single" w:sz="8" w:space="0" w:color="808080"/>
              <w:left w:val="single" w:sz="8" w:space="0" w:color="808080"/>
              <w:bottom w:val="single" w:sz="8" w:space="0" w:color="808080"/>
              <w:right w:val="single" w:sz="8" w:space="0" w:color="808080"/>
            </w:tcBorders>
          </w:tcPr>
          <w:p w14:paraId="0332C105" w14:textId="77777777" w:rsidR="00205AF6" w:rsidRPr="00205F87" w:rsidRDefault="00205AF6" w:rsidP="00205AF6">
            <w:pPr>
              <w:autoSpaceDN w:val="0"/>
              <w:rPr>
                <w:rFonts w:asciiTheme="minorHAnsi" w:hAnsiTheme="minorHAnsi" w:cstheme="minorHAnsi"/>
                <w:sz w:val="22"/>
                <w:szCs w:val="22"/>
              </w:rPr>
            </w:pPr>
          </w:p>
        </w:tc>
        <w:tc>
          <w:tcPr>
            <w:tcW w:w="2870" w:type="dxa"/>
            <w:tcBorders>
              <w:top w:val="single" w:sz="8" w:space="0" w:color="808080"/>
              <w:left w:val="single" w:sz="8" w:space="0" w:color="808080"/>
              <w:bottom w:val="single" w:sz="8" w:space="0" w:color="808080"/>
              <w:right w:val="single" w:sz="8" w:space="0" w:color="808080"/>
            </w:tcBorders>
          </w:tcPr>
          <w:p w14:paraId="4D2391CA" w14:textId="77777777" w:rsidR="00205AF6" w:rsidRPr="00205F87" w:rsidRDefault="00205AF6" w:rsidP="00205AF6">
            <w:pPr>
              <w:autoSpaceDN w:val="0"/>
              <w:rPr>
                <w:rFonts w:asciiTheme="minorHAnsi" w:hAnsiTheme="minorHAnsi" w:cstheme="minorHAnsi"/>
                <w:sz w:val="22"/>
                <w:szCs w:val="22"/>
              </w:rPr>
            </w:pPr>
          </w:p>
        </w:tc>
      </w:tr>
    </w:tbl>
    <w:p w14:paraId="64BD9393" w14:textId="77777777" w:rsidR="00205AF6" w:rsidRDefault="00205AF6" w:rsidP="00205AF6">
      <w:pPr>
        <w:pStyle w:val="Body"/>
      </w:pPr>
    </w:p>
    <w:p w14:paraId="1FD90D1A" w14:textId="77777777" w:rsidR="00205AF6" w:rsidRDefault="00205AF6" w:rsidP="00205AF6">
      <w:pPr>
        <w:pStyle w:val="Body"/>
      </w:pPr>
    </w:p>
    <w:p w14:paraId="15510406" w14:textId="77777777" w:rsidR="00D94879" w:rsidRDefault="00D94879" w:rsidP="00504E5C">
      <w:pPr>
        <w:pStyle w:val="Body"/>
        <w:ind w:left="-1350"/>
      </w:pPr>
    </w:p>
    <w:p w14:paraId="69BFDAEE" w14:textId="6F01AEAD" w:rsidR="00EC6448" w:rsidRDefault="00EC6448">
      <w:pPr>
        <w:rPr>
          <w:rFonts w:ascii="Calibri" w:hAnsi="Calibri"/>
          <w:sz w:val="22"/>
          <w:szCs w:val="18"/>
          <w:lang w:bidi="ar-SA"/>
        </w:rPr>
      </w:pPr>
      <w:r>
        <w:br w:type="page"/>
      </w:r>
    </w:p>
    <w:p w14:paraId="2E971018" w14:textId="77777777" w:rsidR="00EC6448" w:rsidRDefault="00EC6448" w:rsidP="00EC6448">
      <w:pPr>
        <w:pStyle w:val="Body"/>
      </w:pPr>
    </w:p>
    <w:p w14:paraId="003EC118" w14:textId="6B81C47B" w:rsidR="00EC6448" w:rsidRDefault="00EC6448" w:rsidP="00EC6448">
      <w:pPr>
        <w:pStyle w:val="Heading4"/>
        <w:rPr>
          <w:b/>
        </w:rPr>
      </w:pPr>
      <w:r>
        <w:rPr>
          <w:b/>
        </w:rPr>
        <w:t>Command Type = 0x84</w:t>
      </w:r>
    </w:p>
    <w:p w14:paraId="634D18BD" w14:textId="77777777" w:rsidR="00205AF6" w:rsidRDefault="00205AF6" w:rsidP="00205AF6">
      <w:pPr>
        <w:pStyle w:val="Body"/>
      </w:pPr>
    </w:p>
    <w:tbl>
      <w:tblPr>
        <w:tblW w:w="9630" w:type="dxa"/>
        <w:tblInd w:w="-155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2340"/>
        <w:gridCol w:w="629"/>
        <w:gridCol w:w="741"/>
        <w:gridCol w:w="3049"/>
        <w:gridCol w:w="2871"/>
      </w:tblGrid>
      <w:tr w:rsidR="00205AF6" w:rsidRPr="00205AF6" w14:paraId="5328F265" w14:textId="77777777" w:rsidTr="00256CFF">
        <w:trPr>
          <w:cantSplit/>
          <w:trHeight w:val="4176"/>
        </w:trPr>
        <w:tc>
          <w:tcPr>
            <w:tcW w:w="2340" w:type="dxa"/>
            <w:shd w:val="clear" w:color="auto" w:fill="808080" w:themeFill="background1" w:themeFillShade="80"/>
            <w:noWrap/>
            <w:tcMar>
              <w:top w:w="0" w:type="dxa"/>
              <w:left w:w="108" w:type="dxa"/>
              <w:bottom w:w="0" w:type="dxa"/>
              <w:right w:w="108" w:type="dxa"/>
            </w:tcMar>
            <w:textDirection w:val="btLr"/>
            <w:vAlign w:val="center"/>
          </w:tcPr>
          <w:p w14:paraId="1FBB06D2"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lang w:eastAsia="ko-KR" w:bidi="ar-SA"/>
              </w:rPr>
            </w:pPr>
            <w:r w:rsidRPr="00205AF6">
              <w:rPr>
                <w:rFonts w:asciiTheme="minorHAnsi" w:hAnsiTheme="minorHAnsi" w:cstheme="minorHAnsi"/>
                <w:b/>
                <w:color w:val="FFFFFF" w:themeColor="background1"/>
                <w:sz w:val="18"/>
                <w:szCs w:val="22"/>
                <w:lang w:eastAsia="ko-KR" w:bidi="ar-SA"/>
              </w:rPr>
              <w:t>Command Description</w:t>
            </w:r>
          </w:p>
        </w:tc>
        <w:tc>
          <w:tcPr>
            <w:tcW w:w="629" w:type="dxa"/>
            <w:shd w:val="clear" w:color="auto" w:fill="808080" w:themeFill="background1" w:themeFillShade="80"/>
            <w:textDirection w:val="btLr"/>
            <w:vAlign w:val="center"/>
          </w:tcPr>
          <w:p w14:paraId="650158F0"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PHY_REMOTE_CTRL_COMMAND_TYPE_LANE[7:0]</w:t>
            </w:r>
          </w:p>
        </w:tc>
        <w:tc>
          <w:tcPr>
            <w:tcW w:w="741" w:type="dxa"/>
            <w:shd w:val="clear" w:color="auto" w:fill="808080" w:themeFill="background1" w:themeFillShade="80"/>
            <w:noWrap/>
            <w:tcMar>
              <w:top w:w="0" w:type="dxa"/>
              <w:left w:w="108" w:type="dxa"/>
              <w:bottom w:w="0" w:type="dxa"/>
              <w:right w:w="108" w:type="dxa"/>
            </w:tcMar>
            <w:textDirection w:val="btLr"/>
            <w:vAlign w:val="center"/>
          </w:tcPr>
          <w:p w14:paraId="7FBDE74B"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PHY_REMOTE_CTRL_COMMAND_CODE_LANE[15:0]</w:t>
            </w:r>
          </w:p>
        </w:tc>
        <w:tc>
          <w:tcPr>
            <w:tcW w:w="3049" w:type="dxa"/>
            <w:shd w:val="clear" w:color="auto" w:fill="808080" w:themeFill="background1" w:themeFillShade="80"/>
            <w:textDirection w:val="btLr"/>
            <w:vAlign w:val="center"/>
          </w:tcPr>
          <w:p w14:paraId="335F2EF8"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PHY_REMOTE_CTRL_VALUE_LANE[31:0]</w:t>
            </w:r>
          </w:p>
        </w:tc>
        <w:tc>
          <w:tcPr>
            <w:tcW w:w="2871" w:type="dxa"/>
            <w:shd w:val="clear" w:color="auto" w:fill="808080" w:themeFill="background1" w:themeFillShade="80"/>
            <w:textDirection w:val="btLr"/>
            <w:vAlign w:val="center"/>
          </w:tcPr>
          <w:p w14:paraId="6599AA59" w14:textId="77777777" w:rsidR="00205AF6" w:rsidRPr="00205AF6" w:rsidRDefault="00205AF6" w:rsidP="00205AF6">
            <w:pPr>
              <w:autoSpaceDN w:val="0"/>
              <w:ind w:left="113" w:right="113"/>
              <w:jc w:val="center"/>
              <w:rPr>
                <w:rFonts w:asciiTheme="minorHAnsi" w:hAnsiTheme="minorHAnsi" w:cstheme="minorHAnsi"/>
                <w:b/>
                <w:color w:val="FFFFFF" w:themeColor="background1"/>
                <w:sz w:val="18"/>
                <w:szCs w:val="22"/>
              </w:rPr>
            </w:pPr>
            <w:r w:rsidRPr="00205AF6">
              <w:rPr>
                <w:rFonts w:asciiTheme="minorHAnsi" w:hAnsiTheme="minorHAnsi" w:cstheme="minorHAnsi"/>
                <w:b/>
                <w:color w:val="FFFFFF" w:themeColor="background1"/>
                <w:sz w:val="18"/>
                <w:szCs w:val="22"/>
              </w:rPr>
              <w:t>PHY_LOCAL_VALUE[31:0]</w:t>
            </w:r>
          </w:p>
        </w:tc>
      </w:tr>
      <w:tr w:rsidR="00256CFF" w14:paraId="61B0AF01" w14:textId="77777777" w:rsidTr="00256CFF">
        <w:trPr>
          <w:trHeight w:val="141"/>
        </w:trPr>
        <w:tc>
          <w:tcPr>
            <w:tcW w:w="2340" w:type="dxa"/>
            <w:noWrap/>
            <w:tcMar>
              <w:top w:w="0" w:type="dxa"/>
              <w:left w:w="108" w:type="dxa"/>
              <w:bottom w:w="0" w:type="dxa"/>
              <w:right w:w="108" w:type="dxa"/>
            </w:tcMar>
            <w:vAlign w:val="center"/>
          </w:tcPr>
          <w:p w14:paraId="64E7F344" w14:textId="2EA60F20"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Run RX impedance calibration</w:t>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t>OPERATION</w:t>
            </w:r>
            <w:proofErr w:type="gramStart"/>
            <w:r w:rsidRPr="0045404F">
              <w:rPr>
                <w:rFonts w:eastAsia="SimSun"/>
                <w:sz w:val="16"/>
                <w:szCs w:val="16"/>
                <w:lang w:eastAsia="ja-JP" w:bidi="ar-SA"/>
              </w:rPr>
              <w:t>:</w:t>
            </w:r>
            <w:proofErr w:type="gramEnd"/>
            <w:r w:rsidRPr="0045404F">
              <w:rPr>
                <w:rFonts w:eastAsia="SimSun"/>
                <w:sz w:val="16"/>
                <w:szCs w:val="16"/>
                <w:lang w:eastAsia="ja-JP" w:bidi="ar-SA"/>
              </w:rPr>
              <w:br/>
              <w:t xml:space="preserve">MCU-FW performs </w:t>
            </w:r>
            <w:r>
              <w:rPr>
                <w:rFonts w:eastAsia="SimSun"/>
                <w:sz w:val="16"/>
                <w:szCs w:val="16"/>
                <w:lang w:eastAsia="ja-JP" w:bidi="ar-SA"/>
              </w:rPr>
              <w:t xml:space="preserve">RX </w:t>
            </w:r>
            <w:r w:rsidRPr="0045404F">
              <w:rPr>
                <w:rFonts w:eastAsia="SimSun"/>
                <w:sz w:val="16"/>
                <w:szCs w:val="16"/>
                <w:lang w:eastAsia="ja-JP" w:bidi="ar-SA"/>
              </w:rPr>
              <w:t>Impedance calibration.</w:t>
            </w:r>
            <w:r w:rsidRPr="0045404F">
              <w:rPr>
                <w:rFonts w:eastAsia="SimSun"/>
                <w:sz w:val="16"/>
                <w:szCs w:val="16"/>
                <w:lang w:eastAsia="ja-JP" w:bidi="ar-SA"/>
              </w:rPr>
              <w:br/>
              <w:t xml:space="preserve">FW </w:t>
            </w:r>
            <w:proofErr w:type="spellStart"/>
            <w:r w:rsidRPr="0045404F">
              <w:rPr>
                <w:rFonts w:eastAsia="SimSun"/>
                <w:sz w:val="16"/>
                <w:szCs w:val="16"/>
                <w:lang w:eastAsia="ja-JP" w:bidi="ar-SA"/>
              </w:rPr>
              <w:t>Reg</w:t>
            </w:r>
            <w:proofErr w:type="spellEnd"/>
            <w:r w:rsidRPr="0045404F">
              <w:rPr>
                <w:rFonts w:eastAsia="SimSun"/>
                <w:sz w:val="16"/>
                <w:szCs w:val="16"/>
                <w:lang w:eastAsia="ja-JP" w:bidi="ar-SA"/>
              </w:rPr>
              <w:t xml:space="preserve"> control</w:t>
            </w:r>
          </w:p>
        </w:tc>
        <w:tc>
          <w:tcPr>
            <w:tcW w:w="629" w:type="dxa"/>
            <w:vAlign w:val="center"/>
          </w:tcPr>
          <w:p w14:paraId="316C6B18" w14:textId="339F0522" w:rsidR="00256CFF" w:rsidRPr="00205F87" w:rsidRDefault="00256CFF" w:rsidP="00256CFF">
            <w:pPr>
              <w:autoSpaceDN w:val="0"/>
              <w:jc w:val="center"/>
              <w:rPr>
                <w:rFonts w:asciiTheme="minorHAnsi" w:hAnsiTheme="minorHAnsi" w:cstheme="minorHAnsi"/>
                <w:sz w:val="22"/>
                <w:szCs w:val="22"/>
              </w:rPr>
            </w:pPr>
            <w:r w:rsidRPr="0045404F">
              <w:rPr>
                <w:rFonts w:eastAsia="SimSun"/>
                <w:sz w:val="16"/>
                <w:szCs w:val="16"/>
                <w:lang w:eastAsia="ja-JP" w:bidi="ar-SA"/>
              </w:rPr>
              <w:t>0x84</w:t>
            </w:r>
          </w:p>
        </w:tc>
        <w:tc>
          <w:tcPr>
            <w:tcW w:w="741" w:type="dxa"/>
            <w:noWrap/>
            <w:tcMar>
              <w:top w:w="0" w:type="dxa"/>
              <w:left w:w="108" w:type="dxa"/>
              <w:bottom w:w="0" w:type="dxa"/>
              <w:right w:w="108" w:type="dxa"/>
            </w:tcMar>
            <w:vAlign w:val="center"/>
          </w:tcPr>
          <w:p w14:paraId="27554712" w14:textId="7694C044"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0x0000</w:t>
            </w:r>
          </w:p>
        </w:tc>
        <w:tc>
          <w:tcPr>
            <w:tcW w:w="3049" w:type="dxa"/>
            <w:vAlign w:val="center"/>
          </w:tcPr>
          <w:p w14:paraId="0D943EBB" w14:textId="43A0E584"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 xml:space="preserve">[0] </w:t>
            </w:r>
            <w:proofErr w:type="spellStart"/>
            <w:r w:rsidRPr="0045404F">
              <w:rPr>
                <w:rFonts w:eastAsia="SimSun"/>
                <w:sz w:val="16"/>
                <w:szCs w:val="16"/>
                <w:lang w:eastAsia="ja-JP" w:bidi="ar-SA"/>
              </w:rPr>
              <w:t>lane_sel</w:t>
            </w:r>
            <w:proofErr w:type="spellEnd"/>
            <w:r w:rsidRPr="0045404F">
              <w:rPr>
                <w:rFonts w:eastAsia="SimSun"/>
                <w:sz w:val="16"/>
                <w:szCs w:val="16"/>
                <w:lang w:eastAsia="ja-JP" w:bidi="ar-SA"/>
              </w:rPr>
              <w:t xml:space="preserve"> (0:lane0, 1:lane1)</w:t>
            </w:r>
            <w:r w:rsidRPr="0045404F">
              <w:rPr>
                <w:rFonts w:eastAsia="SimSun"/>
                <w:sz w:val="16"/>
                <w:szCs w:val="16"/>
                <w:lang w:eastAsia="ja-JP" w:bidi="ar-SA"/>
              </w:rPr>
              <w:br/>
              <w:t xml:space="preserve">* NOTE: both lanes cannot be </w:t>
            </w:r>
            <w:proofErr w:type="spellStart"/>
            <w:r w:rsidRPr="0045404F">
              <w:rPr>
                <w:rFonts w:eastAsia="SimSun"/>
                <w:sz w:val="16"/>
                <w:szCs w:val="16"/>
                <w:lang w:eastAsia="ja-JP" w:bidi="ar-SA"/>
              </w:rPr>
              <w:t>excuted</w:t>
            </w:r>
            <w:proofErr w:type="spellEnd"/>
            <w:r w:rsidRPr="0045404F">
              <w:rPr>
                <w:rFonts w:eastAsia="SimSun"/>
                <w:sz w:val="16"/>
                <w:szCs w:val="16"/>
                <w:lang w:eastAsia="ja-JP" w:bidi="ar-SA"/>
              </w:rPr>
              <w:t xml:space="preserve"> for hardware limitation.</w:t>
            </w:r>
          </w:p>
        </w:tc>
        <w:tc>
          <w:tcPr>
            <w:tcW w:w="2871" w:type="dxa"/>
            <w:vAlign w:val="center"/>
          </w:tcPr>
          <w:p w14:paraId="0B374076" w14:textId="0E91D9B0"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 xml:space="preserve">Rx </w:t>
            </w:r>
            <w:proofErr w:type="spellStart"/>
            <w:r w:rsidRPr="0045404F">
              <w:rPr>
                <w:rFonts w:eastAsia="SimSun"/>
                <w:sz w:val="16"/>
                <w:szCs w:val="16"/>
                <w:lang w:eastAsia="ja-JP" w:bidi="ar-SA"/>
              </w:rPr>
              <w:t>Impedence</w:t>
            </w:r>
            <w:proofErr w:type="spellEnd"/>
            <w:r w:rsidRPr="0045404F">
              <w:rPr>
                <w:rFonts w:eastAsia="SimSun"/>
                <w:sz w:val="16"/>
                <w:szCs w:val="16"/>
                <w:lang w:eastAsia="ja-JP" w:bidi="ar-SA"/>
              </w:rPr>
              <w:t xml:space="preserve"> calibration </w:t>
            </w:r>
          </w:p>
        </w:tc>
      </w:tr>
      <w:tr w:rsidR="00256CFF" w14:paraId="72653CF1" w14:textId="77777777" w:rsidTr="00256CF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236A5C9" w14:textId="7485157F"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Run TX impedance calibration</w:t>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r>
            <w:r w:rsidRPr="0045404F">
              <w:rPr>
                <w:rFonts w:eastAsia="SimSun"/>
                <w:sz w:val="16"/>
                <w:szCs w:val="16"/>
                <w:lang w:eastAsia="ja-JP" w:bidi="ar-SA"/>
              </w:rPr>
              <w:br/>
              <w:t>OPERATION</w:t>
            </w:r>
            <w:proofErr w:type="gramStart"/>
            <w:r w:rsidRPr="0045404F">
              <w:rPr>
                <w:rFonts w:eastAsia="SimSun"/>
                <w:sz w:val="16"/>
                <w:szCs w:val="16"/>
                <w:lang w:eastAsia="ja-JP" w:bidi="ar-SA"/>
              </w:rPr>
              <w:t>:</w:t>
            </w:r>
            <w:proofErr w:type="gramEnd"/>
            <w:r w:rsidRPr="0045404F">
              <w:rPr>
                <w:rFonts w:eastAsia="SimSun"/>
                <w:sz w:val="16"/>
                <w:szCs w:val="16"/>
                <w:lang w:eastAsia="ja-JP" w:bidi="ar-SA"/>
              </w:rPr>
              <w:br/>
              <w:t>MCU-FW performs TX Impedance calibration.</w:t>
            </w:r>
            <w:r w:rsidRPr="0045404F">
              <w:rPr>
                <w:rFonts w:eastAsia="SimSun"/>
                <w:sz w:val="16"/>
                <w:szCs w:val="16"/>
                <w:lang w:eastAsia="ja-JP" w:bidi="ar-SA"/>
              </w:rPr>
              <w:br/>
              <w:t xml:space="preserve">FW </w:t>
            </w:r>
            <w:proofErr w:type="spellStart"/>
            <w:r w:rsidRPr="0045404F">
              <w:rPr>
                <w:rFonts w:eastAsia="SimSun"/>
                <w:sz w:val="16"/>
                <w:szCs w:val="16"/>
                <w:lang w:eastAsia="ja-JP" w:bidi="ar-SA"/>
              </w:rPr>
              <w:t>Reg</w:t>
            </w:r>
            <w:proofErr w:type="spellEnd"/>
            <w:r w:rsidRPr="0045404F">
              <w:rPr>
                <w:rFonts w:eastAsia="SimSun"/>
                <w:sz w:val="16"/>
                <w:szCs w:val="16"/>
                <w:lang w:eastAsia="ja-JP" w:bidi="ar-SA"/>
              </w:rPr>
              <w:t xml:space="preserve"> control</w:t>
            </w:r>
          </w:p>
        </w:tc>
        <w:tc>
          <w:tcPr>
            <w:tcW w:w="629" w:type="dxa"/>
            <w:tcBorders>
              <w:top w:val="single" w:sz="8" w:space="0" w:color="808080"/>
              <w:left w:val="single" w:sz="8" w:space="0" w:color="808080"/>
              <w:bottom w:val="single" w:sz="8" w:space="0" w:color="808080"/>
              <w:right w:val="single" w:sz="8" w:space="0" w:color="808080"/>
            </w:tcBorders>
            <w:vAlign w:val="center"/>
          </w:tcPr>
          <w:p w14:paraId="1582E37E" w14:textId="30969110" w:rsidR="00256CFF" w:rsidRPr="00205F87" w:rsidRDefault="00256CFF" w:rsidP="00256CFF">
            <w:pPr>
              <w:autoSpaceDN w:val="0"/>
              <w:jc w:val="center"/>
              <w:rPr>
                <w:rFonts w:asciiTheme="minorHAnsi" w:hAnsiTheme="minorHAnsi" w:cstheme="minorHAnsi"/>
                <w:sz w:val="22"/>
                <w:szCs w:val="22"/>
              </w:rPr>
            </w:pPr>
            <w:r w:rsidRPr="0045404F">
              <w:rPr>
                <w:rFonts w:eastAsia="SimSun"/>
                <w:sz w:val="16"/>
                <w:szCs w:val="16"/>
                <w:lang w:eastAsia="ja-JP" w:bidi="ar-SA"/>
              </w:rPr>
              <w:t>0x84</w:t>
            </w: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595E1996" w14:textId="1B47EA42"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0x0001</w:t>
            </w:r>
          </w:p>
        </w:tc>
        <w:tc>
          <w:tcPr>
            <w:tcW w:w="3049" w:type="dxa"/>
            <w:tcBorders>
              <w:top w:val="single" w:sz="8" w:space="0" w:color="808080"/>
              <w:left w:val="single" w:sz="8" w:space="0" w:color="808080"/>
              <w:bottom w:val="single" w:sz="8" w:space="0" w:color="808080"/>
              <w:right w:val="single" w:sz="8" w:space="0" w:color="808080"/>
            </w:tcBorders>
            <w:vAlign w:val="center"/>
          </w:tcPr>
          <w:p w14:paraId="0A086DE8" w14:textId="30F2987B" w:rsidR="00256CFF" w:rsidRPr="00205F87" w:rsidRDefault="00256CFF" w:rsidP="00256CFF">
            <w:pPr>
              <w:autoSpaceDN w:val="0"/>
              <w:rPr>
                <w:rFonts w:asciiTheme="minorHAnsi" w:hAnsiTheme="minorHAnsi" w:cstheme="minorHAnsi"/>
                <w:sz w:val="22"/>
                <w:szCs w:val="22"/>
              </w:rPr>
            </w:pPr>
            <w:r w:rsidRPr="0045404F">
              <w:rPr>
                <w:rFonts w:eastAsia="SimSun"/>
                <w:sz w:val="16"/>
                <w:szCs w:val="16"/>
                <w:lang w:eastAsia="ja-JP" w:bidi="ar-SA"/>
              </w:rPr>
              <w:t xml:space="preserve">[0] </w:t>
            </w:r>
            <w:proofErr w:type="spellStart"/>
            <w:r w:rsidRPr="0045404F">
              <w:rPr>
                <w:rFonts w:eastAsia="SimSun"/>
                <w:sz w:val="16"/>
                <w:szCs w:val="16"/>
                <w:lang w:eastAsia="ja-JP" w:bidi="ar-SA"/>
              </w:rPr>
              <w:t>lane_sel</w:t>
            </w:r>
            <w:proofErr w:type="spellEnd"/>
            <w:r w:rsidRPr="0045404F">
              <w:rPr>
                <w:rFonts w:eastAsia="SimSun"/>
                <w:sz w:val="16"/>
                <w:szCs w:val="16"/>
                <w:lang w:eastAsia="ja-JP" w:bidi="ar-SA"/>
              </w:rPr>
              <w:t xml:space="preserve"> (0:lane0, 1:lane1)</w:t>
            </w:r>
            <w:r w:rsidRPr="0045404F">
              <w:rPr>
                <w:rFonts w:eastAsia="SimSun"/>
                <w:sz w:val="16"/>
                <w:szCs w:val="16"/>
                <w:lang w:eastAsia="ja-JP" w:bidi="ar-SA"/>
              </w:rPr>
              <w:br/>
              <w:t xml:space="preserve">* NOTE: both lanes cannot be </w:t>
            </w:r>
            <w:proofErr w:type="spellStart"/>
            <w:r w:rsidRPr="0045404F">
              <w:rPr>
                <w:rFonts w:eastAsia="SimSun"/>
                <w:sz w:val="16"/>
                <w:szCs w:val="16"/>
                <w:lang w:eastAsia="ja-JP" w:bidi="ar-SA"/>
              </w:rPr>
              <w:t>excuted</w:t>
            </w:r>
            <w:proofErr w:type="spellEnd"/>
            <w:r w:rsidRPr="0045404F">
              <w:rPr>
                <w:rFonts w:eastAsia="SimSun"/>
                <w:sz w:val="16"/>
                <w:szCs w:val="16"/>
                <w:lang w:eastAsia="ja-JP" w:bidi="ar-SA"/>
              </w:rPr>
              <w:t xml:space="preserve"> for hardware limitation.</w:t>
            </w:r>
          </w:p>
        </w:tc>
        <w:tc>
          <w:tcPr>
            <w:tcW w:w="2871" w:type="dxa"/>
            <w:tcBorders>
              <w:top w:val="single" w:sz="8" w:space="0" w:color="808080"/>
              <w:left w:val="single" w:sz="8" w:space="0" w:color="808080"/>
              <w:bottom w:val="single" w:sz="8" w:space="0" w:color="808080"/>
              <w:right w:val="single" w:sz="8" w:space="0" w:color="808080"/>
            </w:tcBorders>
            <w:vAlign w:val="center"/>
          </w:tcPr>
          <w:p w14:paraId="006D0BAB" w14:textId="65D06A7E" w:rsidR="00256CFF" w:rsidRPr="00205F87" w:rsidRDefault="00256CFF" w:rsidP="00256CFF">
            <w:pPr>
              <w:autoSpaceDN w:val="0"/>
              <w:rPr>
                <w:rFonts w:asciiTheme="minorHAnsi" w:hAnsiTheme="minorHAnsi" w:cstheme="minorHAnsi"/>
                <w:sz w:val="22"/>
                <w:szCs w:val="22"/>
              </w:rPr>
            </w:pPr>
            <w:proofErr w:type="spellStart"/>
            <w:r w:rsidRPr="0045404F">
              <w:rPr>
                <w:rFonts w:eastAsia="SimSun"/>
                <w:sz w:val="16"/>
                <w:szCs w:val="16"/>
                <w:lang w:eastAsia="ja-JP" w:bidi="ar-SA"/>
              </w:rPr>
              <w:t>Tx</w:t>
            </w:r>
            <w:proofErr w:type="spellEnd"/>
            <w:r w:rsidRPr="0045404F">
              <w:rPr>
                <w:rFonts w:eastAsia="SimSun"/>
                <w:sz w:val="16"/>
                <w:szCs w:val="16"/>
                <w:lang w:eastAsia="ja-JP" w:bidi="ar-SA"/>
              </w:rPr>
              <w:t xml:space="preserve"> </w:t>
            </w:r>
            <w:proofErr w:type="spellStart"/>
            <w:r w:rsidRPr="0045404F">
              <w:rPr>
                <w:rFonts w:eastAsia="SimSun"/>
                <w:sz w:val="16"/>
                <w:szCs w:val="16"/>
                <w:lang w:eastAsia="ja-JP" w:bidi="ar-SA"/>
              </w:rPr>
              <w:t>Impedence</w:t>
            </w:r>
            <w:proofErr w:type="spellEnd"/>
            <w:r w:rsidRPr="0045404F">
              <w:rPr>
                <w:rFonts w:eastAsia="SimSun"/>
                <w:sz w:val="16"/>
                <w:szCs w:val="16"/>
                <w:lang w:eastAsia="ja-JP" w:bidi="ar-SA"/>
              </w:rPr>
              <w:t xml:space="preserve"> calibration </w:t>
            </w:r>
          </w:p>
        </w:tc>
      </w:tr>
      <w:tr w:rsidR="00205AF6" w14:paraId="50F48940" w14:textId="77777777" w:rsidTr="00256CFF">
        <w:trPr>
          <w:trHeight w:val="141"/>
        </w:trPr>
        <w:tc>
          <w:tcPr>
            <w:tcW w:w="2340"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677576C0" w14:textId="77777777" w:rsidR="00205AF6" w:rsidRPr="00205F87" w:rsidRDefault="00205AF6" w:rsidP="00205AF6">
            <w:pPr>
              <w:autoSpaceDN w:val="0"/>
              <w:rPr>
                <w:rFonts w:asciiTheme="minorHAnsi" w:hAnsiTheme="minorHAnsi" w:cstheme="minorHAnsi"/>
                <w:sz w:val="22"/>
                <w:szCs w:val="22"/>
              </w:rPr>
            </w:pPr>
          </w:p>
        </w:tc>
        <w:tc>
          <w:tcPr>
            <w:tcW w:w="629" w:type="dxa"/>
            <w:tcBorders>
              <w:top w:val="single" w:sz="8" w:space="0" w:color="808080"/>
              <w:left w:val="single" w:sz="8" w:space="0" w:color="808080"/>
              <w:bottom w:val="single" w:sz="8" w:space="0" w:color="808080"/>
              <w:right w:val="single" w:sz="8" w:space="0" w:color="808080"/>
            </w:tcBorders>
            <w:vAlign w:val="center"/>
          </w:tcPr>
          <w:p w14:paraId="20599AE3" w14:textId="77777777" w:rsidR="00205AF6" w:rsidRPr="00205F87" w:rsidRDefault="00205AF6" w:rsidP="00205AF6">
            <w:pPr>
              <w:autoSpaceDN w:val="0"/>
              <w:jc w:val="center"/>
              <w:rPr>
                <w:rFonts w:asciiTheme="minorHAnsi" w:hAnsiTheme="minorHAnsi" w:cstheme="minorHAnsi"/>
                <w:sz w:val="22"/>
                <w:szCs w:val="22"/>
              </w:rPr>
            </w:pPr>
          </w:p>
        </w:tc>
        <w:tc>
          <w:tcPr>
            <w:tcW w:w="741" w:type="dxa"/>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vAlign w:val="center"/>
          </w:tcPr>
          <w:p w14:paraId="2897C8F6" w14:textId="77777777" w:rsidR="00205AF6" w:rsidRPr="00205F87" w:rsidRDefault="00205AF6" w:rsidP="00205AF6">
            <w:pPr>
              <w:autoSpaceDN w:val="0"/>
              <w:rPr>
                <w:rFonts w:asciiTheme="minorHAnsi" w:hAnsiTheme="minorHAnsi" w:cstheme="minorHAnsi"/>
                <w:sz w:val="22"/>
                <w:szCs w:val="22"/>
              </w:rPr>
            </w:pPr>
          </w:p>
        </w:tc>
        <w:tc>
          <w:tcPr>
            <w:tcW w:w="3049" w:type="dxa"/>
            <w:tcBorders>
              <w:top w:val="single" w:sz="8" w:space="0" w:color="808080"/>
              <w:left w:val="single" w:sz="8" w:space="0" w:color="808080"/>
              <w:bottom w:val="single" w:sz="8" w:space="0" w:color="808080"/>
              <w:right w:val="single" w:sz="8" w:space="0" w:color="808080"/>
            </w:tcBorders>
          </w:tcPr>
          <w:p w14:paraId="62055EAE" w14:textId="77777777" w:rsidR="00205AF6" w:rsidRPr="00205F87" w:rsidRDefault="00205AF6" w:rsidP="00205AF6">
            <w:pPr>
              <w:autoSpaceDN w:val="0"/>
              <w:rPr>
                <w:rFonts w:asciiTheme="minorHAnsi" w:hAnsiTheme="minorHAnsi" w:cstheme="minorHAnsi"/>
                <w:sz w:val="22"/>
                <w:szCs w:val="22"/>
              </w:rPr>
            </w:pPr>
          </w:p>
        </w:tc>
        <w:tc>
          <w:tcPr>
            <w:tcW w:w="2871" w:type="dxa"/>
            <w:tcBorders>
              <w:top w:val="single" w:sz="8" w:space="0" w:color="808080"/>
              <w:left w:val="single" w:sz="8" w:space="0" w:color="808080"/>
              <w:bottom w:val="single" w:sz="8" w:space="0" w:color="808080"/>
              <w:right w:val="single" w:sz="8" w:space="0" w:color="808080"/>
            </w:tcBorders>
          </w:tcPr>
          <w:p w14:paraId="030E26D6" w14:textId="77777777" w:rsidR="00205AF6" w:rsidRPr="00205F87" w:rsidRDefault="00205AF6" w:rsidP="00205AF6">
            <w:pPr>
              <w:autoSpaceDN w:val="0"/>
              <w:rPr>
                <w:rFonts w:asciiTheme="minorHAnsi" w:hAnsiTheme="minorHAnsi" w:cstheme="minorHAnsi"/>
                <w:sz w:val="22"/>
                <w:szCs w:val="22"/>
              </w:rPr>
            </w:pPr>
          </w:p>
        </w:tc>
      </w:tr>
    </w:tbl>
    <w:p w14:paraId="50424E38" w14:textId="77777777" w:rsidR="00205AF6" w:rsidRDefault="00205AF6" w:rsidP="00205AF6">
      <w:pPr>
        <w:pStyle w:val="Body"/>
      </w:pPr>
    </w:p>
    <w:p w14:paraId="57D3616B" w14:textId="77777777" w:rsidR="00205AF6" w:rsidRDefault="00205AF6" w:rsidP="00205AF6">
      <w:pPr>
        <w:pStyle w:val="Body"/>
      </w:pPr>
    </w:p>
    <w:p w14:paraId="60142841" w14:textId="77777777" w:rsidR="00D94879" w:rsidRDefault="00D94879" w:rsidP="00504E5C">
      <w:pPr>
        <w:pStyle w:val="Body"/>
        <w:ind w:left="-1350"/>
      </w:pPr>
    </w:p>
    <w:p w14:paraId="061C1C90" w14:textId="77777777" w:rsidR="00504E5C" w:rsidRDefault="00504E5C" w:rsidP="00504E5C">
      <w:pPr>
        <w:pStyle w:val="Body"/>
        <w:ind w:left="-1350"/>
      </w:pPr>
    </w:p>
    <w:p w14:paraId="7F80823F" w14:textId="77777777" w:rsidR="00504E5C" w:rsidRDefault="00504E5C" w:rsidP="00504E5C">
      <w:pPr>
        <w:pStyle w:val="Body"/>
        <w:ind w:left="-1350"/>
      </w:pPr>
    </w:p>
    <w:p w14:paraId="3767D391" w14:textId="77777777" w:rsidR="00504E5C" w:rsidRDefault="00504E5C" w:rsidP="000C0A29">
      <w:pPr>
        <w:pStyle w:val="Body"/>
        <w:adjustRightInd w:val="0"/>
        <w:snapToGrid w:val="0"/>
      </w:pPr>
    </w:p>
    <w:p w14:paraId="480B80D3" w14:textId="414BF95F" w:rsidR="0053196B" w:rsidRPr="00915E2E" w:rsidRDefault="0053196B" w:rsidP="00136744">
      <w:pPr>
        <w:pStyle w:val="Appendix1"/>
        <w:numPr>
          <w:ilvl w:val="0"/>
          <w:numId w:val="17"/>
        </w:numPr>
        <w:rPr>
          <w:rFonts w:asciiTheme="minorHAnsi" w:hAnsiTheme="minorHAnsi"/>
        </w:rPr>
      </w:pPr>
      <w:bookmarkStart w:id="37" w:name="_Toc529467908"/>
      <w:r w:rsidRPr="00915E2E">
        <w:rPr>
          <w:rFonts w:asciiTheme="minorHAnsi" w:hAnsiTheme="minorHAnsi"/>
        </w:rPr>
        <w:lastRenderedPageBreak/>
        <w:t>Re</w:t>
      </w:r>
      <w:bookmarkEnd w:id="10"/>
      <w:bookmarkEnd w:id="11"/>
      <w:r w:rsidRPr="00915E2E">
        <w:rPr>
          <w:rFonts w:asciiTheme="minorHAnsi" w:hAnsiTheme="minorHAnsi"/>
        </w:rPr>
        <w:t>ference</w:t>
      </w:r>
      <w:bookmarkEnd w:id="37"/>
    </w:p>
    <w:tbl>
      <w:tblPr>
        <w:tblW w:w="7986" w:type="dxa"/>
        <w:tblInd w:w="10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783"/>
        <w:gridCol w:w="5310"/>
        <w:gridCol w:w="1893"/>
      </w:tblGrid>
      <w:tr w:rsidR="0053196B" w:rsidRPr="00915E2E" w14:paraId="0EF249A4" w14:textId="77777777" w:rsidTr="005B1027">
        <w:trPr>
          <w:cantSplit/>
          <w:tblHeader/>
        </w:trPr>
        <w:tc>
          <w:tcPr>
            <w:tcW w:w="783" w:type="dxa"/>
            <w:shd w:val="clear" w:color="auto" w:fill="E7E7E7"/>
          </w:tcPr>
          <w:p w14:paraId="7C5A0B98" w14:textId="77777777" w:rsidR="0053196B" w:rsidRPr="00915E2E" w:rsidRDefault="0053196B" w:rsidP="00093BDE">
            <w:pPr>
              <w:pStyle w:val="CellBody"/>
              <w:rPr>
                <w:rFonts w:asciiTheme="minorHAnsi" w:hAnsiTheme="minorHAnsi"/>
                <w:b/>
              </w:rPr>
            </w:pPr>
            <w:r w:rsidRPr="00915E2E">
              <w:rPr>
                <w:rFonts w:asciiTheme="minorHAnsi" w:hAnsiTheme="minorHAnsi"/>
                <w:b/>
              </w:rPr>
              <w:t>Ref #</w:t>
            </w:r>
          </w:p>
        </w:tc>
        <w:tc>
          <w:tcPr>
            <w:tcW w:w="5310" w:type="dxa"/>
            <w:shd w:val="clear" w:color="auto" w:fill="E7E7E7"/>
          </w:tcPr>
          <w:p w14:paraId="257BCA78" w14:textId="77777777" w:rsidR="0053196B" w:rsidRPr="00915E2E" w:rsidRDefault="0053196B" w:rsidP="00093BDE">
            <w:pPr>
              <w:pStyle w:val="CellBody"/>
              <w:rPr>
                <w:rFonts w:asciiTheme="minorHAnsi" w:hAnsiTheme="minorHAnsi"/>
                <w:b/>
              </w:rPr>
            </w:pPr>
            <w:r w:rsidRPr="00915E2E">
              <w:rPr>
                <w:rFonts w:asciiTheme="minorHAnsi" w:hAnsiTheme="minorHAnsi"/>
                <w:b/>
              </w:rPr>
              <w:t>Document Name</w:t>
            </w:r>
          </w:p>
        </w:tc>
        <w:tc>
          <w:tcPr>
            <w:tcW w:w="1893" w:type="dxa"/>
            <w:shd w:val="clear" w:color="auto" w:fill="E7E7E7"/>
          </w:tcPr>
          <w:p w14:paraId="19132800" w14:textId="77777777" w:rsidR="0053196B" w:rsidRPr="00915E2E" w:rsidRDefault="0053196B" w:rsidP="00093BDE">
            <w:pPr>
              <w:pStyle w:val="CellBody"/>
              <w:rPr>
                <w:rFonts w:asciiTheme="minorHAnsi" w:hAnsiTheme="minorHAnsi"/>
                <w:b/>
              </w:rPr>
            </w:pPr>
            <w:r w:rsidRPr="00915E2E">
              <w:rPr>
                <w:rFonts w:asciiTheme="minorHAnsi" w:hAnsiTheme="minorHAnsi"/>
                <w:b/>
              </w:rPr>
              <w:t>Doc Number</w:t>
            </w:r>
          </w:p>
        </w:tc>
      </w:tr>
      <w:tr w:rsidR="0053196B" w:rsidRPr="00915E2E" w14:paraId="4B09B3C8" w14:textId="77777777" w:rsidTr="005B1027">
        <w:trPr>
          <w:cantSplit/>
        </w:trPr>
        <w:tc>
          <w:tcPr>
            <w:tcW w:w="783" w:type="dxa"/>
          </w:tcPr>
          <w:p w14:paraId="7FFFD08C" w14:textId="77777777" w:rsidR="0053196B" w:rsidRPr="00915E2E" w:rsidRDefault="0053196B" w:rsidP="00093BDE">
            <w:pPr>
              <w:pStyle w:val="RefDoc"/>
              <w:tabs>
                <w:tab w:val="clear" w:pos="1800"/>
              </w:tabs>
              <w:ind w:left="720"/>
              <w:rPr>
                <w:rFonts w:asciiTheme="minorHAnsi" w:hAnsiTheme="minorHAnsi"/>
              </w:rPr>
            </w:pPr>
          </w:p>
        </w:tc>
        <w:tc>
          <w:tcPr>
            <w:tcW w:w="5310" w:type="dxa"/>
          </w:tcPr>
          <w:p w14:paraId="13F07F00" w14:textId="77777777" w:rsidR="0053196B" w:rsidRPr="00915E2E" w:rsidRDefault="0053196B" w:rsidP="00093BDE">
            <w:pPr>
              <w:pStyle w:val="CellBody"/>
              <w:rPr>
                <w:rFonts w:asciiTheme="minorHAnsi" w:hAnsiTheme="minorHAnsi"/>
              </w:rPr>
            </w:pPr>
          </w:p>
        </w:tc>
        <w:tc>
          <w:tcPr>
            <w:tcW w:w="1893" w:type="dxa"/>
          </w:tcPr>
          <w:p w14:paraId="0C44EB76" w14:textId="77777777" w:rsidR="0053196B" w:rsidRPr="00915E2E" w:rsidRDefault="0053196B" w:rsidP="00093BDE">
            <w:pPr>
              <w:pStyle w:val="CellBody"/>
              <w:rPr>
                <w:rFonts w:asciiTheme="minorHAnsi" w:hAnsiTheme="minorHAnsi"/>
              </w:rPr>
            </w:pPr>
          </w:p>
        </w:tc>
      </w:tr>
      <w:tr w:rsidR="0053196B" w:rsidRPr="00915E2E" w14:paraId="375D49D4" w14:textId="77777777" w:rsidTr="005B1027">
        <w:trPr>
          <w:cantSplit/>
        </w:trPr>
        <w:tc>
          <w:tcPr>
            <w:tcW w:w="783" w:type="dxa"/>
          </w:tcPr>
          <w:p w14:paraId="4E42D60C" w14:textId="77777777" w:rsidR="0053196B" w:rsidRPr="00915E2E" w:rsidRDefault="0053196B" w:rsidP="00093BDE">
            <w:pPr>
              <w:pStyle w:val="RefDoc"/>
              <w:tabs>
                <w:tab w:val="clear" w:pos="1800"/>
              </w:tabs>
              <w:ind w:left="720"/>
              <w:rPr>
                <w:rFonts w:asciiTheme="minorHAnsi" w:hAnsiTheme="minorHAnsi"/>
              </w:rPr>
            </w:pPr>
          </w:p>
        </w:tc>
        <w:tc>
          <w:tcPr>
            <w:tcW w:w="5310" w:type="dxa"/>
          </w:tcPr>
          <w:p w14:paraId="751A74C1" w14:textId="77777777" w:rsidR="0053196B" w:rsidRPr="00915E2E" w:rsidRDefault="0053196B" w:rsidP="00093BDE">
            <w:pPr>
              <w:pStyle w:val="CellBody"/>
              <w:rPr>
                <w:rFonts w:asciiTheme="minorHAnsi" w:hAnsiTheme="minorHAnsi"/>
              </w:rPr>
            </w:pPr>
          </w:p>
        </w:tc>
        <w:tc>
          <w:tcPr>
            <w:tcW w:w="1893" w:type="dxa"/>
          </w:tcPr>
          <w:p w14:paraId="12FE0D9F" w14:textId="77777777" w:rsidR="0053196B" w:rsidRPr="00915E2E" w:rsidRDefault="0053196B" w:rsidP="00093BDE">
            <w:pPr>
              <w:pStyle w:val="CellBody"/>
              <w:rPr>
                <w:rFonts w:asciiTheme="minorHAnsi" w:hAnsiTheme="minorHAnsi"/>
              </w:rPr>
            </w:pPr>
          </w:p>
        </w:tc>
      </w:tr>
      <w:tr w:rsidR="0053196B" w:rsidRPr="00915E2E" w14:paraId="06D9FABC" w14:textId="77777777" w:rsidTr="005B1027">
        <w:trPr>
          <w:cantSplit/>
        </w:trPr>
        <w:tc>
          <w:tcPr>
            <w:tcW w:w="783" w:type="dxa"/>
          </w:tcPr>
          <w:p w14:paraId="10E62548" w14:textId="77777777" w:rsidR="0053196B" w:rsidRPr="00915E2E" w:rsidRDefault="0053196B" w:rsidP="00093BDE">
            <w:pPr>
              <w:pStyle w:val="RefDoc"/>
              <w:tabs>
                <w:tab w:val="clear" w:pos="1800"/>
              </w:tabs>
              <w:ind w:left="720"/>
              <w:rPr>
                <w:rFonts w:asciiTheme="minorHAnsi" w:hAnsiTheme="minorHAnsi"/>
              </w:rPr>
            </w:pPr>
          </w:p>
        </w:tc>
        <w:tc>
          <w:tcPr>
            <w:tcW w:w="5310" w:type="dxa"/>
          </w:tcPr>
          <w:p w14:paraId="6830F7C5" w14:textId="77777777" w:rsidR="0053196B" w:rsidRPr="00915E2E" w:rsidRDefault="0053196B" w:rsidP="00093BDE">
            <w:pPr>
              <w:pStyle w:val="CellBody"/>
              <w:rPr>
                <w:rFonts w:asciiTheme="minorHAnsi" w:hAnsiTheme="minorHAnsi"/>
              </w:rPr>
            </w:pPr>
          </w:p>
        </w:tc>
        <w:tc>
          <w:tcPr>
            <w:tcW w:w="1893" w:type="dxa"/>
          </w:tcPr>
          <w:p w14:paraId="399E3EBF" w14:textId="77777777" w:rsidR="0053196B" w:rsidRPr="00915E2E" w:rsidRDefault="0053196B" w:rsidP="00093BDE">
            <w:pPr>
              <w:pStyle w:val="CellBody"/>
              <w:rPr>
                <w:rFonts w:asciiTheme="minorHAnsi" w:hAnsiTheme="minorHAnsi"/>
              </w:rPr>
            </w:pPr>
          </w:p>
        </w:tc>
      </w:tr>
      <w:tr w:rsidR="0053196B" w:rsidRPr="00915E2E" w14:paraId="548E68C8" w14:textId="77777777" w:rsidTr="005B1027">
        <w:trPr>
          <w:cantSplit/>
        </w:trPr>
        <w:tc>
          <w:tcPr>
            <w:tcW w:w="783" w:type="dxa"/>
          </w:tcPr>
          <w:p w14:paraId="7374AD80" w14:textId="77777777" w:rsidR="0053196B" w:rsidRPr="00915E2E" w:rsidRDefault="0053196B" w:rsidP="00093BDE">
            <w:pPr>
              <w:pStyle w:val="RefDoc"/>
              <w:tabs>
                <w:tab w:val="clear" w:pos="1800"/>
              </w:tabs>
              <w:ind w:left="720"/>
              <w:rPr>
                <w:rFonts w:asciiTheme="minorHAnsi" w:hAnsiTheme="minorHAnsi"/>
              </w:rPr>
            </w:pPr>
          </w:p>
        </w:tc>
        <w:tc>
          <w:tcPr>
            <w:tcW w:w="5310" w:type="dxa"/>
          </w:tcPr>
          <w:p w14:paraId="5E30F1F9" w14:textId="77777777" w:rsidR="0053196B" w:rsidRPr="00915E2E" w:rsidRDefault="0053196B" w:rsidP="00093BDE">
            <w:pPr>
              <w:pStyle w:val="CellBody"/>
              <w:rPr>
                <w:rFonts w:asciiTheme="minorHAnsi" w:hAnsiTheme="minorHAnsi"/>
              </w:rPr>
            </w:pPr>
          </w:p>
        </w:tc>
        <w:tc>
          <w:tcPr>
            <w:tcW w:w="1893" w:type="dxa"/>
          </w:tcPr>
          <w:p w14:paraId="16BFBBA5" w14:textId="77777777" w:rsidR="0053196B" w:rsidRPr="00915E2E" w:rsidRDefault="0053196B" w:rsidP="00093BDE">
            <w:pPr>
              <w:pStyle w:val="CellBody"/>
              <w:rPr>
                <w:rFonts w:asciiTheme="minorHAnsi" w:hAnsiTheme="minorHAnsi"/>
              </w:rPr>
            </w:pPr>
          </w:p>
        </w:tc>
      </w:tr>
      <w:tr w:rsidR="0053196B" w:rsidRPr="00915E2E" w14:paraId="004D5EC2" w14:textId="77777777" w:rsidTr="005B1027">
        <w:trPr>
          <w:cantSplit/>
        </w:trPr>
        <w:tc>
          <w:tcPr>
            <w:tcW w:w="783" w:type="dxa"/>
          </w:tcPr>
          <w:p w14:paraId="76569134" w14:textId="77777777" w:rsidR="0053196B" w:rsidRPr="00915E2E" w:rsidRDefault="0053196B" w:rsidP="00093BDE">
            <w:pPr>
              <w:pStyle w:val="RefDoc"/>
              <w:tabs>
                <w:tab w:val="clear" w:pos="1800"/>
              </w:tabs>
              <w:ind w:left="720"/>
              <w:rPr>
                <w:rFonts w:asciiTheme="minorHAnsi" w:hAnsiTheme="minorHAnsi"/>
              </w:rPr>
            </w:pPr>
          </w:p>
        </w:tc>
        <w:tc>
          <w:tcPr>
            <w:tcW w:w="5310" w:type="dxa"/>
          </w:tcPr>
          <w:p w14:paraId="720D5BD8" w14:textId="77777777" w:rsidR="0053196B" w:rsidRPr="00915E2E" w:rsidRDefault="0053196B" w:rsidP="00093BDE">
            <w:pPr>
              <w:pStyle w:val="CellBody"/>
              <w:rPr>
                <w:rFonts w:asciiTheme="minorHAnsi" w:hAnsiTheme="minorHAnsi"/>
              </w:rPr>
            </w:pPr>
          </w:p>
        </w:tc>
        <w:tc>
          <w:tcPr>
            <w:tcW w:w="1893" w:type="dxa"/>
          </w:tcPr>
          <w:p w14:paraId="0589534D" w14:textId="77777777" w:rsidR="0053196B" w:rsidRPr="00915E2E" w:rsidRDefault="0053196B" w:rsidP="00093BDE">
            <w:pPr>
              <w:pStyle w:val="CellBody"/>
              <w:rPr>
                <w:rFonts w:asciiTheme="minorHAnsi" w:hAnsiTheme="minorHAnsi"/>
              </w:rPr>
            </w:pPr>
          </w:p>
        </w:tc>
      </w:tr>
    </w:tbl>
    <w:p w14:paraId="3338EB47" w14:textId="77777777" w:rsidR="0053196B" w:rsidRPr="00915E2E" w:rsidRDefault="0053196B" w:rsidP="003E781A">
      <w:pPr>
        <w:pStyle w:val="Body"/>
        <w:rPr>
          <w:rFonts w:asciiTheme="minorHAnsi" w:hAnsiTheme="minorHAnsi"/>
        </w:rPr>
      </w:pPr>
    </w:p>
    <w:p w14:paraId="29A6E27B" w14:textId="77777777" w:rsidR="0053196B" w:rsidRPr="00915E2E" w:rsidRDefault="0053196B" w:rsidP="003E781A">
      <w:pPr>
        <w:pStyle w:val="Body"/>
        <w:rPr>
          <w:rFonts w:asciiTheme="minorHAnsi" w:hAnsiTheme="minorHAnsi"/>
        </w:rPr>
      </w:pPr>
    </w:p>
    <w:p w14:paraId="024B48D4" w14:textId="77777777" w:rsidR="0053196B" w:rsidRPr="00915E2E" w:rsidRDefault="0053196B" w:rsidP="003E781A">
      <w:pPr>
        <w:pStyle w:val="Body"/>
        <w:keepLines/>
        <w:rPr>
          <w:rFonts w:asciiTheme="minorHAnsi" w:hAnsiTheme="minorHAnsi"/>
        </w:rPr>
      </w:pPr>
    </w:p>
    <w:p w14:paraId="1D358CB6" w14:textId="77777777" w:rsidR="0053196B" w:rsidRPr="00915E2E" w:rsidRDefault="0053196B" w:rsidP="003E781A">
      <w:pPr>
        <w:pStyle w:val="Body"/>
        <w:rPr>
          <w:rFonts w:asciiTheme="minorHAnsi" w:hAnsiTheme="minorHAnsi"/>
        </w:rPr>
      </w:pPr>
    </w:p>
    <w:p w14:paraId="2A63F597" w14:textId="77777777" w:rsidR="0053196B" w:rsidRPr="00915E2E" w:rsidRDefault="0053196B" w:rsidP="00136744">
      <w:pPr>
        <w:pStyle w:val="Appendix1"/>
        <w:numPr>
          <w:ilvl w:val="0"/>
          <w:numId w:val="17"/>
        </w:numPr>
        <w:rPr>
          <w:rFonts w:asciiTheme="minorHAnsi" w:hAnsiTheme="minorHAnsi"/>
        </w:rPr>
      </w:pPr>
      <w:bookmarkStart w:id="38" w:name="_Toc529467909"/>
      <w:r w:rsidRPr="00915E2E">
        <w:rPr>
          <w:rFonts w:asciiTheme="minorHAnsi" w:hAnsiTheme="minorHAnsi"/>
        </w:rPr>
        <w:lastRenderedPageBreak/>
        <w:t>Revision History</w:t>
      </w:r>
      <w:bookmarkEnd w:id="38"/>
    </w:p>
    <w:tbl>
      <w:tblPr>
        <w:tblW w:w="9360" w:type="dxa"/>
        <w:tblInd w:w="-133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1470"/>
        <w:gridCol w:w="1328"/>
        <w:gridCol w:w="4948"/>
        <w:gridCol w:w="1614"/>
      </w:tblGrid>
      <w:tr w:rsidR="0053196B" w:rsidRPr="00915E2E" w14:paraId="6768320E" w14:textId="77777777" w:rsidTr="005B1027">
        <w:trPr>
          <w:cantSplit/>
          <w:trHeight w:val="70"/>
          <w:tblHeader/>
        </w:trPr>
        <w:tc>
          <w:tcPr>
            <w:tcW w:w="1470" w:type="dxa"/>
            <w:shd w:val="clear" w:color="auto" w:fill="E7E7E7"/>
          </w:tcPr>
          <w:p w14:paraId="57D179AC" w14:textId="77777777" w:rsidR="0053196B" w:rsidRPr="00915E2E" w:rsidRDefault="0053196B" w:rsidP="00093BDE">
            <w:pPr>
              <w:pStyle w:val="CellBody"/>
              <w:rPr>
                <w:rFonts w:asciiTheme="minorHAnsi" w:hAnsiTheme="minorHAnsi"/>
                <w:b/>
              </w:rPr>
            </w:pPr>
            <w:r w:rsidRPr="00915E2E">
              <w:rPr>
                <w:rFonts w:asciiTheme="minorHAnsi" w:hAnsiTheme="minorHAnsi"/>
                <w:b/>
              </w:rPr>
              <w:t>Document No and Revision</w:t>
            </w:r>
          </w:p>
        </w:tc>
        <w:tc>
          <w:tcPr>
            <w:tcW w:w="1328" w:type="dxa"/>
            <w:shd w:val="clear" w:color="auto" w:fill="E7E7E7"/>
          </w:tcPr>
          <w:p w14:paraId="1A3590D5" w14:textId="77777777" w:rsidR="0053196B" w:rsidRPr="00915E2E" w:rsidRDefault="0053196B" w:rsidP="00093BDE">
            <w:pPr>
              <w:pStyle w:val="CellBody"/>
              <w:rPr>
                <w:rFonts w:asciiTheme="minorHAnsi" w:hAnsiTheme="minorHAnsi"/>
                <w:b/>
              </w:rPr>
            </w:pPr>
            <w:proofErr w:type="spellStart"/>
            <w:r w:rsidRPr="00915E2E">
              <w:rPr>
                <w:rFonts w:asciiTheme="minorHAnsi" w:hAnsiTheme="minorHAnsi"/>
                <w:b/>
              </w:rPr>
              <w:t>Int</w:t>
            </w:r>
            <w:proofErr w:type="spellEnd"/>
            <w:r w:rsidRPr="00915E2E">
              <w:rPr>
                <w:rFonts w:asciiTheme="minorHAnsi" w:hAnsiTheme="minorHAnsi"/>
                <w:b/>
              </w:rPr>
              <w:t xml:space="preserve"> Rev</w:t>
            </w:r>
          </w:p>
        </w:tc>
        <w:tc>
          <w:tcPr>
            <w:tcW w:w="4948" w:type="dxa"/>
            <w:shd w:val="clear" w:color="auto" w:fill="E7E7E7"/>
          </w:tcPr>
          <w:p w14:paraId="1401EA96" w14:textId="77777777" w:rsidR="0053196B" w:rsidRPr="00915E2E" w:rsidRDefault="0053196B" w:rsidP="00093BDE">
            <w:pPr>
              <w:pStyle w:val="CellBody"/>
              <w:rPr>
                <w:rFonts w:asciiTheme="minorHAnsi" w:hAnsiTheme="minorHAnsi"/>
                <w:b/>
              </w:rPr>
            </w:pPr>
            <w:r w:rsidRPr="00915E2E">
              <w:rPr>
                <w:rFonts w:asciiTheme="minorHAnsi" w:hAnsiTheme="minorHAnsi"/>
                <w:b/>
              </w:rPr>
              <w:t>Description</w:t>
            </w:r>
          </w:p>
        </w:tc>
        <w:tc>
          <w:tcPr>
            <w:tcW w:w="1614" w:type="dxa"/>
            <w:shd w:val="clear" w:color="auto" w:fill="E7E7E7"/>
          </w:tcPr>
          <w:p w14:paraId="2891409B" w14:textId="77777777" w:rsidR="0053196B" w:rsidRPr="00915E2E" w:rsidRDefault="0053196B" w:rsidP="00093BDE">
            <w:pPr>
              <w:pStyle w:val="CellBody"/>
              <w:rPr>
                <w:rFonts w:asciiTheme="minorHAnsi" w:hAnsiTheme="minorHAnsi"/>
                <w:b/>
              </w:rPr>
            </w:pPr>
            <w:r w:rsidRPr="00915E2E">
              <w:rPr>
                <w:rFonts w:asciiTheme="minorHAnsi" w:hAnsiTheme="minorHAnsi"/>
                <w:b/>
              </w:rPr>
              <w:t>Date</w:t>
            </w:r>
          </w:p>
        </w:tc>
      </w:tr>
      <w:tr w:rsidR="0053196B" w:rsidRPr="00915E2E" w14:paraId="60D0D9C1" w14:textId="77777777" w:rsidTr="005B1027">
        <w:trPr>
          <w:cantSplit/>
        </w:trPr>
        <w:tc>
          <w:tcPr>
            <w:tcW w:w="1470" w:type="dxa"/>
          </w:tcPr>
          <w:p w14:paraId="23552252" w14:textId="73D34085" w:rsidR="0053196B" w:rsidRPr="00915E2E" w:rsidRDefault="001F6F6B" w:rsidP="00093BDE">
            <w:pPr>
              <w:pStyle w:val="CellBody"/>
              <w:rPr>
                <w:rFonts w:asciiTheme="minorHAnsi" w:hAnsiTheme="minorHAnsi"/>
              </w:rPr>
            </w:pPr>
            <w:r>
              <w:rPr>
                <w:rFonts w:asciiTheme="minorHAnsi" w:hAnsiTheme="minorHAnsi"/>
              </w:rPr>
              <w:t>R1.0</w:t>
            </w:r>
          </w:p>
        </w:tc>
        <w:tc>
          <w:tcPr>
            <w:tcW w:w="1328" w:type="dxa"/>
          </w:tcPr>
          <w:p w14:paraId="14127876" w14:textId="5D491C54" w:rsidR="0053196B" w:rsidRPr="00915E2E" w:rsidRDefault="0053196B" w:rsidP="00093BDE">
            <w:pPr>
              <w:pStyle w:val="CellBody"/>
              <w:rPr>
                <w:rFonts w:asciiTheme="minorHAnsi" w:hAnsiTheme="minorHAnsi"/>
              </w:rPr>
            </w:pPr>
          </w:p>
        </w:tc>
        <w:tc>
          <w:tcPr>
            <w:tcW w:w="4948" w:type="dxa"/>
          </w:tcPr>
          <w:p w14:paraId="23A40416" w14:textId="72C6E429" w:rsidR="0053196B" w:rsidRPr="00915E2E" w:rsidRDefault="000C0A29" w:rsidP="00093BDE">
            <w:pPr>
              <w:pStyle w:val="CellBullet"/>
              <w:rPr>
                <w:rFonts w:asciiTheme="minorHAnsi" w:hAnsiTheme="minorHAnsi"/>
              </w:rPr>
            </w:pPr>
            <w:r>
              <w:rPr>
                <w:rFonts w:asciiTheme="minorHAnsi" w:hAnsiTheme="minorHAnsi"/>
              </w:rPr>
              <w:t>First Revision</w:t>
            </w:r>
          </w:p>
        </w:tc>
        <w:tc>
          <w:tcPr>
            <w:tcW w:w="1614" w:type="dxa"/>
          </w:tcPr>
          <w:p w14:paraId="663D82D4" w14:textId="532BF679" w:rsidR="0053196B" w:rsidRPr="00915E2E" w:rsidRDefault="000C0A29" w:rsidP="00093BDE">
            <w:pPr>
              <w:pStyle w:val="CellBody"/>
              <w:rPr>
                <w:rFonts w:asciiTheme="minorHAnsi" w:hAnsiTheme="minorHAnsi"/>
              </w:rPr>
            </w:pPr>
            <w:r>
              <w:rPr>
                <w:rFonts w:asciiTheme="minorHAnsi" w:hAnsiTheme="minorHAnsi"/>
              </w:rPr>
              <w:t>2018/11/05</w:t>
            </w:r>
          </w:p>
        </w:tc>
      </w:tr>
      <w:tr w:rsidR="0053196B" w:rsidRPr="00915E2E" w14:paraId="429AAEA1" w14:textId="77777777" w:rsidTr="005B1027">
        <w:trPr>
          <w:cantSplit/>
        </w:trPr>
        <w:tc>
          <w:tcPr>
            <w:tcW w:w="1470" w:type="dxa"/>
          </w:tcPr>
          <w:p w14:paraId="473E99AE" w14:textId="77777777" w:rsidR="0053196B" w:rsidRPr="00915E2E" w:rsidRDefault="0053196B" w:rsidP="00093BDE">
            <w:pPr>
              <w:pStyle w:val="CellBody"/>
              <w:rPr>
                <w:rFonts w:asciiTheme="minorHAnsi" w:hAnsiTheme="minorHAnsi"/>
              </w:rPr>
            </w:pPr>
          </w:p>
        </w:tc>
        <w:tc>
          <w:tcPr>
            <w:tcW w:w="1328" w:type="dxa"/>
          </w:tcPr>
          <w:p w14:paraId="479A7683" w14:textId="77777777" w:rsidR="0053196B" w:rsidRPr="00915E2E" w:rsidRDefault="0053196B" w:rsidP="00093BDE">
            <w:pPr>
              <w:pStyle w:val="CellBody"/>
              <w:rPr>
                <w:rFonts w:asciiTheme="minorHAnsi" w:hAnsiTheme="minorHAnsi"/>
              </w:rPr>
            </w:pPr>
          </w:p>
        </w:tc>
        <w:tc>
          <w:tcPr>
            <w:tcW w:w="4948" w:type="dxa"/>
          </w:tcPr>
          <w:p w14:paraId="0BC15250" w14:textId="77777777" w:rsidR="0053196B" w:rsidRPr="00915E2E" w:rsidRDefault="0053196B" w:rsidP="00093BDE">
            <w:pPr>
              <w:pStyle w:val="CellBullet"/>
              <w:rPr>
                <w:rFonts w:asciiTheme="minorHAnsi" w:hAnsiTheme="minorHAnsi"/>
              </w:rPr>
            </w:pPr>
          </w:p>
        </w:tc>
        <w:tc>
          <w:tcPr>
            <w:tcW w:w="1614" w:type="dxa"/>
          </w:tcPr>
          <w:p w14:paraId="127F8EEC" w14:textId="77777777" w:rsidR="0053196B" w:rsidRPr="00915E2E" w:rsidRDefault="0053196B" w:rsidP="00093BDE">
            <w:pPr>
              <w:pStyle w:val="CellBody"/>
              <w:rPr>
                <w:rFonts w:asciiTheme="minorHAnsi" w:hAnsiTheme="minorHAnsi"/>
              </w:rPr>
            </w:pPr>
          </w:p>
        </w:tc>
      </w:tr>
      <w:tr w:rsidR="0053196B" w:rsidRPr="00915E2E" w14:paraId="759449BB" w14:textId="77777777" w:rsidTr="005B1027">
        <w:trPr>
          <w:cantSplit/>
        </w:trPr>
        <w:tc>
          <w:tcPr>
            <w:tcW w:w="1470" w:type="dxa"/>
          </w:tcPr>
          <w:p w14:paraId="432A277C" w14:textId="77777777" w:rsidR="0053196B" w:rsidRPr="00915E2E" w:rsidRDefault="0053196B" w:rsidP="00093BDE">
            <w:pPr>
              <w:pStyle w:val="CellBody"/>
              <w:rPr>
                <w:rFonts w:asciiTheme="minorHAnsi" w:hAnsiTheme="minorHAnsi"/>
              </w:rPr>
            </w:pPr>
          </w:p>
        </w:tc>
        <w:tc>
          <w:tcPr>
            <w:tcW w:w="1328" w:type="dxa"/>
          </w:tcPr>
          <w:p w14:paraId="4339A773" w14:textId="77777777" w:rsidR="0053196B" w:rsidRPr="00915E2E" w:rsidRDefault="0053196B" w:rsidP="00093BDE">
            <w:pPr>
              <w:pStyle w:val="CellBody"/>
              <w:rPr>
                <w:rFonts w:asciiTheme="minorHAnsi" w:hAnsiTheme="minorHAnsi"/>
              </w:rPr>
            </w:pPr>
          </w:p>
        </w:tc>
        <w:tc>
          <w:tcPr>
            <w:tcW w:w="4948" w:type="dxa"/>
          </w:tcPr>
          <w:p w14:paraId="15D9B3BB" w14:textId="77777777" w:rsidR="0053196B" w:rsidRPr="00915E2E" w:rsidRDefault="0053196B" w:rsidP="00093BDE">
            <w:pPr>
              <w:pStyle w:val="CellBullet"/>
              <w:rPr>
                <w:rFonts w:asciiTheme="minorHAnsi" w:hAnsiTheme="minorHAnsi"/>
              </w:rPr>
            </w:pPr>
          </w:p>
        </w:tc>
        <w:tc>
          <w:tcPr>
            <w:tcW w:w="1614" w:type="dxa"/>
          </w:tcPr>
          <w:p w14:paraId="5BD0D550" w14:textId="77777777" w:rsidR="0053196B" w:rsidRPr="00915E2E" w:rsidRDefault="0053196B" w:rsidP="00093BDE">
            <w:pPr>
              <w:pStyle w:val="CellBody"/>
              <w:rPr>
                <w:rFonts w:asciiTheme="minorHAnsi" w:hAnsiTheme="minorHAnsi"/>
              </w:rPr>
            </w:pPr>
          </w:p>
        </w:tc>
      </w:tr>
    </w:tbl>
    <w:p w14:paraId="54DD8BCF" w14:textId="77777777" w:rsidR="0053196B" w:rsidRPr="00915E2E" w:rsidRDefault="0053196B" w:rsidP="003E781A">
      <w:pPr>
        <w:pStyle w:val="Body"/>
        <w:rPr>
          <w:rFonts w:asciiTheme="minorHAnsi" w:hAnsiTheme="minorHAnsi"/>
        </w:rPr>
      </w:pPr>
    </w:p>
    <w:p w14:paraId="52496E39" w14:textId="77777777" w:rsidR="0053196B" w:rsidRPr="00915E2E" w:rsidRDefault="0053196B" w:rsidP="003E781A">
      <w:pPr>
        <w:pStyle w:val="Body"/>
        <w:rPr>
          <w:rFonts w:asciiTheme="minorHAnsi" w:hAnsiTheme="minorHAnsi"/>
        </w:rPr>
      </w:pPr>
    </w:p>
    <w:p w14:paraId="66165B5E" w14:textId="77777777" w:rsidR="0053196B" w:rsidRPr="00915E2E" w:rsidRDefault="0053196B" w:rsidP="003E781A">
      <w:pPr>
        <w:pStyle w:val="Body"/>
        <w:rPr>
          <w:rFonts w:asciiTheme="minorHAnsi" w:hAnsiTheme="minorHAnsi"/>
        </w:rPr>
      </w:pPr>
    </w:p>
    <w:p w14:paraId="02BC1D1D" w14:textId="77777777" w:rsidR="0053196B" w:rsidRPr="00915E2E" w:rsidRDefault="0053196B" w:rsidP="00D02158">
      <w:pPr>
        <w:pStyle w:val="Body"/>
        <w:framePr w:w="7394" w:wrap="auto" w:hAnchor="text" w:x="1980"/>
        <w:rPr>
          <w:rFonts w:asciiTheme="minorHAnsi" w:hAnsiTheme="minorHAnsi"/>
        </w:rPr>
        <w:sectPr w:rsidR="0053196B" w:rsidRPr="00915E2E" w:rsidSect="00FD6DB6">
          <w:headerReference w:type="even" r:id="rId25"/>
          <w:headerReference w:type="default" r:id="rId26"/>
          <w:footerReference w:type="even" r:id="rId27"/>
          <w:footerReference w:type="default" r:id="rId28"/>
          <w:pgSz w:w="11907" w:h="16839" w:code="9"/>
          <w:pgMar w:top="2203" w:right="1354" w:bottom="2002" w:left="2693" w:header="922" w:footer="965" w:gutter="0"/>
          <w:cols w:space="720"/>
          <w:docGrid w:linePitch="360"/>
        </w:sectPr>
      </w:pPr>
    </w:p>
    <w:p w14:paraId="05B58D99" w14:textId="77777777" w:rsidR="0053196B" w:rsidRPr="00915E2E" w:rsidRDefault="0053196B">
      <w:pPr>
        <w:pStyle w:val="Body"/>
        <w:rPr>
          <w:rFonts w:asciiTheme="minorHAnsi" w:hAnsiTheme="minorHAnsi"/>
        </w:rPr>
      </w:pPr>
    </w:p>
    <w:p w14:paraId="2105D292" w14:textId="77777777" w:rsidR="0053196B" w:rsidRPr="00915E2E" w:rsidRDefault="0053196B">
      <w:pPr>
        <w:pStyle w:val="Body"/>
        <w:rPr>
          <w:rFonts w:asciiTheme="minorHAnsi" w:hAnsiTheme="minorHAnsi"/>
        </w:rPr>
      </w:pPr>
    </w:p>
    <w:p w14:paraId="776BE70B" w14:textId="77777777" w:rsidR="0053196B" w:rsidRPr="00915E2E" w:rsidRDefault="0053196B">
      <w:pPr>
        <w:pStyle w:val="Body"/>
        <w:rPr>
          <w:rFonts w:asciiTheme="minorHAnsi" w:hAnsiTheme="minorHAnsi"/>
        </w:rPr>
      </w:pPr>
    </w:p>
    <w:p w14:paraId="018B94E9" w14:textId="77777777" w:rsidR="0053196B" w:rsidRPr="00915E2E" w:rsidRDefault="0053196B">
      <w:pPr>
        <w:pStyle w:val="Body"/>
        <w:rPr>
          <w:rFonts w:asciiTheme="minorHAnsi" w:hAnsiTheme="minorHAnsi"/>
        </w:rPr>
      </w:pPr>
    </w:p>
    <w:p w14:paraId="62DC6CE8" w14:textId="77777777" w:rsidR="0053196B" w:rsidRPr="00915E2E" w:rsidRDefault="0053196B">
      <w:pPr>
        <w:pStyle w:val="Body"/>
        <w:rPr>
          <w:rFonts w:asciiTheme="minorHAnsi" w:hAnsiTheme="minorHAnsi"/>
        </w:rPr>
      </w:pPr>
    </w:p>
    <w:p w14:paraId="3D4AFE50" w14:textId="77777777" w:rsidR="0053196B" w:rsidRPr="00915E2E" w:rsidRDefault="0053196B">
      <w:pPr>
        <w:pStyle w:val="Body"/>
        <w:rPr>
          <w:rFonts w:asciiTheme="minorHAnsi" w:hAnsiTheme="minorHAnsi"/>
        </w:rPr>
      </w:pPr>
    </w:p>
    <w:p w14:paraId="010B15F0" w14:textId="77777777" w:rsidR="0053196B" w:rsidRPr="00915E2E" w:rsidRDefault="0053196B">
      <w:pPr>
        <w:pStyle w:val="Body"/>
        <w:rPr>
          <w:rFonts w:asciiTheme="minorHAnsi" w:hAnsiTheme="minorHAnsi"/>
        </w:rPr>
      </w:pPr>
    </w:p>
    <w:p w14:paraId="2155479F" w14:textId="77777777" w:rsidR="0053196B" w:rsidRPr="00915E2E" w:rsidRDefault="0053196B">
      <w:pPr>
        <w:pStyle w:val="Body"/>
        <w:rPr>
          <w:rFonts w:asciiTheme="minorHAnsi" w:hAnsiTheme="minorHAnsi"/>
        </w:rPr>
      </w:pPr>
    </w:p>
    <w:p w14:paraId="5FA9516A" w14:textId="77777777" w:rsidR="0053196B" w:rsidRPr="00915E2E" w:rsidRDefault="0053196B">
      <w:pPr>
        <w:pStyle w:val="Body"/>
        <w:rPr>
          <w:rFonts w:asciiTheme="minorHAnsi" w:hAnsiTheme="minorHAnsi"/>
        </w:rPr>
      </w:pPr>
    </w:p>
    <w:p w14:paraId="7DA52CC1" w14:textId="77777777" w:rsidR="0053196B" w:rsidRPr="00915E2E" w:rsidRDefault="0053196B">
      <w:pPr>
        <w:pStyle w:val="Body"/>
        <w:rPr>
          <w:rFonts w:asciiTheme="minorHAnsi" w:hAnsiTheme="minorHAnsi"/>
        </w:rPr>
      </w:pPr>
    </w:p>
    <w:p w14:paraId="44B2D728" w14:textId="77777777" w:rsidR="0053196B" w:rsidRPr="00915E2E" w:rsidRDefault="0053196B">
      <w:pPr>
        <w:pStyle w:val="Body"/>
        <w:rPr>
          <w:rFonts w:asciiTheme="minorHAnsi" w:hAnsiTheme="minorHAnsi"/>
        </w:rPr>
      </w:pPr>
    </w:p>
    <w:p w14:paraId="1BF4FADE" w14:textId="77777777" w:rsidR="0053196B" w:rsidRPr="00915E2E" w:rsidRDefault="0053196B">
      <w:pPr>
        <w:pStyle w:val="Body"/>
        <w:rPr>
          <w:rFonts w:asciiTheme="minorHAnsi" w:hAnsiTheme="minorHAnsi"/>
        </w:rPr>
      </w:pPr>
    </w:p>
    <w:p w14:paraId="2048C841" w14:textId="77777777" w:rsidR="0053196B" w:rsidRPr="00915E2E" w:rsidRDefault="0053196B">
      <w:pPr>
        <w:pStyle w:val="Body"/>
        <w:rPr>
          <w:rFonts w:asciiTheme="minorHAnsi" w:hAnsiTheme="minorHAnsi"/>
        </w:rPr>
      </w:pPr>
    </w:p>
    <w:p w14:paraId="23372288" w14:textId="77777777" w:rsidR="0053196B" w:rsidRPr="00915E2E" w:rsidRDefault="0053196B">
      <w:pPr>
        <w:pStyle w:val="Body"/>
        <w:rPr>
          <w:rFonts w:asciiTheme="minorHAnsi" w:hAnsiTheme="minorHAnsi"/>
        </w:rPr>
      </w:pPr>
    </w:p>
    <w:p w14:paraId="153488BC" w14:textId="77777777" w:rsidR="0053196B" w:rsidRPr="00915E2E" w:rsidRDefault="0053196B">
      <w:pPr>
        <w:pStyle w:val="Body"/>
        <w:rPr>
          <w:rFonts w:asciiTheme="minorHAnsi" w:hAnsiTheme="minorHAnsi"/>
        </w:rPr>
      </w:pPr>
    </w:p>
    <w:p w14:paraId="1B6E5929" w14:textId="77777777" w:rsidR="0053196B" w:rsidRPr="00915E2E" w:rsidRDefault="0053196B">
      <w:pPr>
        <w:pStyle w:val="Body"/>
        <w:rPr>
          <w:rFonts w:asciiTheme="minorHAnsi" w:hAnsiTheme="minorHAnsi"/>
        </w:rPr>
      </w:pPr>
    </w:p>
    <w:p w14:paraId="735F2A98" w14:textId="77777777" w:rsidR="0053196B" w:rsidRPr="00915E2E" w:rsidRDefault="0053196B">
      <w:pPr>
        <w:pStyle w:val="Body"/>
        <w:rPr>
          <w:rFonts w:asciiTheme="minorHAnsi" w:hAnsiTheme="minorHAnsi"/>
        </w:rPr>
      </w:pPr>
    </w:p>
    <w:p w14:paraId="24F20BF8" w14:textId="77777777" w:rsidR="0053196B" w:rsidRPr="00915E2E" w:rsidRDefault="0053196B">
      <w:pPr>
        <w:pStyle w:val="Body"/>
        <w:rPr>
          <w:rFonts w:asciiTheme="minorHAnsi" w:hAnsiTheme="minorHAnsi"/>
        </w:rPr>
      </w:pPr>
    </w:p>
    <w:p w14:paraId="74C20195" w14:textId="77777777" w:rsidR="0053196B" w:rsidRPr="00915E2E" w:rsidRDefault="0053196B">
      <w:pPr>
        <w:pStyle w:val="Body"/>
        <w:rPr>
          <w:rFonts w:asciiTheme="minorHAnsi" w:hAnsiTheme="minorHAnsi"/>
        </w:rPr>
      </w:pPr>
    </w:p>
    <w:p w14:paraId="51C39ED3" w14:textId="77777777" w:rsidR="0053196B" w:rsidRPr="00915E2E" w:rsidRDefault="0053196B">
      <w:pPr>
        <w:pStyle w:val="Body"/>
        <w:rPr>
          <w:rFonts w:asciiTheme="minorHAnsi" w:hAnsiTheme="minorHAnsi"/>
        </w:rPr>
      </w:pPr>
    </w:p>
    <w:p w14:paraId="58B0DB7E" w14:textId="77777777" w:rsidR="0053196B" w:rsidRPr="00915E2E" w:rsidRDefault="0053196B">
      <w:pPr>
        <w:pStyle w:val="Body"/>
        <w:rPr>
          <w:rFonts w:asciiTheme="minorHAnsi" w:hAnsiTheme="minorHAnsi"/>
        </w:rPr>
      </w:pPr>
    </w:p>
    <w:p w14:paraId="13E15E9F" w14:textId="77777777" w:rsidR="0053196B" w:rsidRPr="00915E2E" w:rsidRDefault="0053196B">
      <w:pPr>
        <w:pStyle w:val="Body"/>
        <w:rPr>
          <w:rFonts w:asciiTheme="minorHAnsi" w:hAnsiTheme="minorHAnsi"/>
        </w:rPr>
      </w:pPr>
    </w:p>
    <w:p w14:paraId="47F7B82D" w14:textId="77777777" w:rsidR="0053196B" w:rsidRPr="00915E2E" w:rsidRDefault="0053196B">
      <w:pPr>
        <w:pStyle w:val="Body"/>
        <w:rPr>
          <w:rFonts w:asciiTheme="minorHAnsi" w:hAnsiTheme="minorHAnsi"/>
        </w:rPr>
      </w:pPr>
    </w:p>
    <w:p w14:paraId="05617BF4" w14:textId="77777777" w:rsidR="0053196B" w:rsidRPr="00915E2E" w:rsidRDefault="0053196B">
      <w:pPr>
        <w:pStyle w:val="Body"/>
        <w:rPr>
          <w:rFonts w:asciiTheme="minorHAnsi" w:hAnsiTheme="minorHAnsi"/>
        </w:rPr>
      </w:pPr>
    </w:p>
    <w:p w14:paraId="07DCFECF" w14:textId="77777777" w:rsidR="0053196B" w:rsidRPr="00915E2E" w:rsidRDefault="0053196B">
      <w:pPr>
        <w:pStyle w:val="Body"/>
        <w:rPr>
          <w:rFonts w:asciiTheme="minorHAnsi" w:hAnsiTheme="minorHAnsi"/>
        </w:rPr>
      </w:pPr>
    </w:p>
    <w:p w14:paraId="44280365" w14:textId="77777777" w:rsidR="0053196B" w:rsidRPr="00915E2E" w:rsidRDefault="0053196B">
      <w:pPr>
        <w:pStyle w:val="Body"/>
        <w:rPr>
          <w:rFonts w:asciiTheme="minorHAnsi" w:hAnsiTheme="minorHAnsi"/>
        </w:rPr>
      </w:pPr>
    </w:p>
    <w:p w14:paraId="4E171C5F" w14:textId="77777777" w:rsidR="0053196B" w:rsidRPr="00915E2E" w:rsidRDefault="0053196B">
      <w:pPr>
        <w:pStyle w:val="Body"/>
        <w:rPr>
          <w:rFonts w:asciiTheme="minorHAnsi" w:hAnsiTheme="minorHAnsi"/>
        </w:rPr>
      </w:pPr>
    </w:p>
    <w:p w14:paraId="67A84AD1" w14:textId="77777777" w:rsidR="0053196B" w:rsidRPr="00915E2E" w:rsidRDefault="0053196B">
      <w:pPr>
        <w:pStyle w:val="Body"/>
        <w:rPr>
          <w:rFonts w:asciiTheme="minorHAnsi" w:hAnsiTheme="minorHAnsi"/>
        </w:rPr>
      </w:pPr>
    </w:p>
    <w:p w14:paraId="3E4B19C1" w14:textId="77777777" w:rsidR="0053196B" w:rsidRPr="00915E2E" w:rsidRDefault="0053196B">
      <w:pPr>
        <w:pStyle w:val="Body"/>
        <w:rPr>
          <w:rFonts w:asciiTheme="minorHAnsi" w:hAnsiTheme="minorHAnsi"/>
        </w:rPr>
      </w:pPr>
    </w:p>
    <w:p w14:paraId="6227D52E" w14:textId="77777777" w:rsidR="0053196B" w:rsidRPr="00915E2E" w:rsidRDefault="0053196B">
      <w:pPr>
        <w:pStyle w:val="Body"/>
        <w:rPr>
          <w:rFonts w:asciiTheme="minorHAnsi" w:hAnsiTheme="minorHAnsi"/>
        </w:rPr>
      </w:pPr>
    </w:p>
    <w:sectPr w:rsidR="0053196B" w:rsidRPr="00915E2E" w:rsidSect="008E5682">
      <w:headerReference w:type="even" r:id="rId29"/>
      <w:headerReference w:type="default" r:id="rId30"/>
      <w:footerReference w:type="even" r:id="rId31"/>
      <w:footerReference w:type="default" r:id="rId32"/>
      <w:pgSz w:w="11907" w:h="16839" w:code="9"/>
      <w:pgMar w:top="2200" w:right="1360" w:bottom="2000" w:left="1240" w:header="920" w:footer="9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D61FB" w14:textId="77777777" w:rsidR="00205AF6" w:rsidRDefault="00205AF6">
      <w:r>
        <w:separator/>
      </w:r>
    </w:p>
    <w:p w14:paraId="3ED4BCDD" w14:textId="77777777" w:rsidR="00205AF6" w:rsidRDefault="00205AF6"/>
    <w:p w14:paraId="025E4C98" w14:textId="77777777" w:rsidR="00205AF6" w:rsidRDefault="00205AF6"/>
    <w:p w14:paraId="76AD22AE" w14:textId="77777777" w:rsidR="00205AF6" w:rsidRDefault="00205AF6"/>
  </w:endnote>
  <w:endnote w:type="continuationSeparator" w:id="0">
    <w:p w14:paraId="224D0E38" w14:textId="77777777" w:rsidR="00205AF6" w:rsidRDefault="00205AF6">
      <w:r>
        <w:continuationSeparator/>
      </w:r>
    </w:p>
    <w:p w14:paraId="012735C4" w14:textId="77777777" w:rsidR="00205AF6" w:rsidRDefault="00205AF6"/>
    <w:p w14:paraId="58465540" w14:textId="77777777" w:rsidR="00205AF6" w:rsidRDefault="00205AF6"/>
    <w:p w14:paraId="1D41692C" w14:textId="77777777" w:rsidR="00205AF6" w:rsidRDefault="00205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 w:name="Comic Sans MS">
    <w:panose1 w:val="030F0702030302020204"/>
    <w:charset w:val="00"/>
    <w:family w:val="script"/>
    <w:pitch w:val="variable"/>
    <w:sig w:usb0="00000287" w:usb1="00000000" w:usb2="00000000" w:usb3="00000000" w:csb0="0000009F" w:csb1="00000000"/>
  </w:font>
  <w:font w:name="TimesNewRoman">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12" w:space="0" w:color="C0C0C0"/>
      </w:tblBorders>
      <w:tblLayout w:type="fixed"/>
      <w:tblLook w:val="0000" w:firstRow="0" w:lastRow="0" w:firstColumn="0" w:lastColumn="0" w:noHBand="0" w:noVBand="0"/>
    </w:tblPr>
    <w:tblGrid>
      <w:gridCol w:w="2610"/>
      <w:gridCol w:w="4230"/>
      <w:gridCol w:w="2520"/>
    </w:tblGrid>
    <w:tr w:rsidR="00205AF6" w14:paraId="4B216F0C" w14:textId="77777777">
      <w:tc>
        <w:tcPr>
          <w:tcW w:w="2610" w:type="dxa"/>
          <w:tcBorders>
            <w:top w:val="single" w:sz="12" w:space="0" w:color="C0C0C0"/>
          </w:tcBorders>
        </w:tcPr>
        <w:p w14:paraId="55816A71" w14:textId="77777777" w:rsidR="00205AF6" w:rsidRDefault="00205AF6" w:rsidP="003E781A">
          <w:pPr>
            <w:pStyle w:val="zFooterLeft"/>
          </w:pPr>
          <w:r>
            <w:t>Doc. R1.0</w:t>
          </w:r>
        </w:p>
      </w:tc>
      <w:tc>
        <w:tcPr>
          <w:tcW w:w="4230" w:type="dxa"/>
          <w:tcBorders>
            <w:top w:val="single" w:sz="12" w:space="0" w:color="C0C0C0"/>
          </w:tcBorders>
        </w:tcPr>
        <w:p w14:paraId="60DD4CD6" w14:textId="77777777" w:rsidR="00205AF6" w:rsidRDefault="00205AF6">
          <w:pPr>
            <w:pStyle w:val="zFooterCenter"/>
          </w:pPr>
          <w:r>
            <w:t>Confidential</w:t>
          </w:r>
        </w:p>
      </w:tc>
      <w:tc>
        <w:tcPr>
          <w:tcW w:w="2520" w:type="dxa"/>
          <w:tcBorders>
            <w:top w:val="single" w:sz="12" w:space="0" w:color="C0C0C0"/>
          </w:tcBorders>
        </w:tcPr>
        <w:p w14:paraId="24D99B24" w14:textId="5BEB4A4C" w:rsidR="00205AF6" w:rsidRDefault="00205AF6">
          <w:pPr>
            <w:pStyle w:val="zFooterRight"/>
          </w:pPr>
          <w:r>
            <w:t xml:space="preserve">Copyright © </w:t>
          </w:r>
          <w:r>
            <w:fldChar w:fldCharType="begin"/>
          </w:r>
          <w:r>
            <w:instrText>date \@ "yyyy"</w:instrText>
          </w:r>
          <w:r>
            <w:fldChar w:fldCharType="separate"/>
          </w:r>
          <w:r w:rsidR="006F009D">
            <w:rPr>
              <w:noProof/>
            </w:rPr>
            <w:t>2018</w:t>
          </w:r>
          <w:r>
            <w:rPr>
              <w:noProof/>
            </w:rPr>
            <w:fldChar w:fldCharType="end"/>
          </w:r>
          <w:r>
            <w:t xml:space="preserve"> Marvell</w:t>
          </w:r>
        </w:p>
      </w:tc>
    </w:tr>
    <w:tr w:rsidR="00205AF6" w14:paraId="06D81C88" w14:textId="77777777">
      <w:tc>
        <w:tcPr>
          <w:tcW w:w="2610" w:type="dxa"/>
        </w:tcPr>
        <w:p w14:paraId="5CADF753" w14:textId="77777777" w:rsidR="00205AF6" w:rsidRDefault="00205AF6">
          <w:pPr>
            <w:pStyle w:val="zFooterLeft"/>
          </w:pPr>
          <w:r>
            <w:t xml:space="preserve">Page </w:t>
          </w:r>
          <w:r>
            <w:fldChar w:fldCharType="begin"/>
          </w:r>
          <w:r>
            <w:instrText xml:space="preserve"> PAGE </w:instrText>
          </w:r>
          <w:r>
            <w:fldChar w:fldCharType="separate"/>
          </w:r>
          <w:r w:rsidR="006F009D">
            <w:rPr>
              <w:noProof/>
            </w:rPr>
            <w:t>2</w:t>
          </w:r>
          <w:r>
            <w:rPr>
              <w:noProof/>
            </w:rPr>
            <w:fldChar w:fldCharType="end"/>
          </w:r>
        </w:p>
      </w:tc>
      <w:tc>
        <w:tcPr>
          <w:tcW w:w="4230" w:type="dxa"/>
        </w:tcPr>
        <w:p w14:paraId="18F60E6F" w14:textId="77777777" w:rsidR="00205AF6" w:rsidRDefault="00205AF6" w:rsidP="00D72B0B">
          <w:pPr>
            <w:pStyle w:val="zFooterCenter"/>
          </w:pPr>
          <w:r w:rsidRPr="00D72B0B">
            <w:t>Document Classification: Proprietary Information</w:t>
          </w:r>
        </w:p>
      </w:tc>
      <w:tc>
        <w:tcPr>
          <w:tcW w:w="2520" w:type="dxa"/>
        </w:tcPr>
        <w:p w14:paraId="329485A7" w14:textId="5F4FFD66" w:rsidR="00205AF6" w:rsidRDefault="00205AF6">
          <w:pPr>
            <w:pStyle w:val="zFooterRight"/>
          </w:pPr>
          <w:r>
            <w:fldChar w:fldCharType="begin"/>
          </w:r>
          <w:r>
            <w:instrText xml:space="preserve"> SAVEDATE  \@ "MMMM d, yyyy"  \* MERGEFORMAT </w:instrText>
          </w:r>
          <w:r>
            <w:fldChar w:fldCharType="separate"/>
          </w:r>
          <w:r w:rsidR="006F009D">
            <w:rPr>
              <w:noProof/>
            </w:rPr>
            <w:t>November 9, 2018</w:t>
          </w:r>
          <w:r>
            <w:rPr>
              <w:noProof/>
            </w:rPr>
            <w:fldChar w:fldCharType="end"/>
          </w:r>
          <w:r>
            <w:rPr>
              <w:noProof/>
            </w:rPr>
            <w:t>,</w:t>
          </w:r>
          <w:r>
            <w:t xml:space="preserve"> Preliminary</w:t>
          </w:r>
        </w:p>
      </w:tc>
    </w:tr>
    <w:tr w:rsidR="00205AF6" w14:paraId="14147884" w14:textId="77777777">
      <w:tc>
        <w:tcPr>
          <w:tcW w:w="2610" w:type="dxa"/>
        </w:tcPr>
        <w:p w14:paraId="2BCB3E1C" w14:textId="7EAA0DF7" w:rsidR="00205AF6" w:rsidRDefault="00205AF6" w:rsidP="008A2E3E">
          <w:pPr>
            <w:pStyle w:val="zFooterLeft"/>
          </w:pPr>
          <w:r w:rsidRPr="008A2E3E">
            <w:rPr>
              <w:color w:val="FF0000"/>
              <w:sz w:val="13"/>
            </w:rPr>
            <w:t xml:space="preserve">MARVELL </w:t>
          </w:r>
          <w:r w:rsidR="008A2E3E" w:rsidRPr="008A2E3E">
            <w:rPr>
              <w:color w:val="FF0000"/>
              <w:sz w:val="13"/>
            </w:rPr>
            <w:t>PROPRIETARY</w:t>
          </w:r>
          <w:r w:rsidRPr="008A2E3E">
            <w:rPr>
              <w:color w:val="FF0000"/>
              <w:sz w:val="13"/>
            </w:rPr>
            <w:t xml:space="preserve"> USE ONLY</w:t>
          </w:r>
        </w:p>
      </w:tc>
      <w:tc>
        <w:tcPr>
          <w:tcW w:w="4230" w:type="dxa"/>
        </w:tcPr>
        <w:p w14:paraId="2F1A948F" w14:textId="77777777" w:rsidR="00205AF6" w:rsidRDefault="00205AF6" w:rsidP="00D72B0B">
          <w:pPr>
            <w:pStyle w:val="zFooterCenter"/>
          </w:pPr>
          <w:r>
            <w:t>Not Approved by Document Control. For Review Only.</w:t>
          </w:r>
        </w:p>
      </w:tc>
      <w:tc>
        <w:tcPr>
          <w:tcW w:w="2520" w:type="dxa"/>
        </w:tcPr>
        <w:p w14:paraId="29C20A5E" w14:textId="3B675012" w:rsidR="00205AF6" w:rsidRDefault="00205AF6" w:rsidP="001231B4">
          <w:pPr>
            <w:pStyle w:val="zFooterRight"/>
            <w:rPr>
              <w:color w:val="FF0000"/>
            </w:rPr>
          </w:pPr>
          <w:r w:rsidRPr="008A2E3E">
            <w:rPr>
              <w:color w:val="FF0000"/>
              <w:sz w:val="13"/>
            </w:rPr>
            <w:t>DISTRIBUTE TO TOSHIBA</w:t>
          </w:r>
          <w:r w:rsidR="008A2E3E" w:rsidRPr="008A2E3E">
            <w:rPr>
              <w:color w:val="FF0000"/>
              <w:sz w:val="13"/>
            </w:rPr>
            <w:t xml:space="preserve"> ONLY</w:t>
          </w:r>
        </w:p>
      </w:tc>
    </w:tr>
  </w:tbl>
  <w:p w14:paraId="7060148D" w14:textId="3BFAC950" w:rsidR="00205AF6" w:rsidRDefault="008A2E3E">
    <w:pPr>
      <w:pStyle w:val="Body"/>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E38AE" w14:textId="77777777" w:rsidR="00205AF6" w:rsidRDefault="00205AF6">
    <w:pPr>
      <w:pStyle w:val="Body"/>
    </w:pPr>
    <w:r>
      <w:rPr>
        <w:noProof/>
        <w:lang w:eastAsia="ja-JP"/>
      </w:rPr>
      <mc:AlternateContent>
        <mc:Choice Requires="wps">
          <w:drawing>
            <wp:anchor distT="0" distB="0" distL="114300" distR="114300" simplePos="0" relativeHeight="251657216" behindDoc="0" locked="0" layoutInCell="1" allowOverlap="1" wp14:anchorId="2B87312B" wp14:editId="7C761935">
              <wp:simplePos x="0" y="0"/>
              <wp:positionH relativeFrom="column">
                <wp:posOffset>3562350</wp:posOffset>
              </wp:positionH>
              <wp:positionV relativeFrom="paragraph">
                <wp:posOffset>-960120</wp:posOffset>
              </wp:positionV>
              <wp:extent cx="2366645" cy="1051560"/>
              <wp:effectExtent l="0" t="0" r="14605" b="0"/>
              <wp:wrapNone/>
              <wp:docPr id="1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32E4" w14:textId="77777777" w:rsidR="00205AF6" w:rsidRPr="00B04D17" w:rsidRDefault="00205AF6" w:rsidP="00D72B0B">
                          <w:pPr>
                            <w:pStyle w:val="Body"/>
                            <w:tabs>
                              <w:tab w:val="left" w:pos="0"/>
                            </w:tabs>
                            <w:spacing w:line="240" w:lineRule="auto"/>
                            <w:rPr>
                              <w:sz w:val="16"/>
                              <w:szCs w:val="16"/>
                            </w:rPr>
                          </w:pPr>
                          <w:r>
                            <w:rPr>
                              <w:sz w:val="16"/>
                              <w:szCs w:val="16"/>
                            </w:rPr>
                            <w:t>Doc. R1.0</w:t>
                          </w:r>
                          <w:r w:rsidRPr="00B04D17">
                            <w:rPr>
                              <w:sz w:val="16"/>
                              <w:szCs w:val="16"/>
                            </w:rPr>
                            <w:t xml:space="preserve"> </w:t>
                          </w:r>
                        </w:p>
                        <w:p w14:paraId="00233052" w14:textId="62798DD2" w:rsidR="00205AF6" w:rsidRPr="00B04D17" w:rsidRDefault="00205AF6">
                          <w:pPr>
                            <w:pStyle w:val="Body"/>
                            <w:tabs>
                              <w:tab w:val="left" w:pos="0"/>
                            </w:tabs>
                            <w:spacing w:line="240" w:lineRule="auto"/>
                            <w:rPr>
                              <w:sz w:val="16"/>
                              <w:szCs w:val="16"/>
                            </w:rPr>
                          </w:pPr>
                          <w:r w:rsidRPr="00B04D17">
                            <w:rPr>
                              <w:sz w:val="16"/>
                              <w:szCs w:val="16"/>
                            </w:rPr>
                            <w:fldChar w:fldCharType="begin"/>
                          </w:r>
                          <w:r w:rsidRPr="00B04D17">
                            <w:rPr>
                              <w:sz w:val="16"/>
                              <w:szCs w:val="16"/>
                            </w:rPr>
                            <w:instrText xml:space="preserve"> SAVEDATE  \@ "MMMM d, yyyy"  \* MERGEFORMAT </w:instrText>
                          </w:r>
                          <w:r w:rsidRPr="00B04D17">
                            <w:rPr>
                              <w:sz w:val="16"/>
                              <w:szCs w:val="16"/>
                            </w:rPr>
                            <w:fldChar w:fldCharType="separate"/>
                          </w:r>
                          <w:r w:rsidR="006F009D">
                            <w:rPr>
                              <w:noProof/>
                              <w:sz w:val="16"/>
                              <w:szCs w:val="16"/>
                            </w:rPr>
                            <w:t>November 9, 2018</w:t>
                          </w:r>
                          <w:r w:rsidRPr="00B04D17">
                            <w:rPr>
                              <w:sz w:val="16"/>
                              <w:szCs w:val="16"/>
                            </w:rPr>
                            <w:fldChar w:fldCharType="end"/>
                          </w:r>
                          <w:r>
                            <w:rPr>
                              <w:sz w:val="16"/>
                              <w:szCs w:val="16"/>
                            </w:rPr>
                            <w:t>, Preliminary</w:t>
                          </w:r>
                          <w:r w:rsidRPr="00B04D17">
                            <w:rPr>
                              <w:sz w:val="16"/>
                              <w:szCs w:val="16"/>
                            </w:rPr>
                            <w:t xml:space="preserve"> </w:t>
                          </w:r>
                        </w:p>
                        <w:p w14:paraId="610164F2" w14:textId="77777777" w:rsidR="00205AF6" w:rsidRPr="00B04D17" w:rsidRDefault="00205AF6">
                          <w:pPr>
                            <w:pStyle w:val="Body"/>
                            <w:tabs>
                              <w:tab w:val="left" w:pos="0"/>
                            </w:tabs>
                            <w:spacing w:line="240" w:lineRule="auto"/>
                            <w:rPr>
                              <w:sz w:val="16"/>
                              <w:szCs w:val="16"/>
                            </w:rPr>
                          </w:pPr>
                          <w:r w:rsidRPr="00B04D17">
                            <w:rPr>
                              <w:sz w:val="16"/>
                              <w:szCs w:val="16"/>
                            </w:rPr>
                            <w:t>CONFIDENTIAL</w:t>
                          </w:r>
                        </w:p>
                        <w:p w14:paraId="0D8A89BC" w14:textId="77777777" w:rsidR="00205AF6" w:rsidRPr="00B04D17" w:rsidRDefault="00205AF6" w:rsidP="00D72B0B">
                          <w:pPr>
                            <w:pStyle w:val="Body"/>
                            <w:tabs>
                              <w:tab w:val="left" w:pos="0"/>
                            </w:tabs>
                            <w:spacing w:line="240" w:lineRule="auto"/>
                            <w:rPr>
                              <w:color w:val="000000"/>
                              <w:sz w:val="16"/>
                              <w:szCs w:val="16"/>
                            </w:rPr>
                          </w:pPr>
                          <w:r>
                            <w:rPr>
                              <w:sz w:val="16"/>
                              <w:szCs w:val="16"/>
                            </w:rPr>
                            <w:t>Document Classification: Proprietary Information</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7312B" id="_x0000_t202" coordsize="21600,21600" o:spt="202" path="m,l,21600r21600,l21600,xe">
              <v:stroke joinstyle="miter"/>
              <v:path gradientshapeok="t" o:connecttype="rect"/>
            </v:shapetype>
            <v:shape id="Text Box 90" o:spid="_x0000_s1029" type="#_x0000_t202" style="position:absolute;margin-left:280.5pt;margin-top:-75.6pt;width:186.35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" filled="f" stroked="f">
              <v:textbox inset=",,0">
                <w:txbxContent>
                  <w:p w14:paraId="4FEE32E4" w14:textId="77777777" w:rsidR="00205AF6" w:rsidRPr="00B04D17" w:rsidRDefault="00205AF6" w:rsidP="00D72B0B">
                    <w:pPr>
                      <w:pStyle w:val="Body"/>
                      <w:tabs>
                        <w:tab w:val="left" w:pos="0"/>
                      </w:tabs>
                      <w:spacing w:line="240" w:lineRule="auto"/>
                      <w:rPr>
                        <w:sz w:val="16"/>
                        <w:szCs w:val="16"/>
                      </w:rPr>
                    </w:pPr>
                    <w:r>
                      <w:rPr>
                        <w:sz w:val="16"/>
                        <w:szCs w:val="16"/>
                      </w:rPr>
                      <w:t>Doc. R1.0</w:t>
                    </w:r>
                    <w:r w:rsidRPr="00B04D17">
                      <w:rPr>
                        <w:sz w:val="16"/>
                        <w:szCs w:val="16"/>
                      </w:rPr>
                      <w:t xml:space="preserve"> </w:t>
                    </w:r>
                  </w:p>
                  <w:p w14:paraId="00233052" w14:textId="62798DD2" w:rsidR="00205AF6" w:rsidRPr="00B04D17" w:rsidRDefault="00205AF6">
                    <w:pPr>
                      <w:pStyle w:val="Body"/>
                      <w:tabs>
                        <w:tab w:val="left" w:pos="0"/>
                      </w:tabs>
                      <w:spacing w:line="240" w:lineRule="auto"/>
                      <w:rPr>
                        <w:sz w:val="16"/>
                        <w:szCs w:val="16"/>
                      </w:rPr>
                    </w:pPr>
                    <w:r w:rsidRPr="00B04D17">
                      <w:rPr>
                        <w:sz w:val="16"/>
                        <w:szCs w:val="16"/>
                      </w:rPr>
                      <w:fldChar w:fldCharType="begin"/>
                    </w:r>
                    <w:r w:rsidRPr="00B04D17">
                      <w:rPr>
                        <w:sz w:val="16"/>
                        <w:szCs w:val="16"/>
                      </w:rPr>
                      <w:instrText xml:space="preserve"> SAVEDATE  \@ "MMMM d, yyyy"  \* MERGEFORMAT </w:instrText>
                    </w:r>
                    <w:r w:rsidRPr="00B04D17">
                      <w:rPr>
                        <w:sz w:val="16"/>
                        <w:szCs w:val="16"/>
                      </w:rPr>
                      <w:fldChar w:fldCharType="separate"/>
                    </w:r>
                    <w:r w:rsidR="006F009D">
                      <w:rPr>
                        <w:noProof/>
                        <w:sz w:val="16"/>
                        <w:szCs w:val="16"/>
                      </w:rPr>
                      <w:t>November 9, 2018</w:t>
                    </w:r>
                    <w:r w:rsidRPr="00B04D17">
                      <w:rPr>
                        <w:sz w:val="16"/>
                        <w:szCs w:val="16"/>
                      </w:rPr>
                      <w:fldChar w:fldCharType="end"/>
                    </w:r>
                    <w:r>
                      <w:rPr>
                        <w:sz w:val="16"/>
                        <w:szCs w:val="16"/>
                      </w:rPr>
                      <w:t>, Preliminary</w:t>
                    </w:r>
                    <w:r w:rsidRPr="00B04D17">
                      <w:rPr>
                        <w:sz w:val="16"/>
                        <w:szCs w:val="16"/>
                      </w:rPr>
                      <w:t xml:space="preserve"> </w:t>
                    </w:r>
                  </w:p>
                  <w:p w14:paraId="610164F2" w14:textId="77777777" w:rsidR="00205AF6" w:rsidRPr="00B04D17" w:rsidRDefault="00205AF6">
                    <w:pPr>
                      <w:pStyle w:val="Body"/>
                      <w:tabs>
                        <w:tab w:val="left" w:pos="0"/>
                      </w:tabs>
                      <w:spacing w:line="240" w:lineRule="auto"/>
                      <w:rPr>
                        <w:sz w:val="16"/>
                        <w:szCs w:val="16"/>
                      </w:rPr>
                    </w:pPr>
                    <w:r w:rsidRPr="00B04D17">
                      <w:rPr>
                        <w:sz w:val="16"/>
                        <w:szCs w:val="16"/>
                      </w:rPr>
                      <w:t>CONFIDENTIAL</w:t>
                    </w:r>
                  </w:p>
                  <w:p w14:paraId="0D8A89BC" w14:textId="77777777" w:rsidR="00205AF6" w:rsidRPr="00B04D17" w:rsidRDefault="00205AF6" w:rsidP="00D72B0B">
                    <w:pPr>
                      <w:pStyle w:val="Body"/>
                      <w:tabs>
                        <w:tab w:val="left" w:pos="0"/>
                      </w:tabs>
                      <w:spacing w:line="240" w:lineRule="auto"/>
                      <w:rPr>
                        <w:color w:val="000000"/>
                        <w:sz w:val="16"/>
                        <w:szCs w:val="16"/>
                      </w:rPr>
                    </w:pPr>
                    <w:r>
                      <w:rPr>
                        <w:sz w:val="16"/>
                        <w:szCs w:val="16"/>
                      </w:rPr>
                      <w:t>Document Classification: Proprietary Information</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12" w:space="0" w:color="C0C0C0"/>
      </w:tblBorders>
      <w:tblLayout w:type="fixed"/>
      <w:tblLook w:val="0000" w:firstRow="0" w:lastRow="0" w:firstColumn="0" w:lastColumn="0" w:noHBand="0" w:noVBand="0"/>
    </w:tblPr>
    <w:tblGrid>
      <w:gridCol w:w="2340"/>
      <w:gridCol w:w="4320"/>
      <w:gridCol w:w="2700"/>
    </w:tblGrid>
    <w:tr w:rsidR="00205AF6" w14:paraId="34A2EA48" w14:textId="77777777">
      <w:tc>
        <w:tcPr>
          <w:tcW w:w="2340" w:type="dxa"/>
          <w:tcBorders>
            <w:top w:val="single" w:sz="12" w:space="0" w:color="C0C0C0"/>
          </w:tcBorders>
        </w:tcPr>
        <w:p w14:paraId="43FFFCA3" w14:textId="383DA2F6" w:rsidR="00205AF6" w:rsidRDefault="00205AF6">
          <w:pPr>
            <w:pStyle w:val="zFooterLeft"/>
          </w:pPr>
          <w:r>
            <w:t xml:space="preserve">Copyright © </w:t>
          </w:r>
          <w:r>
            <w:fldChar w:fldCharType="begin"/>
          </w:r>
          <w:r>
            <w:instrText>date \@ "yyyy"</w:instrText>
          </w:r>
          <w:r>
            <w:fldChar w:fldCharType="separate"/>
          </w:r>
          <w:r w:rsidR="006F009D">
            <w:rPr>
              <w:noProof/>
            </w:rPr>
            <w:t>2018</w:t>
          </w:r>
          <w:r>
            <w:rPr>
              <w:noProof/>
            </w:rPr>
            <w:fldChar w:fldCharType="end"/>
          </w:r>
          <w:r>
            <w:t xml:space="preserve"> Marvell</w:t>
          </w:r>
        </w:p>
      </w:tc>
      <w:tc>
        <w:tcPr>
          <w:tcW w:w="4320" w:type="dxa"/>
          <w:tcBorders>
            <w:top w:val="single" w:sz="12" w:space="0" w:color="C0C0C0"/>
          </w:tcBorders>
        </w:tcPr>
        <w:p w14:paraId="4E8BDFCB" w14:textId="77777777" w:rsidR="00205AF6" w:rsidRDefault="00205AF6">
          <w:pPr>
            <w:pStyle w:val="zFooterCenter"/>
          </w:pPr>
          <w:r>
            <w:t>Confidential</w:t>
          </w:r>
        </w:p>
      </w:tc>
      <w:tc>
        <w:tcPr>
          <w:tcW w:w="2700" w:type="dxa"/>
          <w:tcBorders>
            <w:top w:val="single" w:sz="12" w:space="0" w:color="C0C0C0"/>
          </w:tcBorders>
        </w:tcPr>
        <w:p w14:paraId="67153BC5" w14:textId="77777777" w:rsidR="00205AF6" w:rsidRPr="00906513" w:rsidRDefault="00205AF6" w:rsidP="00906513">
          <w:pPr>
            <w:pStyle w:val="zFooterRight"/>
            <w:rPr>
              <w:sz w:val="16"/>
              <w:szCs w:val="16"/>
            </w:rPr>
          </w:pPr>
          <w:r>
            <w:rPr>
              <w:sz w:val="16"/>
              <w:szCs w:val="16"/>
            </w:rPr>
            <w:t>Doc. R1.0</w:t>
          </w:r>
          <w:r>
            <w:t xml:space="preserve"> </w:t>
          </w:r>
        </w:p>
      </w:tc>
    </w:tr>
    <w:tr w:rsidR="00205AF6" w14:paraId="7D039EDE" w14:textId="77777777">
      <w:tc>
        <w:tcPr>
          <w:tcW w:w="2340" w:type="dxa"/>
        </w:tcPr>
        <w:p w14:paraId="69028D57" w14:textId="3159C3E7" w:rsidR="00205AF6" w:rsidRDefault="00205AF6">
          <w:pPr>
            <w:pStyle w:val="zFooterLeft"/>
          </w:pPr>
          <w:r>
            <w:fldChar w:fldCharType="begin"/>
          </w:r>
          <w:r>
            <w:instrText xml:space="preserve"> SAVEDATE  \@ "MMMM d, yyyy"  \* MERGEFORMAT </w:instrText>
          </w:r>
          <w:r>
            <w:fldChar w:fldCharType="separate"/>
          </w:r>
          <w:r w:rsidR="006F009D">
            <w:rPr>
              <w:noProof/>
            </w:rPr>
            <w:t>November 9, 2018</w:t>
          </w:r>
          <w:r>
            <w:rPr>
              <w:noProof/>
            </w:rPr>
            <w:fldChar w:fldCharType="end"/>
          </w:r>
          <w:r>
            <w:t>, Preliminary</w:t>
          </w:r>
        </w:p>
      </w:tc>
      <w:tc>
        <w:tcPr>
          <w:tcW w:w="4320" w:type="dxa"/>
        </w:tcPr>
        <w:p w14:paraId="21F543DC" w14:textId="77777777" w:rsidR="00205AF6" w:rsidRDefault="00205AF6">
          <w:pPr>
            <w:pStyle w:val="zFooterCenter"/>
          </w:pPr>
          <w:r w:rsidRPr="00D72B0B">
            <w:t>Document Classification: Proprietary Information</w:t>
          </w:r>
        </w:p>
      </w:tc>
      <w:tc>
        <w:tcPr>
          <w:tcW w:w="2700" w:type="dxa"/>
        </w:tcPr>
        <w:p w14:paraId="59390F0F" w14:textId="77777777" w:rsidR="00205AF6" w:rsidRDefault="00205AF6">
          <w:pPr>
            <w:pStyle w:val="zFooterRight"/>
          </w:pPr>
          <w:r>
            <w:t xml:space="preserve">Page </w:t>
          </w:r>
          <w:r>
            <w:fldChar w:fldCharType="begin"/>
          </w:r>
          <w:r>
            <w:instrText xml:space="preserve"> PAGE </w:instrText>
          </w:r>
          <w:r>
            <w:fldChar w:fldCharType="separate"/>
          </w:r>
          <w:r w:rsidR="006F009D">
            <w:rPr>
              <w:noProof/>
            </w:rPr>
            <w:t>3</w:t>
          </w:r>
          <w:r>
            <w:rPr>
              <w:noProof/>
            </w:rPr>
            <w:fldChar w:fldCharType="end"/>
          </w:r>
        </w:p>
      </w:tc>
    </w:tr>
    <w:tr w:rsidR="00205AF6" w14:paraId="04491468" w14:textId="77777777">
      <w:tc>
        <w:tcPr>
          <w:tcW w:w="2340" w:type="dxa"/>
        </w:tcPr>
        <w:p w14:paraId="0EF2A47C" w14:textId="614D9F21" w:rsidR="00205AF6" w:rsidRDefault="00205AF6" w:rsidP="001231B4">
          <w:pPr>
            <w:pStyle w:val="zFooterLeft"/>
          </w:pPr>
          <w:r w:rsidRPr="008A2E3E">
            <w:rPr>
              <w:color w:val="FF0000"/>
              <w:sz w:val="13"/>
            </w:rPr>
            <w:t>DISTRIBUTE TO TOSHIBA</w:t>
          </w:r>
          <w:r w:rsidR="008A2E3E" w:rsidRPr="008A2E3E">
            <w:rPr>
              <w:color w:val="FF0000"/>
              <w:sz w:val="13"/>
            </w:rPr>
            <w:t xml:space="preserve"> ONLY</w:t>
          </w:r>
        </w:p>
      </w:tc>
      <w:tc>
        <w:tcPr>
          <w:tcW w:w="4320" w:type="dxa"/>
        </w:tcPr>
        <w:p w14:paraId="0D9CEA03" w14:textId="77777777" w:rsidR="00205AF6" w:rsidRDefault="00205AF6">
          <w:pPr>
            <w:pStyle w:val="zFooterCenter"/>
          </w:pPr>
          <w:r>
            <w:t>Not Approved by Document Control. For Review Only.</w:t>
          </w:r>
        </w:p>
      </w:tc>
      <w:tc>
        <w:tcPr>
          <w:tcW w:w="2700" w:type="dxa"/>
        </w:tcPr>
        <w:p w14:paraId="57CA3B12" w14:textId="007B8E2E" w:rsidR="00205AF6" w:rsidRDefault="00205AF6" w:rsidP="008A2E3E">
          <w:pPr>
            <w:pStyle w:val="zFooterRight"/>
            <w:rPr>
              <w:color w:val="FF0000"/>
            </w:rPr>
          </w:pPr>
          <w:r w:rsidRPr="008A2E3E">
            <w:rPr>
              <w:color w:val="FF0000"/>
              <w:sz w:val="13"/>
            </w:rPr>
            <w:t xml:space="preserve">MARVELL </w:t>
          </w:r>
          <w:r w:rsidR="008A2E3E" w:rsidRPr="008A2E3E">
            <w:rPr>
              <w:color w:val="FF0000"/>
              <w:sz w:val="13"/>
            </w:rPr>
            <w:t>PROPRIETARY</w:t>
          </w:r>
          <w:r w:rsidRPr="008A2E3E">
            <w:rPr>
              <w:color w:val="FF0000"/>
              <w:sz w:val="13"/>
            </w:rPr>
            <w:t xml:space="preserve"> USE ONLY</w:t>
          </w:r>
        </w:p>
      </w:tc>
    </w:tr>
  </w:tbl>
  <w:p w14:paraId="02A09EB8" w14:textId="77777777" w:rsidR="00205AF6" w:rsidRDefault="00205AF6">
    <w:pPr>
      <w:pStyle w:val="Body"/>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44"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4122"/>
      <w:gridCol w:w="2462"/>
    </w:tblGrid>
    <w:tr w:rsidR="00205AF6" w14:paraId="3FADB199" w14:textId="77777777" w:rsidTr="00503A6F">
      <w:tc>
        <w:tcPr>
          <w:tcW w:w="2760" w:type="dxa"/>
          <w:tcBorders>
            <w:top w:val="single" w:sz="12" w:space="0" w:color="C0C0C0"/>
            <w:left w:val="nil"/>
            <w:bottom w:val="nil"/>
            <w:right w:val="nil"/>
          </w:tcBorders>
        </w:tcPr>
        <w:p w14:paraId="54B85B87" w14:textId="77777777" w:rsidR="00205AF6" w:rsidRPr="00DC79DA" w:rsidRDefault="00205AF6" w:rsidP="00DC79DA">
          <w:pPr>
            <w:pStyle w:val="zFooterLeft"/>
            <w:rPr>
              <w:sz w:val="16"/>
              <w:szCs w:val="16"/>
            </w:rPr>
          </w:pPr>
          <w:r>
            <w:rPr>
              <w:sz w:val="16"/>
              <w:szCs w:val="16"/>
            </w:rPr>
            <w:t>Doc. R1.0</w:t>
          </w:r>
        </w:p>
      </w:tc>
      <w:tc>
        <w:tcPr>
          <w:tcW w:w="4122" w:type="dxa"/>
          <w:tcBorders>
            <w:top w:val="single" w:sz="12" w:space="0" w:color="C0C0C0"/>
            <w:left w:val="nil"/>
            <w:bottom w:val="nil"/>
            <w:right w:val="nil"/>
          </w:tcBorders>
        </w:tcPr>
        <w:p w14:paraId="3F9C1CD7" w14:textId="77777777" w:rsidR="00205AF6" w:rsidRDefault="00205AF6">
          <w:pPr>
            <w:pStyle w:val="zFooterCenter"/>
          </w:pPr>
          <w:r>
            <w:t>Confidential</w:t>
          </w:r>
        </w:p>
      </w:tc>
      <w:tc>
        <w:tcPr>
          <w:tcW w:w="2462" w:type="dxa"/>
          <w:tcBorders>
            <w:top w:val="single" w:sz="12" w:space="0" w:color="C0C0C0"/>
            <w:left w:val="nil"/>
            <w:bottom w:val="nil"/>
            <w:right w:val="nil"/>
          </w:tcBorders>
        </w:tcPr>
        <w:p w14:paraId="630B32EE" w14:textId="2FACE51D" w:rsidR="00205AF6" w:rsidRDefault="00205AF6">
          <w:pPr>
            <w:pStyle w:val="zFooterRight"/>
          </w:pPr>
          <w:r>
            <w:t xml:space="preserve">Copyright © </w:t>
          </w:r>
          <w:r>
            <w:fldChar w:fldCharType="begin"/>
          </w:r>
          <w:r>
            <w:instrText>date \@ "yyyy"</w:instrText>
          </w:r>
          <w:r>
            <w:fldChar w:fldCharType="separate"/>
          </w:r>
          <w:r w:rsidR="006F009D">
            <w:rPr>
              <w:noProof/>
            </w:rPr>
            <w:t>2018</w:t>
          </w:r>
          <w:r>
            <w:rPr>
              <w:noProof/>
            </w:rPr>
            <w:fldChar w:fldCharType="end"/>
          </w:r>
          <w:r>
            <w:t xml:space="preserve"> Marvell</w:t>
          </w:r>
        </w:p>
      </w:tc>
    </w:tr>
    <w:tr w:rsidR="00205AF6" w14:paraId="4A059ACC" w14:textId="77777777" w:rsidTr="00503A6F">
      <w:tc>
        <w:tcPr>
          <w:tcW w:w="2760" w:type="dxa"/>
          <w:tcBorders>
            <w:top w:val="nil"/>
            <w:left w:val="nil"/>
            <w:bottom w:val="nil"/>
            <w:right w:val="nil"/>
          </w:tcBorders>
        </w:tcPr>
        <w:p w14:paraId="05830BF5" w14:textId="77777777" w:rsidR="00205AF6" w:rsidRDefault="00205AF6">
          <w:pPr>
            <w:pStyle w:val="zFooterLeft"/>
          </w:pPr>
          <w:r>
            <w:t xml:space="preserve">Page </w:t>
          </w:r>
          <w:r>
            <w:fldChar w:fldCharType="begin"/>
          </w:r>
          <w:r>
            <w:instrText xml:space="preserve"> PAGE </w:instrText>
          </w:r>
          <w:r>
            <w:fldChar w:fldCharType="separate"/>
          </w:r>
          <w:r w:rsidR="006F009D">
            <w:rPr>
              <w:noProof/>
            </w:rPr>
            <w:t>20</w:t>
          </w:r>
          <w:r>
            <w:rPr>
              <w:noProof/>
            </w:rPr>
            <w:fldChar w:fldCharType="end"/>
          </w:r>
        </w:p>
      </w:tc>
      <w:tc>
        <w:tcPr>
          <w:tcW w:w="4122" w:type="dxa"/>
          <w:tcBorders>
            <w:top w:val="nil"/>
            <w:left w:val="nil"/>
            <w:bottom w:val="nil"/>
            <w:right w:val="nil"/>
          </w:tcBorders>
        </w:tcPr>
        <w:p w14:paraId="0F6E7386" w14:textId="77777777" w:rsidR="00205AF6" w:rsidRDefault="00205AF6">
          <w:pPr>
            <w:pStyle w:val="zFooterCenter"/>
          </w:pPr>
          <w:r w:rsidRPr="00D72B0B">
            <w:t>Document Classification: Proprietary Information</w:t>
          </w:r>
        </w:p>
      </w:tc>
      <w:tc>
        <w:tcPr>
          <w:tcW w:w="2462" w:type="dxa"/>
          <w:tcBorders>
            <w:top w:val="nil"/>
            <w:left w:val="nil"/>
            <w:bottom w:val="nil"/>
            <w:right w:val="nil"/>
          </w:tcBorders>
        </w:tcPr>
        <w:p w14:paraId="1B529407" w14:textId="76F3D5E4" w:rsidR="00205AF6" w:rsidRDefault="00205AF6">
          <w:pPr>
            <w:pStyle w:val="zFooterRight"/>
          </w:pPr>
          <w:r>
            <w:fldChar w:fldCharType="begin"/>
          </w:r>
          <w:r>
            <w:instrText xml:space="preserve"> SAVEDATE  \@ "MMMM d, yyyy"  \* MERGEFORMAT </w:instrText>
          </w:r>
          <w:r>
            <w:fldChar w:fldCharType="separate"/>
          </w:r>
          <w:r w:rsidR="006F009D">
            <w:rPr>
              <w:noProof/>
            </w:rPr>
            <w:t>November 9, 2018</w:t>
          </w:r>
          <w:r>
            <w:rPr>
              <w:noProof/>
            </w:rPr>
            <w:fldChar w:fldCharType="end"/>
          </w:r>
          <w:r>
            <w:t>, Preliminary</w:t>
          </w:r>
        </w:p>
      </w:tc>
    </w:tr>
    <w:tr w:rsidR="00205AF6" w14:paraId="2112D9F5" w14:textId="77777777" w:rsidTr="00503A6F">
      <w:tc>
        <w:tcPr>
          <w:tcW w:w="2760" w:type="dxa"/>
          <w:tcBorders>
            <w:top w:val="nil"/>
            <w:left w:val="nil"/>
            <w:bottom w:val="nil"/>
            <w:right w:val="nil"/>
          </w:tcBorders>
        </w:tcPr>
        <w:p w14:paraId="54105E2C" w14:textId="5C571CE5" w:rsidR="00205AF6" w:rsidRDefault="00205AF6" w:rsidP="00652A28">
          <w:pPr>
            <w:pStyle w:val="zFooterLeft"/>
          </w:pPr>
          <w:r w:rsidRPr="00652A28">
            <w:rPr>
              <w:color w:val="FF0000"/>
              <w:sz w:val="13"/>
            </w:rPr>
            <w:t xml:space="preserve">MARVELL </w:t>
          </w:r>
          <w:r w:rsidR="00652A28" w:rsidRPr="00652A28">
            <w:rPr>
              <w:color w:val="FF0000"/>
              <w:sz w:val="13"/>
            </w:rPr>
            <w:t>PROPRIEATRY</w:t>
          </w:r>
          <w:r w:rsidRPr="00652A28">
            <w:rPr>
              <w:color w:val="FF0000"/>
              <w:sz w:val="13"/>
            </w:rPr>
            <w:t xml:space="preserve"> USE ONLY</w:t>
          </w:r>
        </w:p>
      </w:tc>
      <w:tc>
        <w:tcPr>
          <w:tcW w:w="4122" w:type="dxa"/>
          <w:tcBorders>
            <w:top w:val="nil"/>
            <w:left w:val="nil"/>
            <w:bottom w:val="nil"/>
            <w:right w:val="nil"/>
          </w:tcBorders>
        </w:tcPr>
        <w:p w14:paraId="12F9A490" w14:textId="77777777" w:rsidR="00205AF6" w:rsidRDefault="00205AF6">
          <w:pPr>
            <w:pStyle w:val="zFooterCenter"/>
          </w:pPr>
          <w:r>
            <w:t>Not Approved by Document Control. For Review Only.</w:t>
          </w:r>
        </w:p>
      </w:tc>
      <w:tc>
        <w:tcPr>
          <w:tcW w:w="2462" w:type="dxa"/>
          <w:tcBorders>
            <w:top w:val="nil"/>
            <w:left w:val="nil"/>
            <w:bottom w:val="nil"/>
            <w:right w:val="nil"/>
          </w:tcBorders>
        </w:tcPr>
        <w:p w14:paraId="0E2AF558" w14:textId="14FC64F8" w:rsidR="00205AF6" w:rsidRDefault="00205AF6">
          <w:pPr>
            <w:pStyle w:val="zFooterRight"/>
            <w:rPr>
              <w:color w:val="FF0000"/>
            </w:rPr>
          </w:pPr>
          <w:r w:rsidRPr="00652A28">
            <w:rPr>
              <w:color w:val="FF0000"/>
              <w:sz w:val="13"/>
            </w:rPr>
            <w:t>DISTRIBUTE TO TOSHIBA</w:t>
          </w:r>
          <w:r w:rsidR="00652A28">
            <w:rPr>
              <w:color w:val="FF0000"/>
              <w:sz w:val="13"/>
            </w:rPr>
            <w:t xml:space="preserve"> OMLY</w:t>
          </w:r>
        </w:p>
      </w:tc>
    </w:tr>
  </w:tbl>
  <w:p w14:paraId="6B404D30" w14:textId="77777777" w:rsidR="00205AF6" w:rsidRDefault="00205AF6">
    <w:pPr>
      <w:pStyle w:val="Body"/>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48" w:type="dxa"/>
      <w:tblInd w:w="-1332" w:type="dxa"/>
      <w:tblBorders>
        <w:top w:val="single" w:sz="12" w:space="0" w:color="C0C0C0"/>
      </w:tblBorders>
      <w:tblLayout w:type="fixed"/>
      <w:tblLook w:val="0000" w:firstRow="0" w:lastRow="0" w:firstColumn="0" w:lastColumn="0" w:noHBand="0" w:noVBand="0"/>
    </w:tblPr>
    <w:tblGrid>
      <w:gridCol w:w="2375"/>
      <w:gridCol w:w="4225"/>
      <w:gridCol w:w="2748"/>
    </w:tblGrid>
    <w:tr w:rsidR="00205AF6" w14:paraId="7B7531F4" w14:textId="77777777" w:rsidTr="00503A6F">
      <w:tc>
        <w:tcPr>
          <w:tcW w:w="2375" w:type="dxa"/>
          <w:tcBorders>
            <w:top w:val="single" w:sz="12" w:space="0" w:color="C0C0C0"/>
          </w:tcBorders>
        </w:tcPr>
        <w:p w14:paraId="123EE584" w14:textId="128344DB" w:rsidR="00205AF6" w:rsidRDefault="00205AF6">
          <w:pPr>
            <w:pStyle w:val="zFooterLeft"/>
          </w:pPr>
          <w:r>
            <w:t xml:space="preserve">Copyright © </w:t>
          </w:r>
          <w:r>
            <w:fldChar w:fldCharType="begin"/>
          </w:r>
          <w:r>
            <w:instrText>date \@ "yyyy"</w:instrText>
          </w:r>
          <w:r>
            <w:fldChar w:fldCharType="separate"/>
          </w:r>
          <w:r w:rsidR="006F009D">
            <w:rPr>
              <w:noProof/>
            </w:rPr>
            <w:t>2018</w:t>
          </w:r>
          <w:r>
            <w:rPr>
              <w:noProof/>
            </w:rPr>
            <w:fldChar w:fldCharType="end"/>
          </w:r>
          <w:r>
            <w:t xml:space="preserve"> Marvell</w:t>
          </w:r>
        </w:p>
      </w:tc>
      <w:tc>
        <w:tcPr>
          <w:tcW w:w="4225" w:type="dxa"/>
          <w:tcBorders>
            <w:top w:val="single" w:sz="12" w:space="0" w:color="C0C0C0"/>
          </w:tcBorders>
        </w:tcPr>
        <w:p w14:paraId="11F7C5FC" w14:textId="77777777" w:rsidR="00205AF6" w:rsidRDefault="00205AF6">
          <w:pPr>
            <w:pStyle w:val="zFooterCenter"/>
          </w:pPr>
          <w:r>
            <w:t>Confidential</w:t>
          </w:r>
        </w:p>
      </w:tc>
      <w:tc>
        <w:tcPr>
          <w:tcW w:w="2748" w:type="dxa"/>
          <w:tcBorders>
            <w:top w:val="single" w:sz="12" w:space="0" w:color="C0C0C0"/>
          </w:tcBorders>
        </w:tcPr>
        <w:p w14:paraId="6972FD88" w14:textId="77777777" w:rsidR="00205AF6" w:rsidRDefault="00205AF6" w:rsidP="00DC79DA">
          <w:pPr>
            <w:pStyle w:val="zFooterRight"/>
          </w:pPr>
          <w:r>
            <w:rPr>
              <w:sz w:val="16"/>
              <w:szCs w:val="16"/>
            </w:rPr>
            <w:t>Doc. R1.0</w:t>
          </w:r>
          <w:r>
            <w:t xml:space="preserve"> </w:t>
          </w:r>
        </w:p>
      </w:tc>
    </w:tr>
    <w:tr w:rsidR="00205AF6" w14:paraId="472C9D8C" w14:textId="77777777" w:rsidTr="00503A6F">
      <w:tc>
        <w:tcPr>
          <w:tcW w:w="2375" w:type="dxa"/>
        </w:tcPr>
        <w:p w14:paraId="5A0A5EE4" w14:textId="54B40D48" w:rsidR="00205AF6" w:rsidRDefault="00205AF6">
          <w:pPr>
            <w:pStyle w:val="zFooterLeft"/>
          </w:pPr>
          <w:r>
            <w:fldChar w:fldCharType="begin"/>
          </w:r>
          <w:r>
            <w:instrText xml:space="preserve"> SAVEDATE  \@ "MMMM d, yyyy"  \* MERGEFORMAT </w:instrText>
          </w:r>
          <w:r>
            <w:fldChar w:fldCharType="separate"/>
          </w:r>
          <w:r w:rsidR="006F009D">
            <w:rPr>
              <w:noProof/>
            </w:rPr>
            <w:t>November 9, 2018</w:t>
          </w:r>
          <w:r>
            <w:rPr>
              <w:noProof/>
            </w:rPr>
            <w:fldChar w:fldCharType="end"/>
          </w:r>
          <w:r>
            <w:t>, Preliminary</w:t>
          </w:r>
        </w:p>
      </w:tc>
      <w:tc>
        <w:tcPr>
          <w:tcW w:w="4225" w:type="dxa"/>
        </w:tcPr>
        <w:p w14:paraId="5AE73767" w14:textId="77777777" w:rsidR="00205AF6" w:rsidRDefault="00205AF6">
          <w:pPr>
            <w:pStyle w:val="zFooterCenter"/>
          </w:pPr>
          <w:r w:rsidRPr="00D72B0B">
            <w:t>Document Classification: Proprietary Information</w:t>
          </w:r>
        </w:p>
      </w:tc>
      <w:tc>
        <w:tcPr>
          <w:tcW w:w="2748" w:type="dxa"/>
        </w:tcPr>
        <w:p w14:paraId="73455DCE" w14:textId="77777777" w:rsidR="00205AF6" w:rsidRDefault="00205AF6">
          <w:pPr>
            <w:pStyle w:val="zFooterRight"/>
          </w:pPr>
          <w:r>
            <w:t xml:space="preserve">Page </w:t>
          </w:r>
          <w:r>
            <w:fldChar w:fldCharType="begin"/>
          </w:r>
          <w:r>
            <w:instrText xml:space="preserve"> PAGE </w:instrText>
          </w:r>
          <w:r>
            <w:fldChar w:fldCharType="separate"/>
          </w:r>
          <w:r w:rsidR="006F009D">
            <w:rPr>
              <w:noProof/>
            </w:rPr>
            <w:t>21</w:t>
          </w:r>
          <w:r>
            <w:rPr>
              <w:noProof/>
            </w:rPr>
            <w:fldChar w:fldCharType="end"/>
          </w:r>
        </w:p>
      </w:tc>
    </w:tr>
    <w:tr w:rsidR="00205AF6" w14:paraId="0CFC0D7C" w14:textId="77777777" w:rsidTr="00503A6F">
      <w:tc>
        <w:tcPr>
          <w:tcW w:w="2375" w:type="dxa"/>
        </w:tcPr>
        <w:p w14:paraId="15A4EB7D" w14:textId="31BA4786" w:rsidR="00205AF6" w:rsidRDefault="00205AF6">
          <w:pPr>
            <w:pStyle w:val="zFooterLeft"/>
          </w:pPr>
          <w:r w:rsidRPr="00652A28">
            <w:rPr>
              <w:color w:val="FF0000"/>
              <w:sz w:val="13"/>
            </w:rPr>
            <w:t>DISTRIBUTE TO TOSHIBA</w:t>
          </w:r>
          <w:r w:rsidR="00652A28">
            <w:rPr>
              <w:color w:val="FF0000"/>
              <w:sz w:val="13"/>
            </w:rPr>
            <w:t xml:space="preserve"> ONLY</w:t>
          </w:r>
        </w:p>
      </w:tc>
      <w:tc>
        <w:tcPr>
          <w:tcW w:w="4225" w:type="dxa"/>
        </w:tcPr>
        <w:p w14:paraId="72EAD5E7" w14:textId="77777777" w:rsidR="00205AF6" w:rsidRDefault="00205AF6">
          <w:pPr>
            <w:pStyle w:val="zFooterCenter"/>
          </w:pPr>
          <w:r>
            <w:t>Not Approved by Document Control. For Review Only.</w:t>
          </w:r>
        </w:p>
      </w:tc>
      <w:tc>
        <w:tcPr>
          <w:tcW w:w="2748" w:type="dxa"/>
        </w:tcPr>
        <w:p w14:paraId="361CE14D" w14:textId="3F380EDD" w:rsidR="00205AF6" w:rsidRDefault="00205AF6" w:rsidP="00652A28">
          <w:pPr>
            <w:pStyle w:val="zFooterRight"/>
            <w:rPr>
              <w:color w:val="FF0000"/>
            </w:rPr>
          </w:pPr>
          <w:r w:rsidRPr="00652A28">
            <w:rPr>
              <w:color w:val="FF0000"/>
              <w:sz w:val="13"/>
            </w:rPr>
            <w:t xml:space="preserve">MARVELL </w:t>
          </w:r>
          <w:r w:rsidR="00652A28">
            <w:rPr>
              <w:color w:val="FF0000"/>
              <w:sz w:val="13"/>
            </w:rPr>
            <w:t>PROPRIEATRY</w:t>
          </w:r>
          <w:r w:rsidRPr="00652A28">
            <w:rPr>
              <w:color w:val="FF0000"/>
              <w:sz w:val="13"/>
            </w:rPr>
            <w:t xml:space="preserve"> USE ONLY</w:t>
          </w:r>
        </w:p>
      </w:tc>
    </w:tr>
  </w:tbl>
  <w:p w14:paraId="3C9DFE9A" w14:textId="77777777" w:rsidR="00205AF6" w:rsidRDefault="00205AF6">
    <w:pPr>
      <w:pStyle w:val="Body"/>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B4F65" w14:textId="77777777" w:rsidR="00205AF6" w:rsidRDefault="00205AF6">
    <w:pPr>
      <w:pStyle w:val="Body"/>
    </w:pPr>
    <w:r>
      <w:rPr>
        <w:noProof/>
        <w:lang w:eastAsia="ja-JP"/>
      </w:rPr>
      <mc:AlternateContent>
        <mc:Choice Requires="wps">
          <w:drawing>
            <wp:anchor distT="0" distB="0" distL="114300" distR="114300" simplePos="0" relativeHeight="251649024" behindDoc="0" locked="0" layoutInCell="0" allowOverlap="1" wp14:anchorId="5D1E4B94" wp14:editId="6E465C55">
              <wp:simplePos x="0" y="0"/>
              <wp:positionH relativeFrom="column">
                <wp:posOffset>3439160</wp:posOffset>
              </wp:positionH>
              <wp:positionV relativeFrom="paragraph">
                <wp:posOffset>-599440</wp:posOffset>
              </wp:positionV>
              <wp:extent cx="2485390" cy="247650"/>
              <wp:effectExtent l="0" t="0" r="10160" b="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9693B" w14:textId="77777777" w:rsidR="00205AF6" w:rsidRDefault="00205AF6">
                          <w:pPr>
                            <w:pStyle w:val="Body"/>
                            <w:tabs>
                              <w:tab w:val="left" w:pos="720"/>
                            </w:tabs>
                            <w:ind w:left="720"/>
                            <w:jc w:val="right"/>
                            <w:rPr>
                              <w:rFonts w:ascii="Verdana" w:hAnsi="Verdana"/>
                              <w:sz w:val="17"/>
                              <w:szCs w:val="17"/>
                            </w:rPr>
                          </w:pPr>
                          <w:r w:rsidRPr="002B1186">
                            <w:rPr>
                              <w:rStyle w:val="MarvellRed"/>
                              <w:rFonts w:cs="Arial"/>
                              <w:b/>
                              <w:bCs/>
                            </w:rPr>
                            <w:t>Marvell.</w:t>
                          </w:r>
                          <w:r>
                            <w:rPr>
                              <w:rFonts w:ascii="Verdana" w:hAnsi="Verdana"/>
                              <w:sz w:val="17"/>
                              <w:szCs w:val="17"/>
                            </w:rPr>
                            <w:t xml:space="preserve">  </w:t>
                          </w:r>
                          <w:r w:rsidRPr="00A4554E">
                            <w:rPr>
                              <w:rStyle w:val="Bold"/>
                              <w:rFonts w:cs="Arial"/>
                            </w:rPr>
                            <w:t>Moving Forward Faster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E4B94" id="_x0000_t202" coordsize="21600,21600" o:spt="202" path="m,l,21600r21600,l21600,xe">
              <v:stroke joinstyle="miter"/>
              <v:path gradientshapeok="t" o:connecttype="rect"/>
            </v:shapetype>
            <v:shape id="_x0000_s1032" type="#_x0000_t202" style="position:absolute;margin-left:270.8pt;margin-top:-47.2pt;width:195.7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RKswIAALE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" o:allowincell="f" filled="f" stroked="f">
              <v:textbox inset="0,0,0,0">
                <w:txbxContent>
                  <w:p w14:paraId="43B9693B" w14:textId="77777777" w:rsidR="003F2C9B" w:rsidRDefault="003F2C9B">
                    <w:pPr>
                      <w:pStyle w:val="Body"/>
                      <w:tabs>
                        <w:tab w:val="left" w:pos="720"/>
                      </w:tabs>
                      <w:ind w:left="720"/>
                      <w:jc w:val="right"/>
                      <w:rPr>
                        <w:rFonts w:ascii="Verdana" w:hAnsi="Verdana"/>
                        <w:sz w:val="17"/>
                        <w:szCs w:val="17"/>
                      </w:rPr>
                    </w:pPr>
                    <w:r w:rsidRPr="002B1186">
                      <w:rPr>
                        <w:rStyle w:val="MarvellRed"/>
                        <w:rFonts w:cs="Arial"/>
                        <w:b/>
                        <w:bCs/>
                      </w:rPr>
                      <w:t>Marvell.</w:t>
                    </w:r>
                    <w:r>
                      <w:rPr>
                        <w:rFonts w:ascii="Verdana" w:hAnsi="Verdana"/>
                        <w:sz w:val="17"/>
                        <w:szCs w:val="17"/>
                      </w:rPr>
                      <w:t xml:space="preserve">  </w:t>
                    </w:r>
                    <w:r w:rsidRPr="00A4554E">
                      <w:rPr>
                        <w:rStyle w:val="Bold"/>
                        <w:rFonts w:cs="Arial"/>
                      </w:rPr>
                      <w:t>Moving Forward Faster</w:t>
                    </w:r>
                  </w:p>
                </w:txbxContent>
              </v:textbox>
            </v:shape>
          </w:pict>
        </mc:Fallback>
      </mc:AlternateContent>
    </w:r>
    <w:r>
      <w:rPr>
        <w:noProof/>
        <w:lang w:eastAsia="ja-JP"/>
      </w:rPr>
      <mc:AlternateContent>
        <mc:Choice Requires="wps">
          <w:drawing>
            <wp:anchor distT="0" distB="0" distL="114300" distR="114300" simplePos="0" relativeHeight="251650048" behindDoc="0" locked="0" layoutInCell="0" allowOverlap="1" wp14:anchorId="1C51147A" wp14:editId="6D8B5FDD">
              <wp:simplePos x="0" y="0"/>
              <wp:positionH relativeFrom="column">
                <wp:posOffset>3765550</wp:posOffset>
              </wp:positionH>
              <wp:positionV relativeFrom="paragraph">
                <wp:posOffset>-1971040</wp:posOffset>
              </wp:positionV>
              <wp:extent cx="2159000" cy="1238250"/>
              <wp:effectExtent l="0" t="0" r="12700" b="0"/>
              <wp:wrapNone/>
              <wp:docPr id="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2ADB2" w14:textId="77777777" w:rsidR="00205AF6" w:rsidRPr="00885620" w:rsidRDefault="00205AF6">
                          <w:pPr>
                            <w:pStyle w:val="Body"/>
                            <w:tabs>
                              <w:tab w:val="left" w:pos="720"/>
                            </w:tabs>
                            <w:ind w:left="720"/>
                            <w:jc w:val="right"/>
                          </w:pPr>
                          <w:r w:rsidRPr="00885620">
                            <w:t>Marvell Semiconductor, Inc</w:t>
                          </w:r>
                          <w:proofErr w:type="gramStart"/>
                          <w:r w:rsidRPr="00885620">
                            <w:t>.</w:t>
                          </w:r>
                          <w:proofErr w:type="gramEnd"/>
                          <w:r w:rsidRPr="00885620">
                            <w:br/>
                          </w:r>
                          <w:smartTag w:uri="urn:schemas-microsoft-com:office:smarttags" w:element="place">
                            <w:r w:rsidRPr="00885620">
                              <w:t>5488 Marvell Lane</w:t>
                            </w:r>
                            <w:r w:rsidRPr="00885620">
                              <w:br/>
                            </w:r>
                            <w:smartTag w:uri="urn:schemas-microsoft-com:office:smarttags" w:element="City">
                              <w:r w:rsidRPr="00885620">
                                <w:t>Santa Clara</w:t>
                              </w:r>
                            </w:smartTag>
                            <w:r w:rsidRPr="00885620">
                              <w:t xml:space="preserve">, </w:t>
                            </w:r>
                            <w:smartTag w:uri="urn:schemas-microsoft-com:office:smarttags" w:element="State">
                              <w:r w:rsidRPr="00885620">
                                <w:t>CA</w:t>
                              </w:r>
                            </w:smartTag>
                            <w:r w:rsidRPr="00885620">
                              <w:t xml:space="preserve"> </w:t>
                            </w:r>
                            <w:smartTag w:uri="urn:schemas-microsoft-com:office:smarttags" w:element="PostalCode">
                              <w:r w:rsidRPr="00885620">
                                <w:t>95054</w:t>
                              </w:r>
                            </w:smartTag>
                            <w:r w:rsidRPr="00885620">
                              <w:t xml:space="preserve">, </w:t>
                            </w:r>
                            <w:smartTag w:uri="urn:schemas-microsoft-com:office:smarttags" w:element="country-region">
                              <w:r w:rsidRPr="00885620">
                                <w:t>USA</w:t>
                              </w:r>
                            </w:smartTag>
                          </w:smartTag>
                        </w:p>
                        <w:p w14:paraId="694E3B63" w14:textId="77777777" w:rsidR="00205AF6" w:rsidRPr="00885620" w:rsidRDefault="00205AF6" w:rsidP="00706FC3">
                          <w:pPr>
                            <w:pStyle w:val="Body"/>
                            <w:jc w:val="right"/>
                          </w:pPr>
                          <w:r w:rsidRPr="00885620">
                            <w:t>Tel: 1.408.222.2500</w:t>
                          </w:r>
                          <w:r w:rsidRPr="00885620">
                            <w:br/>
                            <w:t>Fax: 1.408.</w:t>
                          </w:r>
                          <w:r>
                            <w:t>988</w:t>
                          </w:r>
                          <w:r w:rsidRPr="00885620">
                            <w:t>.</w:t>
                          </w:r>
                          <w:r>
                            <w:t>8279</w:t>
                          </w:r>
                        </w:p>
                        <w:p w14:paraId="794927DE" w14:textId="77777777" w:rsidR="00205AF6" w:rsidRPr="00885620" w:rsidRDefault="00205AF6">
                          <w:pPr>
                            <w:pStyle w:val="Body"/>
                            <w:jc w:val="right"/>
                          </w:pPr>
                          <w:r w:rsidRPr="00885620">
                            <w:t>www.marvell.com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1147A" id="Text Box 51" o:spid="_x0000_s1033" type="#_x0000_t202" style="position:absolute;margin-left:296.5pt;margin-top:-155.2pt;width:170pt;height:9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" o:allowincell="f" filled="f" stroked="f">
              <v:textbox inset="0,0,0,0">
                <w:txbxContent>
                  <w:p w14:paraId="0D82ADB2" w14:textId="77777777" w:rsidR="003F2C9B" w:rsidRPr="00885620" w:rsidRDefault="003F2C9B">
                    <w:pPr>
                      <w:pStyle w:val="Body"/>
                      <w:tabs>
                        <w:tab w:val="left" w:pos="720"/>
                      </w:tabs>
                      <w:ind w:left="720"/>
                      <w:jc w:val="right"/>
                    </w:pPr>
                    <w:r w:rsidRPr="00885620">
                      <w:t>Marvell Semiconductor, Inc.</w:t>
                    </w:r>
                    <w:r w:rsidRPr="00885620">
                      <w:br/>
                    </w:r>
                    <w:smartTag w:uri="urn:schemas-microsoft-com:office:smarttags" w:element="place">
                      <w:r w:rsidRPr="00885620">
                        <w:t>5488 Marvell Lane</w:t>
                      </w:r>
                      <w:r w:rsidRPr="00885620">
                        <w:br/>
                      </w:r>
                      <w:smartTag w:uri="urn:schemas-microsoft-com:office:smarttags" w:element="City">
                        <w:r w:rsidRPr="00885620">
                          <w:t>Santa Clara</w:t>
                        </w:r>
                      </w:smartTag>
                      <w:r w:rsidRPr="00885620">
                        <w:t xml:space="preserve">, </w:t>
                      </w:r>
                      <w:smartTag w:uri="urn:schemas-microsoft-com:office:smarttags" w:element="State">
                        <w:r w:rsidRPr="00885620">
                          <w:t>CA</w:t>
                        </w:r>
                      </w:smartTag>
                      <w:r w:rsidRPr="00885620">
                        <w:t xml:space="preserve"> </w:t>
                      </w:r>
                      <w:smartTag w:uri="urn:schemas-microsoft-com:office:smarttags" w:element="PostalCode">
                        <w:r w:rsidRPr="00885620">
                          <w:t>95054</w:t>
                        </w:r>
                      </w:smartTag>
                      <w:r w:rsidRPr="00885620">
                        <w:t xml:space="preserve">, </w:t>
                      </w:r>
                      <w:smartTag w:uri="urn:schemas-microsoft-com:office:smarttags" w:element="country-region">
                        <w:r w:rsidRPr="00885620">
                          <w:t>USA</w:t>
                        </w:r>
                      </w:smartTag>
                    </w:smartTag>
                  </w:p>
                  <w:p w14:paraId="694E3B63" w14:textId="77777777" w:rsidR="003F2C9B" w:rsidRPr="00885620" w:rsidRDefault="003F2C9B" w:rsidP="00706FC3">
                    <w:pPr>
                      <w:pStyle w:val="Body"/>
                      <w:jc w:val="right"/>
                    </w:pPr>
                    <w:r w:rsidRPr="00885620">
                      <w:t>Tel: 1.408.222.2500</w:t>
                    </w:r>
                    <w:r w:rsidRPr="00885620">
                      <w:br/>
                      <w:t>Fax: 1.408.</w:t>
                    </w:r>
                    <w:r>
                      <w:t>988</w:t>
                    </w:r>
                    <w:r w:rsidRPr="00885620">
                      <w:t>.</w:t>
                    </w:r>
                    <w:r>
                      <w:t>8279</w:t>
                    </w:r>
                  </w:p>
                  <w:p w14:paraId="794927DE" w14:textId="77777777" w:rsidR="003F2C9B" w:rsidRPr="00885620" w:rsidRDefault="003F2C9B">
                    <w:pPr>
                      <w:pStyle w:val="Body"/>
                      <w:jc w:val="right"/>
                    </w:pPr>
                    <w:r w:rsidRPr="00885620">
                      <w:t>www.marvell.com</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27C91" w14:textId="77777777" w:rsidR="00205AF6" w:rsidRDefault="00205AF6" w:rsidP="00D809EE">
    <w:pPr>
      <w:pStyle w:val="Body"/>
    </w:pPr>
    <w:r>
      <w:rPr>
        <w:noProof/>
        <w:lang w:eastAsia="ja-JP"/>
      </w:rPr>
      <mc:AlternateContent>
        <mc:Choice Requires="wps">
          <w:drawing>
            <wp:anchor distT="0" distB="0" distL="114300" distR="114300" simplePos="0" relativeHeight="251651072" behindDoc="0" locked="0" layoutInCell="0" allowOverlap="1" wp14:anchorId="16E98F6F" wp14:editId="19304967">
              <wp:simplePos x="0" y="0"/>
              <wp:positionH relativeFrom="column">
                <wp:posOffset>3870325</wp:posOffset>
              </wp:positionH>
              <wp:positionV relativeFrom="paragraph">
                <wp:posOffset>-1710690</wp:posOffset>
              </wp:positionV>
              <wp:extent cx="2063750" cy="1143635"/>
              <wp:effectExtent l="0" t="0" r="12700" b="18415"/>
              <wp:wrapNone/>
              <wp:docPr id="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5DF76" w14:textId="77777777" w:rsidR="00205AF6" w:rsidRDefault="00205AF6">
                          <w:pPr>
                            <w:pStyle w:val="Body"/>
                            <w:tabs>
                              <w:tab w:val="left" w:pos="1080"/>
                            </w:tabs>
                            <w:jc w:val="right"/>
                            <w:rPr>
                              <w:sz w:val="20"/>
                            </w:rPr>
                          </w:pPr>
                          <w:r>
                            <w:t>Marvell Semiconductor, Inc</w:t>
                          </w:r>
                          <w:proofErr w:type="gramStart"/>
                          <w:r>
                            <w:t>.</w:t>
                          </w:r>
                          <w:proofErr w:type="gramEnd"/>
                          <w:r>
                            <w:br/>
                          </w:r>
                          <w:smartTag w:uri="urn:schemas-microsoft-com:office:smarttags" w:element="place">
                            <w:r>
                              <w:t>5488 Marvell Lane</w:t>
                            </w:r>
                            <w:r>
                              <w:br/>
                            </w:r>
                            <w:smartTag w:uri="urn:schemas-microsoft-com:office:smarttags" w:element="country-region">
                              <w:smartTag w:uri="urn:schemas-microsoft-com:office:smarttags" w:element="City">
                                <w:r>
                                  <w:t>Santa Clara</w:t>
                                </w:r>
                              </w:smartTag>
                            </w:smartTag>
                            <w:r>
                              <w:t xml:space="preserve">, </w:t>
                            </w:r>
                            <w:smartTag w:uri="urn:schemas-microsoft-com:office:smarttags" w:element="country-region">
                              <w:smartTag w:uri="urn:schemas-microsoft-com:office:smarttags" w:element="State">
                                <w:r>
                                  <w:t>CA</w:t>
                                </w:r>
                              </w:smartTag>
                            </w:smartTag>
                            <w:r>
                              <w:t xml:space="preserve"> </w:t>
                            </w:r>
                            <w:smartTag w:uri="urn:schemas-microsoft-com:office:smarttags" w:element="country-region">
                              <w:smartTag w:uri="urn:schemas-microsoft-com:office:smarttags" w:element="PostalCode">
                                <w:r>
                                  <w:t>95054</w:t>
                                </w:r>
                              </w:smartTag>
                            </w:smartTag>
                            <w:r>
                              <w:t xml:space="preserve">, </w:t>
                            </w:r>
                            <w:smartTag w:uri="urn:schemas-microsoft-com:office:smarttags" w:element="place">
                              <w:r>
                                <w:t>USA</w:t>
                              </w:r>
                            </w:smartTag>
                          </w:smartTag>
                        </w:p>
                        <w:p w14:paraId="6F8A8E07" w14:textId="77777777" w:rsidR="00205AF6" w:rsidRDefault="00205AF6" w:rsidP="00D2762F">
                          <w:pPr>
                            <w:pStyle w:val="Body"/>
                            <w:jc w:val="right"/>
                            <w:rPr>
                              <w:sz w:val="20"/>
                            </w:rPr>
                          </w:pPr>
                          <w:r>
                            <w:t>Tel: 1.408.222.2500</w:t>
                          </w:r>
                          <w:r>
                            <w:br/>
                            <w:t>Fax: 1.408.988.8279</w:t>
                          </w:r>
                        </w:p>
                        <w:p w14:paraId="31778C6B" w14:textId="77777777" w:rsidR="00205AF6" w:rsidRDefault="00205AF6">
                          <w:pPr>
                            <w:pStyle w:val="Body"/>
                            <w:jc w:val="right"/>
                            <w:rPr>
                              <w:sz w:val="20"/>
                            </w:rPr>
                          </w:pPr>
                          <w:r>
                            <w:t>www.marvell.com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98F6F" id="_x0000_t202" coordsize="21600,21600" o:spt="202" path="m,l,21600r21600,l21600,xe">
              <v:stroke joinstyle="miter"/>
              <v:path gradientshapeok="t" o:connecttype="rect"/>
            </v:shapetype>
            <v:shape id="Text Box 58" o:spid="_x0000_s1034" type="#_x0000_t202" style="position:absolute;margin-left:304.75pt;margin-top:-134.7pt;width:162.5pt;height:90.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" o:allowincell="f" filled="f" stroked="f">
              <v:textbox inset="0,0,0,0">
                <w:txbxContent>
                  <w:p w14:paraId="2CF5DF76" w14:textId="77777777" w:rsidR="003F2C9B" w:rsidRDefault="003F2C9B">
                    <w:pPr>
                      <w:pStyle w:val="Body"/>
                      <w:tabs>
                        <w:tab w:val="left" w:pos="1080"/>
                      </w:tabs>
                      <w:jc w:val="right"/>
                      <w:rPr>
                        <w:sz w:val="20"/>
                      </w:rPr>
                    </w:pPr>
                    <w:r>
                      <w:t>Marvell Semiconductor, Inc.</w:t>
                    </w:r>
                    <w:r>
                      <w:br/>
                    </w:r>
                    <w:smartTag w:uri="urn:schemas-microsoft-com:office:smarttags" w:element="place">
                      <w:r>
                        <w:t>5488 Marvell Lane</w:t>
                      </w:r>
                      <w:r>
                        <w:br/>
                      </w:r>
                      <w:smartTag w:uri="urn:schemas-microsoft-com:office:smarttags" w:element="country-region">
                        <w:smartTag w:uri="urn:schemas-microsoft-com:office:smarttags" w:element="City">
                          <w:r>
                            <w:t>Santa Clara</w:t>
                          </w:r>
                        </w:smartTag>
                      </w:smartTag>
                      <w:r>
                        <w:t xml:space="preserve">, </w:t>
                      </w:r>
                      <w:smartTag w:uri="urn:schemas-microsoft-com:office:smarttags" w:element="country-region">
                        <w:smartTag w:uri="urn:schemas-microsoft-com:office:smarttags" w:element="State">
                          <w:r>
                            <w:t>CA</w:t>
                          </w:r>
                        </w:smartTag>
                      </w:smartTag>
                      <w:r>
                        <w:t xml:space="preserve"> </w:t>
                      </w:r>
                      <w:smartTag w:uri="urn:schemas-microsoft-com:office:smarttags" w:element="country-region">
                        <w:smartTag w:uri="urn:schemas-microsoft-com:office:smarttags" w:element="PostalCode">
                          <w:r>
                            <w:t>95054</w:t>
                          </w:r>
                        </w:smartTag>
                      </w:smartTag>
                      <w:r>
                        <w:t xml:space="preserve">, </w:t>
                      </w:r>
                      <w:smartTag w:uri="urn:schemas-microsoft-com:office:smarttags" w:element="place">
                        <w:r>
                          <w:t>USA</w:t>
                        </w:r>
                      </w:smartTag>
                    </w:smartTag>
                  </w:p>
                  <w:p w14:paraId="6F8A8E07" w14:textId="77777777" w:rsidR="003F2C9B" w:rsidRDefault="003F2C9B" w:rsidP="00D2762F">
                    <w:pPr>
                      <w:pStyle w:val="Body"/>
                      <w:jc w:val="right"/>
                      <w:rPr>
                        <w:sz w:val="20"/>
                      </w:rPr>
                    </w:pPr>
                    <w:r>
                      <w:t>Tel: 1.408.222.2500</w:t>
                    </w:r>
                    <w:r>
                      <w:br/>
                      <w:t>Fax: 1.408.988.8279</w:t>
                    </w:r>
                  </w:p>
                  <w:p w14:paraId="31778C6B" w14:textId="77777777" w:rsidR="003F2C9B" w:rsidRDefault="003F2C9B">
                    <w:pPr>
                      <w:pStyle w:val="Body"/>
                      <w:jc w:val="right"/>
                      <w:rPr>
                        <w:sz w:val="20"/>
                      </w:rPr>
                    </w:pPr>
                    <w:r>
                      <w:t>www.marvell.com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0BEFE" w14:textId="77777777" w:rsidR="00205AF6" w:rsidRDefault="00205AF6">
      <w:r>
        <w:separator/>
      </w:r>
    </w:p>
    <w:p w14:paraId="46FBE22D" w14:textId="77777777" w:rsidR="00205AF6" w:rsidRDefault="00205AF6"/>
    <w:p w14:paraId="4820B243" w14:textId="77777777" w:rsidR="00205AF6" w:rsidRDefault="00205AF6"/>
    <w:p w14:paraId="29638CFB" w14:textId="77777777" w:rsidR="00205AF6" w:rsidRDefault="00205AF6"/>
  </w:footnote>
  <w:footnote w:type="continuationSeparator" w:id="0">
    <w:p w14:paraId="6AE286BD" w14:textId="77777777" w:rsidR="00205AF6" w:rsidRDefault="00205AF6">
      <w:r>
        <w:continuationSeparator/>
      </w:r>
    </w:p>
    <w:p w14:paraId="0F57EF55" w14:textId="77777777" w:rsidR="00205AF6" w:rsidRDefault="00205AF6"/>
    <w:p w14:paraId="3B854E4B" w14:textId="77777777" w:rsidR="00205AF6" w:rsidRDefault="00205AF6"/>
    <w:p w14:paraId="041978DA" w14:textId="77777777" w:rsidR="00205AF6" w:rsidRDefault="00205A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bottom w:val="single" w:sz="12" w:space="0" w:color="C0C0C0"/>
        <w:insideH w:val="single" w:sz="12" w:space="0" w:color="C0C0C0"/>
      </w:tblBorders>
      <w:tblLayout w:type="fixed"/>
      <w:tblLook w:val="0000" w:firstRow="0" w:lastRow="0" w:firstColumn="0" w:lastColumn="0" w:noHBand="0" w:noVBand="0"/>
    </w:tblPr>
    <w:tblGrid>
      <w:gridCol w:w="1680"/>
      <w:gridCol w:w="7680"/>
    </w:tblGrid>
    <w:tr w:rsidR="00205AF6" w14:paraId="1A749892" w14:textId="77777777">
      <w:trPr>
        <w:trHeight w:val="957"/>
      </w:trPr>
      <w:tc>
        <w:tcPr>
          <w:tcW w:w="1680" w:type="dxa"/>
        </w:tcPr>
        <w:p w14:paraId="20F1D54E" w14:textId="77777777" w:rsidR="00205AF6" w:rsidRPr="00775010" w:rsidRDefault="00205AF6">
          <w:pPr>
            <w:pStyle w:val="Body"/>
            <w:spacing w:after="0" w:line="240" w:lineRule="auto"/>
            <w:ind w:left="-115"/>
          </w:pPr>
          <w:r>
            <w:rPr>
              <w:noProof/>
              <w:lang w:eastAsia="ja-JP"/>
            </w:rPr>
            <w:drawing>
              <wp:inline distT="0" distB="0" distL="0" distR="0" wp14:anchorId="18226241" wp14:editId="7A201ABF">
                <wp:extent cx="972820" cy="475615"/>
                <wp:effectExtent l="0" t="0" r="0" b="635"/>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820" cy="475615"/>
                        </a:xfrm>
                        <a:prstGeom prst="rect">
                          <a:avLst/>
                        </a:prstGeom>
                        <a:noFill/>
                        <a:ln>
                          <a:noFill/>
                        </a:ln>
                      </pic:spPr>
                    </pic:pic>
                  </a:graphicData>
                </a:graphic>
              </wp:inline>
            </w:drawing>
          </w:r>
        </w:p>
      </w:tc>
      <w:tc>
        <w:tcPr>
          <w:tcW w:w="7680" w:type="dxa"/>
        </w:tcPr>
        <w:p w14:paraId="7890D272" w14:textId="77777777" w:rsidR="00205AF6" w:rsidRPr="00A4554E" w:rsidRDefault="00205AF6">
          <w:pPr>
            <w:pStyle w:val="zHeaderRight"/>
            <w:rPr>
              <w:rStyle w:val="Bold"/>
              <w:rFonts w:cs="Arial"/>
            </w:rPr>
          </w:pPr>
        </w:p>
        <w:p w14:paraId="66E659B2" w14:textId="6D424B3A" w:rsidR="00205AF6" w:rsidRPr="00C83D2A" w:rsidRDefault="00205AF6" w:rsidP="00EE5CDF">
          <w:pPr>
            <w:pStyle w:val="Title-Level1"/>
            <w:rPr>
              <w:rStyle w:val="Bold"/>
              <w:rFonts w:cs="Arial"/>
              <w:b/>
              <w:sz w:val="22"/>
              <w:szCs w:val="22"/>
            </w:rPr>
          </w:pPr>
          <w:r>
            <w:rPr>
              <w:sz w:val="22"/>
              <w:szCs w:val="22"/>
            </w:rPr>
            <w:t>12FFC COMPHY_28G_PIPE4_X</w:t>
          </w:r>
          <w:r w:rsidR="001F6F6B">
            <w:rPr>
              <w:sz w:val="22"/>
              <w:szCs w:val="22"/>
            </w:rPr>
            <w:t>4</w:t>
          </w:r>
          <w:r>
            <w:fldChar w:fldCharType="begin"/>
          </w:r>
          <w:r>
            <w:instrText xml:space="preserve"> STYLEREF "Title - Level 2" \* MERGEFORMAT </w:instrText>
          </w:r>
          <w:r>
            <w:fldChar w:fldCharType="end"/>
          </w:r>
        </w:p>
        <w:p w14:paraId="2E0BEC4A" w14:textId="42F618E1" w:rsidR="00205AF6" w:rsidRPr="00174BF7" w:rsidRDefault="00205AF6">
          <w:pPr>
            <w:pStyle w:val="zHeaderLeft"/>
            <w:rPr>
              <w:rStyle w:val="Bold"/>
              <w:rFonts w:cs="Arial"/>
              <w:b/>
            </w:rPr>
          </w:pPr>
          <w:r>
            <w:rPr>
              <w:rStyle w:val="Bold"/>
              <w:rFonts w:cs="Arial"/>
            </w:rPr>
            <w:fldChar w:fldCharType="begin"/>
          </w:r>
          <w:r>
            <w:rPr>
              <w:rStyle w:val="Bold"/>
              <w:rFonts w:cs="Arial"/>
            </w:rPr>
            <w:instrText xml:space="preserve"> STYLEREF  "Title - Level 3"  \* MERGEFORMAT </w:instrText>
          </w:r>
          <w:r>
            <w:rPr>
              <w:rStyle w:val="Bold"/>
              <w:rFonts w:cs="Arial"/>
            </w:rPr>
            <w:fldChar w:fldCharType="separate"/>
          </w:r>
          <w:r w:rsidR="006F009D">
            <w:rPr>
              <w:rStyle w:val="Bold"/>
              <w:rFonts w:cs="Arial"/>
            </w:rPr>
            <w:t>FW Application Note</w:t>
          </w:r>
          <w:r>
            <w:rPr>
              <w:rStyle w:val="Bold"/>
              <w:rFonts w:cs="Arial"/>
            </w:rPr>
            <w:fldChar w:fldCharType="end"/>
          </w:r>
          <w:r w:rsidRPr="00174BF7">
            <w:rPr>
              <w:rStyle w:val="Bold"/>
              <w:rFonts w:cs="Arial"/>
              <w:b/>
            </w:rPr>
            <w:t xml:space="preserve"> </w:t>
          </w:r>
          <w:r>
            <w:rPr>
              <w:b w:val="0"/>
            </w:rPr>
            <w:fldChar w:fldCharType="begin"/>
          </w:r>
          <w:r>
            <w:rPr>
              <w:b w:val="0"/>
            </w:rPr>
            <w:instrText xml:space="preserve"> STYLEREF  "Title - Level 4"  \* MERGEFORMAT </w:instrText>
          </w:r>
          <w:r>
            <w:rPr>
              <w:b w:val="0"/>
            </w:rPr>
            <w:fldChar w:fldCharType="separate"/>
          </w:r>
          <w:r w:rsidR="006F009D">
            <w:rPr>
              <w:b w:val="0"/>
            </w:rPr>
            <w:t>Central Engineering Applications Group</w:t>
          </w:r>
          <w:r>
            <w:rPr>
              <w:b w:val="0"/>
            </w:rPr>
            <w:fldChar w:fldCharType="end"/>
          </w:r>
        </w:p>
      </w:tc>
    </w:tr>
  </w:tbl>
  <w:p w14:paraId="060DC9AC" w14:textId="77777777" w:rsidR="00205AF6" w:rsidRDefault="00205AF6">
    <w:pPr>
      <w:pStyle w:val="Body"/>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FDCAC" w14:textId="77777777" w:rsidR="00205AF6" w:rsidRDefault="00205AF6">
    <w:pPr>
      <w:pStyle w:val="Body"/>
    </w:pPr>
    <w:r>
      <w:rPr>
        <w:noProof/>
        <w:lang w:eastAsia="ja-JP"/>
      </w:rPr>
      <mc:AlternateContent>
        <mc:Choice Requires="wps">
          <w:drawing>
            <wp:anchor distT="0" distB="0" distL="114297" distR="114297" simplePos="0" relativeHeight="251658240" behindDoc="0" locked="0" layoutInCell="0" allowOverlap="1" wp14:anchorId="3CAF0800" wp14:editId="21D2B028">
              <wp:simplePos x="0" y="0"/>
              <wp:positionH relativeFrom="column">
                <wp:posOffset>-820421</wp:posOffset>
              </wp:positionH>
              <wp:positionV relativeFrom="paragraph">
                <wp:posOffset>4719320</wp:posOffset>
              </wp:positionV>
              <wp:extent cx="8726805" cy="0"/>
              <wp:effectExtent l="4363403" t="0" r="0" b="4380548"/>
              <wp:wrapNone/>
              <wp:docPr id="2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2680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E3B91B" id="Line 91" o:spid="_x0000_s1026" style="position:absolute;rotation:-90;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64.6pt,371.6pt" to="622.55pt,3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" o:allowincell="f" strokecolor="gray"/>
          </w:pict>
        </mc:Fallback>
      </mc:AlternateContent>
    </w:r>
    <w:r>
      <w:rPr>
        <w:noProof/>
        <w:lang w:eastAsia="ja-JP"/>
      </w:rPr>
      <mc:AlternateContent>
        <mc:Choice Requires="wps">
          <w:drawing>
            <wp:anchor distT="0" distB="0" distL="114300" distR="114300" simplePos="0" relativeHeight="251656192" behindDoc="0" locked="0" layoutInCell="0" allowOverlap="1" wp14:anchorId="2ABCC54D" wp14:editId="26E9DB7D">
              <wp:simplePos x="0" y="0"/>
              <wp:positionH relativeFrom="column">
                <wp:posOffset>0</wp:posOffset>
              </wp:positionH>
              <wp:positionV relativeFrom="paragraph">
                <wp:posOffset>8966200</wp:posOffset>
              </wp:positionV>
              <wp:extent cx="2364740" cy="302895"/>
              <wp:effectExtent l="0" t="0" r="16510" b="1905"/>
              <wp:wrapNone/>
              <wp:docPr id="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7F6A4" w14:textId="77777777" w:rsidR="00205AF6" w:rsidRDefault="00205AF6">
                          <w:pPr>
                            <w:pStyle w:val="Body"/>
                            <w:tabs>
                              <w:tab w:val="left" w:pos="0"/>
                            </w:tabs>
                            <w:spacing w:after="0" w:line="240" w:lineRule="auto"/>
                            <w:rPr>
                              <w:rFonts w:ascii="Verdana" w:hAnsi="Verdana"/>
                              <w:sz w:val="17"/>
                              <w:szCs w:val="17"/>
                            </w:rPr>
                          </w:pPr>
                          <w:r w:rsidRPr="006D12C3">
                            <w:rPr>
                              <w:rStyle w:val="MarvellRed"/>
                              <w:rFonts w:cs="Arial"/>
                              <w:b/>
                              <w:bCs/>
                            </w:rPr>
                            <w:t>Marvell.</w:t>
                          </w:r>
                          <w:r w:rsidRPr="006D12C3">
                            <w:rPr>
                              <w:rStyle w:val="MarvellRed"/>
                              <w:rFonts w:cs="Arial"/>
                            </w:rPr>
                            <w:t xml:space="preserve">  </w:t>
                          </w:r>
                          <w:r w:rsidRPr="00A4554E">
                            <w:rPr>
                              <w:rStyle w:val="Bold"/>
                              <w:rFonts w:cs="Arial"/>
                            </w:rPr>
                            <w:t>Moving Forward Faster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CC54D" id="_x0000_t202" coordsize="21600,21600" o:spt="202" path="m,l,21600r21600,l21600,xe">
              <v:stroke joinstyle="miter"/>
              <v:path gradientshapeok="t" o:connecttype="rect"/>
            </v:shapetype>
            <v:shape id="Text Box 89" o:spid="_x0000_s1028" type="#_x0000_t202" style="position:absolute;margin-left:0;margin-top:706pt;width:186.2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ofrgIAAKs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" o:allowincell="f" filled="f" stroked="f">
              <v:textbox inset="0,0,0,0">
                <w:txbxContent>
                  <w:p w14:paraId="3067F6A4" w14:textId="77777777" w:rsidR="00205AF6" w:rsidRDefault="00205AF6">
                    <w:pPr>
                      <w:pStyle w:val="Body"/>
                      <w:tabs>
                        <w:tab w:val="left" w:pos="0"/>
                      </w:tabs>
                      <w:spacing w:after="0" w:line="240" w:lineRule="auto"/>
                      <w:rPr>
                        <w:rFonts w:ascii="Verdana" w:hAnsi="Verdana"/>
                        <w:sz w:val="17"/>
                        <w:szCs w:val="17"/>
                      </w:rPr>
                    </w:pPr>
                    <w:r w:rsidRPr="006D12C3">
                      <w:rPr>
                        <w:rStyle w:val="MarvellRed"/>
                        <w:rFonts w:cs="Arial"/>
                        <w:b/>
                        <w:bCs/>
                      </w:rPr>
                      <w:t>Marvell.</w:t>
                    </w:r>
                    <w:r w:rsidRPr="006D12C3">
                      <w:rPr>
                        <w:rStyle w:val="MarvellRed"/>
                        <w:rFonts w:cs="Arial"/>
                      </w:rPr>
                      <w:t xml:space="preserve">  </w:t>
                    </w:r>
                    <w:r w:rsidRPr="00A4554E">
                      <w:rPr>
                        <w:rStyle w:val="Bold"/>
                        <w:rFonts w:cs="Arial"/>
                      </w:rPr>
                      <w:t>Moving Forward Faster</w:t>
                    </w:r>
                  </w:p>
                </w:txbxContent>
              </v:textbox>
            </v:shape>
          </w:pict>
        </mc:Fallback>
      </mc:AlternateContent>
    </w:r>
    <w:r>
      <w:rPr>
        <w:noProof/>
        <w:lang w:eastAsia="ja-JP"/>
      </w:rPr>
      <mc:AlternateContent>
        <mc:Choice Requires="wps">
          <w:drawing>
            <wp:anchor distT="4294967293" distB="4294967293" distL="114300" distR="114300" simplePos="0" relativeHeight="251655168" behindDoc="0" locked="0" layoutInCell="0" allowOverlap="1" wp14:anchorId="74960CF2" wp14:editId="3B7B8525">
              <wp:simplePos x="0" y="0"/>
              <wp:positionH relativeFrom="column">
                <wp:posOffset>0</wp:posOffset>
              </wp:positionH>
              <wp:positionV relativeFrom="paragraph">
                <wp:posOffset>2950209</wp:posOffset>
              </wp:positionV>
              <wp:extent cx="6400800" cy="0"/>
              <wp:effectExtent l="0" t="0" r="19050" b="19050"/>
              <wp:wrapNone/>
              <wp:docPr id="2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55B828" id="Line 88"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32.3pt" to="7in,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" o:allowincell="f" strokecolor="gray"/>
          </w:pict>
        </mc:Fallback>
      </mc:AlternateContent>
    </w:r>
    <w:r>
      <w:rPr>
        <w:noProof/>
        <w:lang w:eastAsia="ja-JP"/>
      </w:rPr>
      <w:drawing>
        <wp:anchor distT="0" distB="0" distL="114300" distR="114300" simplePos="0" relativeHeight="251667456" behindDoc="1" locked="0" layoutInCell="0" allowOverlap="1" wp14:anchorId="0CAF9F35" wp14:editId="487B61A9">
          <wp:simplePos x="0" y="0"/>
          <wp:positionH relativeFrom="column">
            <wp:posOffset>0</wp:posOffset>
          </wp:positionH>
          <wp:positionV relativeFrom="paragraph">
            <wp:posOffset>2457450</wp:posOffset>
          </wp:positionV>
          <wp:extent cx="6400800" cy="393700"/>
          <wp:effectExtent l="0" t="0" r="0" b="6350"/>
          <wp:wrapNone/>
          <wp:docPr id="1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93700"/>
                  </a:xfrm>
                  <a:prstGeom prst="rect">
                    <a:avLst/>
                  </a:prstGeom>
                  <a:noFill/>
                </pic:spPr>
              </pic:pic>
            </a:graphicData>
          </a:graphic>
        </wp:anchor>
      </w:drawing>
    </w:r>
    <w:r>
      <w:rPr>
        <w:noProof/>
        <w:lang w:eastAsia="ja-JP"/>
      </w:rPr>
      <w:drawing>
        <wp:anchor distT="0" distB="0" distL="114300" distR="114300" simplePos="0" relativeHeight="251666432" behindDoc="1" locked="0" layoutInCell="0" allowOverlap="1" wp14:anchorId="405E6D15" wp14:editId="018B8C8F">
          <wp:simplePos x="0" y="0"/>
          <wp:positionH relativeFrom="column">
            <wp:posOffset>5917565</wp:posOffset>
          </wp:positionH>
          <wp:positionV relativeFrom="paragraph">
            <wp:posOffset>400050</wp:posOffset>
          </wp:positionV>
          <wp:extent cx="483235" cy="8686800"/>
          <wp:effectExtent l="0" t="0" r="0" b="0"/>
          <wp:wrapNone/>
          <wp:docPr id="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3235" cy="8686800"/>
                  </a:xfrm>
                  <a:prstGeom prst="rect">
                    <a:avLst/>
                  </a:prstGeom>
                  <a:solidFill>
                    <a:srgbClr val="C0C0C0"/>
                  </a:solidFill>
                </pic:spPr>
              </pic:pic>
            </a:graphicData>
          </a:graphic>
        </wp:anchor>
      </w:drawing>
    </w:r>
    <w:r>
      <w:rPr>
        <w:noProof/>
        <w:lang w:eastAsia="ja-JP"/>
      </w:rPr>
      <w:drawing>
        <wp:anchor distT="0" distB="0" distL="114300" distR="114300" simplePos="0" relativeHeight="251665408" behindDoc="1" locked="0" layoutInCell="0" allowOverlap="1" wp14:anchorId="619BF9D4" wp14:editId="37CC167B">
          <wp:simplePos x="0" y="0"/>
          <wp:positionH relativeFrom="column">
            <wp:posOffset>4227830</wp:posOffset>
          </wp:positionH>
          <wp:positionV relativeFrom="paragraph">
            <wp:posOffset>1179830</wp:posOffset>
          </wp:positionV>
          <wp:extent cx="1077595" cy="553720"/>
          <wp:effectExtent l="0" t="0" r="8255" b="0"/>
          <wp:wrapNone/>
          <wp:docPr id="17"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77595" cy="55372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12" w:space="0" w:color="C0C0C0"/>
        <w:insideH w:val="single" w:sz="12" w:space="0" w:color="C0C0C0"/>
      </w:tblBorders>
      <w:tblLayout w:type="fixed"/>
      <w:tblLook w:val="0000" w:firstRow="0" w:lastRow="0" w:firstColumn="0" w:lastColumn="0" w:noHBand="0" w:noVBand="0"/>
    </w:tblPr>
    <w:tblGrid>
      <w:gridCol w:w="1620"/>
      <w:gridCol w:w="7740"/>
    </w:tblGrid>
    <w:tr w:rsidR="00205AF6" w14:paraId="29EC53EE" w14:textId="77777777">
      <w:trPr>
        <w:trHeight w:val="956"/>
      </w:trPr>
      <w:tc>
        <w:tcPr>
          <w:tcW w:w="1620" w:type="dxa"/>
        </w:tcPr>
        <w:p w14:paraId="4D0875ED" w14:textId="77777777" w:rsidR="00205AF6" w:rsidRPr="00775010" w:rsidRDefault="00205AF6">
          <w:pPr>
            <w:pStyle w:val="Body"/>
          </w:pPr>
        </w:p>
      </w:tc>
      <w:tc>
        <w:tcPr>
          <w:tcW w:w="7740" w:type="dxa"/>
        </w:tcPr>
        <w:p w14:paraId="58A0F5B7" w14:textId="77777777" w:rsidR="00205AF6" w:rsidRPr="00A4554E" w:rsidRDefault="00205AF6">
          <w:pPr>
            <w:pStyle w:val="zHeaderRight"/>
            <w:rPr>
              <w:rStyle w:val="Bold"/>
              <w:rFonts w:cs="Arial"/>
            </w:rPr>
          </w:pPr>
        </w:p>
        <w:p w14:paraId="31FF478C" w14:textId="417CA9BC" w:rsidR="00205AF6" w:rsidRPr="00A4554E" w:rsidRDefault="00205AF6">
          <w:pPr>
            <w:pStyle w:val="zHeaderRight"/>
            <w:rPr>
              <w:rStyle w:val="Bold"/>
              <w:rFonts w:cs="Arial"/>
            </w:rPr>
          </w:pPr>
          <w:r>
            <w:rPr>
              <w:rStyle w:val="Bold"/>
              <w:rFonts w:cs="Arial"/>
            </w:rPr>
            <w:fldChar w:fldCharType="begin"/>
          </w:r>
          <w:r>
            <w:rPr>
              <w:rStyle w:val="Bold"/>
              <w:rFonts w:cs="Arial"/>
            </w:rPr>
            <w:instrText xml:space="preserve"> STYLEREF  zGeneratedListTitle  \* MERGEFORMAT </w:instrText>
          </w:r>
          <w:r>
            <w:rPr>
              <w:rStyle w:val="Bold"/>
              <w:rFonts w:cs="Arial"/>
            </w:rPr>
            <w:fldChar w:fldCharType="separate"/>
          </w:r>
          <w:r w:rsidR="006F009D">
            <w:rPr>
              <w:rStyle w:val="Bold"/>
              <w:rFonts w:cs="Arial"/>
            </w:rPr>
            <w:t>Table of Contents</w:t>
          </w:r>
          <w:r>
            <w:rPr>
              <w:rStyle w:val="Bold"/>
              <w:rFonts w:cs="Arial"/>
            </w:rPr>
            <w:fldChar w:fldCharType="end"/>
          </w:r>
        </w:p>
        <w:p w14:paraId="29688613" w14:textId="77777777" w:rsidR="00205AF6" w:rsidRPr="00A4554E" w:rsidRDefault="00205AF6">
          <w:pPr>
            <w:pStyle w:val="zHeaderRight"/>
            <w:rPr>
              <w:rStyle w:val="Bold"/>
              <w:rFonts w:cs="Arial"/>
            </w:rPr>
          </w:pPr>
        </w:p>
      </w:tc>
    </w:tr>
  </w:tbl>
  <w:p w14:paraId="6A5CA0CF" w14:textId="77777777" w:rsidR="00205AF6" w:rsidRPr="00A4554E" w:rsidRDefault="00205AF6">
    <w:pPr>
      <w:pStyle w:val="zHeaderRight"/>
      <w:rPr>
        <w:rStyle w:val="Bold"/>
        <w:rFonts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44" w:type="dxa"/>
      <w:tblInd w:w="-1332" w:type="dxa"/>
      <w:tblBorders>
        <w:bottom w:val="single" w:sz="12" w:space="0" w:color="C0C0C0"/>
        <w:insideH w:val="single" w:sz="12" w:space="0" w:color="C0C0C0"/>
      </w:tblBorders>
      <w:tblLayout w:type="fixed"/>
      <w:tblLook w:val="0000" w:firstRow="0" w:lastRow="0" w:firstColumn="0" w:lastColumn="0" w:noHBand="0" w:noVBand="0"/>
    </w:tblPr>
    <w:tblGrid>
      <w:gridCol w:w="1676"/>
      <w:gridCol w:w="7668"/>
    </w:tblGrid>
    <w:tr w:rsidR="00205AF6" w14:paraId="55F785ED" w14:textId="77777777">
      <w:trPr>
        <w:trHeight w:val="957"/>
      </w:trPr>
      <w:tc>
        <w:tcPr>
          <w:tcW w:w="1676" w:type="dxa"/>
        </w:tcPr>
        <w:p w14:paraId="7A819038" w14:textId="77777777" w:rsidR="00205AF6" w:rsidRPr="00775010" w:rsidRDefault="00205AF6">
          <w:pPr>
            <w:pStyle w:val="Body"/>
            <w:spacing w:after="0" w:line="240" w:lineRule="auto"/>
            <w:ind w:left="-115"/>
          </w:pPr>
          <w:r>
            <w:rPr>
              <w:noProof/>
              <w:lang w:eastAsia="ja-JP"/>
            </w:rPr>
            <w:drawing>
              <wp:inline distT="0" distB="0" distL="0" distR="0" wp14:anchorId="59B1F73F" wp14:editId="1B67026E">
                <wp:extent cx="972820" cy="475615"/>
                <wp:effectExtent l="0" t="0" r="0" b="635"/>
                <wp:docPr id="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820" cy="475615"/>
                        </a:xfrm>
                        <a:prstGeom prst="rect">
                          <a:avLst/>
                        </a:prstGeom>
                        <a:noFill/>
                        <a:ln>
                          <a:noFill/>
                        </a:ln>
                      </pic:spPr>
                    </pic:pic>
                  </a:graphicData>
                </a:graphic>
              </wp:inline>
            </w:drawing>
          </w:r>
        </w:p>
      </w:tc>
      <w:tc>
        <w:tcPr>
          <w:tcW w:w="7668" w:type="dxa"/>
        </w:tcPr>
        <w:p w14:paraId="5786A423" w14:textId="77777777" w:rsidR="00205AF6" w:rsidRPr="00A4554E" w:rsidRDefault="00205AF6">
          <w:pPr>
            <w:pStyle w:val="zHeaderRight"/>
            <w:rPr>
              <w:rStyle w:val="Bold"/>
              <w:rFonts w:cs="Arial"/>
            </w:rPr>
          </w:pPr>
        </w:p>
        <w:p w14:paraId="6353ACDA" w14:textId="1A2F08C0" w:rsidR="00205AF6" w:rsidRPr="00A4554E" w:rsidRDefault="00205AF6" w:rsidP="00EE5CDF">
          <w:pPr>
            <w:pStyle w:val="Title-Level1"/>
            <w:rPr>
              <w:rStyle w:val="Bold"/>
              <w:rFonts w:cs="Arial"/>
            </w:rPr>
          </w:pPr>
          <w:r>
            <w:rPr>
              <w:sz w:val="22"/>
              <w:szCs w:val="22"/>
            </w:rPr>
            <w:t>12FFC COMPHY_28G_PIPE4_X4</w:t>
          </w:r>
          <w:r>
            <w:fldChar w:fldCharType="begin"/>
          </w:r>
          <w:r>
            <w:instrText xml:space="preserve"> STYLEREF "Title - Level 2" \* MERGEFORMAT </w:instrText>
          </w:r>
          <w:r>
            <w:fldChar w:fldCharType="end"/>
          </w:r>
        </w:p>
        <w:p w14:paraId="1C1B14BE" w14:textId="6551431E" w:rsidR="00205AF6" w:rsidRPr="00174BF7" w:rsidRDefault="00205AF6">
          <w:pPr>
            <w:pStyle w:val="zHeaderLeft"/>
            <w:rPr>
              <w:rStyle w:val="Bold"/>
              <w:rFonts w:cs="Arial"/>
              <w:b/>
            </w:rPr>
          </w:pPr>
          <w:r>
            <w:rPr>
              <w:rStyle w:val="Bold"/>
              <w:rFonts w:cs="Arial"/>
            </w:rPr>
            <w:fldChar w:fldCharType="begin"/>
          </w:r>
          <w:r>
            <w:rPr>
              <w:rStyle w:val="Bold"/>
              <w:rFonts w:cs="Arial"/>
            </w:rPr>
            <w:instrText xml:space="preserve"> STYLEREF  "Title - Level 3"  \* MERGEFORMAT </w:instrText>
          </w:r>
          <w:r>
            <w:rPr>
              <w:rStyle w:val="Bold"/>
              <w:rFonts w:cs="Arial"/>
            </w:rPr>
            <w:fldChar w:fldCharType="separate"/>
          </w:r>
          <w:r w:rsidR="006F009D">
            <w:rPr>
              <w:rStyle w:val="Bold"/>
              <w:rFonts w:cs="Arial"/>
            </w:rPr>
            <w:t>FW Application Note</w:t>
          </w:r>
          <w:r>
            <w:rPr>
              <w:rStyle w:val="Bold"/>
              <w:rFonts w:cs="Arial"/>
            </w:rPr>
            <w:fldChar w:fldCharType="end"/>
          </w:r>
          <w:r w:rsidRPr="00174BF7">
            <w:rPr>
              <w:rStyle w:val="Bold"/>
              <w:rFonts w:cs="Arial"/>
              <w:b/>
            </w:rPr>
            <w:t xml:space="preserve"> </w:t>
          </w:r>
          <w:r>
            <w:rPr>
              <w:b w:val="0"/>
            </w:rPr>
            <w:fldChar w:fldCharType="begin"/>
          </w:r>
          <w:r>
            <w:rPr>
              <w:b w:val="0"/>
            </w:rPr>
            <w:instrText xml:space="preserve"> STYLEREF  "Title - Level 4"  \* MERGEFORMAT </w:instrText>
          </w:r>
          <w:r>
            <w:rPr>
              <w:b w:val="0"/>
            </w:rPr>
            <w:fldChar w:fldCharType="separate"/>
          </w:r>
          <w:r w:rsidR="006F009D">
            <w:rPr>
              <w:b w:val="0"/>
            </w:rPr>
            <w:t>Central Engineering Applications Group</w:t>
          </w:r>
          <w:r>
            <w:rPr>
              <w:b w:val="0"/>
            </w:rPr>
            <w:fldChar w:fldCharType="end"/>
          </w:r>
        </w:p>
      </w:tc>
    </w:tr>
  </w:tbl>
  <w:p w14:paraId="13D9CB30" w14:textId="77777777" w:rsidR="00205AF6" w:rsidRDefault="00205AF6">
    <w:pPr>
      <w:pStyle w:val="Body"/>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332" w:type="dxa"/>
      <w:tblBorders>
        <w:bottom w:val="single" w:sz="12" w:space="0" w:color="C0C0C0"/>
        <w:insideH w:val="single" w:sz="12" w:space="0" w:color="C0C0C0"/>
      </w:tblBorders>
      <w:tblLayout w:type="fixed"/>
      <w:tblLook w:val="0000" w:firstRow="0" w:lastRow="0" w:firstColumn="0" w:lastColumn="0" w:noHBand="0" w:noVBand="0"/>
    </w:tblPr>
    <w:tblGrid>
      <w:gridCol w:w="3060"/>
      <w:gridCol w:w="6300"/>
    </w:tblGrid>
    <w:tr w:rsidR="00205AF6" w14:paraId="5E7717EA" w14:textId="77777777">
      <w:trPr>
        <w:trHeight w:val="938"/>
      </w:trPr>
      <w:tc>
        <w:tcPr>
          <w:tcW w:w="3060" w:type="dxa"/>
        </w:tcPr>
        <w:p w14:paraId="3CA80818" w14:textId="77777777" w:rsidR="00205AF6" w:rsidRPr="00775010" w:rsidRDefault="00205AF6">
          <w:pPr>
            <w:pStyle w:val="Body"/>
          </w:pPr>
        </w:p>
      </w:tc>
      <w:tc>
        <w:tcPr>
          <w:tcW w:w="6300" w:type="dxa"/>
        </w:tcPr>
        <w:p w14:paraId="154B42BC" w14:textId="77777777" w:rsidR="00205AF6" w:rsidRPr="00A4554E" w:rsidRDefault="00205AF6">
          <w:pPr>
            <w:pStyle w:val="zHeaderRight"/>
            <w:rPr>
              <w:rStyle w:val="Bold"/>
              <w:rFonts w:cs="Arial"/>
            </w:rPr>
          </w:pPr>
        </w:p>
        <w:p w14:paraId="034BDAC0" w14:textId="2F41B404" w:rsidR="00205AF6" w:rsidRPr="00A4554E" w:rsidRDefault="0005615B">
          <w:pPr>
            <w:pStyle w:val="zHeaderRight"/>
            <w:rPr>
              <w:rStyle w:val="Bold"/>
              <w:rFonts w:cs="Arial"/>
            </w:rPr>
          </w:pPr>
          <w:fldSimple w:instr=" STYLEREF  &quot;Heading 1&quot;  \* MERGEFORMAT ">
            <w:r w:rsidR="006F009D">
              <w:t>Command Interface</w:t>
            </w:r>
          </w:fldSimple>
        </w:p>
        <w:p w14:paraId="1013B0EC" w14:textId="77777777" w:rsidR="00205AF6" w:rsidRPr="00A4554E" w:rsidRDefault="00205AF6">
          <w:pPr>
            <w:pStyle w:val="zHeaderRight2"/>
            <w:spacing w:before="60"/>
            <w:ind w:right="-60"/>
            <w:rPr>
              <w:rStyle w:val="Bold"/>
              <w:rFonts w:cs="Arial"/>
            </w:rPr>
          </w:pPr>
        </w:p>
      </w:tc>
    </w:tr>
  </w:tbl>
  <w:p w14:paraId="19DD561C" w14:textId="77777777" w:rsidR="00205AF6" w:rsidRDefault="00205AF6">
    <w:pPr>
      <w:pStyle w:val="Body"/>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8B5A" w14:textId="77777777" w:rsidR="00205AF6" w:rsidRDefault="00205AF6">
    <w:pPr>
      <w:pStyle w:val="Body"/>
    </w:pPr>
  </w:p>
  <w:p w14:paraId="7F45BB4E" w14:textId="77777777" w:rsidR="00205AF6" w:rsidRDefault="00205AF6">
    <w:pPr>
      <w:pStyle w:val="Body"/>
    </w:pPr>
    <w:r>
      <w:rPr>
        <w:noProof/>
        <w:lang w:eastAsia="ja-JP"/>
      </w:rPr>
      <mc:AlternateContent>
        <mc:Choice Requires="wps">
          <w:drawing>
            <wp:anchor distT="0" distB="0" distL="114297" distR="114297" simplePos="0" relativeHeight="251660288" behindDoc="0" locked="0" layoutInCell="0" allowOverlap="1" wp14:anchorId="59D507EE" wp14:editId="5C9E2AB9">
              <wp:simplePos x="0" y="0"/>
              <wp:positionH relativeFrom="column">
                <wp:posOffset>-1925956</wp:posOffset>
              </wp:positionH>
              <wp:positionV relativeFrom="paragraph">
                <wp:posOffset>4396740</wp:posOffset>
              </wp:positionV>
              <wp:extent cx="8686800" cy="0"/>
              <wp:effectExtent l="4343400" t="0" r="0" b="4362450"/>
              <wp:wrapNone/>
              <wp:docPr id="1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686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404460" id="Line 52" o:spid="_x0000_s1026" style="position:absolute;rotation:-90;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51.65pt,346.2pt" to="532.35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" o:allowincell="f" strokecolor="gray"/>
          </w:pict>
        </mc:Fallback>
      </mc:AlternateContent>
    </w:r>
    <w:r>
      <w:rPr>
        <w:noProof/>
        <w:lang w:eastAsia="ja-JP"/>
      </w:rPr>
      <mc:AlternateContent>
        <mc:Choice Requires="wps">
          <w:drawing>
            <wp:anchor distT="0" distB="0" distL="114300" distR="114300" simplePos="0" relativeHeight="251659264" behindDoc="0" locked="0" layoutInCell="0" allowOverlap="1" wp14:anchorId="3AD9DF50" wp14:editId="5358CD50">
              <wp:simplePos x="0" y="0"/>
              <wp:positionH relativeFrom="column">
                <wp:posOffset>-457200</wp:posOffset>
              </wp:positionH>
              <wp:positionV relativeFrom="paragraph">
                <wp:posOffset>2110740</wp:posOffset>
              </wp:positionV>
              <wp:extent cx="6419850" cy="409575"/>
              <wp:effectExtent l="0" t="0" r="0" b="9525"/>
              <wp:wrapNone/>
              <wp:docPr id="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E9E98" w14:textId="77777777" w:rsidR="00205AF6" w:rsidRDefault="00205AF6">
                          <w:r>
                            <w:rPr>
                              <w:noProof/>
                              <w:lang w:eastAsia="ja-JP" w:bidi="ar-SA"/>
                            </w:rPr>
                            <w:drawing>
                              <wp:inline distT="0" distB="0" distL="0" distR="0" wp14:anchorId="7386AECB" wp14:editId="10ECA1E0">
                                <wp:extent cx="6369050" cy="401955"/>
                                <wp:effectExtent l="0" t="0" r="0" b="0"/>
                                <wp:docPr id="23" name="Picture 10" descr="Back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9050" cy="401955"/>
                                        </a:xfrm>
                                        <a:prstGeom prst="rect">
                                          <a:avLst/>
                                        </a:prstGeom>
                                        <a:noFill/>
                                        <a:ln>
                                          <a:noFill/>
                                        </a:ln>
                                      </pic:spPr>
                                    </pic:pic>
                                  </a:graphicData>
                                </a:graphic>
                              </wp:inline>
                            </w:drawing>
                          </w:r>
                        </w:p>
                        <w:p w14:paraId="6506E843" w14:textId="77777777" w:rsidR="00205AF6" w:rsidRDefault="00205AF6"/>
                        <w:p w14:paraId="55093146" w14:textId="77777777" w:rsidR="00205AF6" w:rsidRDefault="00205AF6"/>
                        <w:p w14:paraId="5CB42996" w14:textId="77777777" w:rsidR="00205AF6" w:rsidRDefault="00205AF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9DF50" id="_x0000_t202" coordsize="21600,21600" o:spt="202" path="m,l,21600r21600,l21600,xe">
              <v:stroke joinstyle="miter"/>
              <v:path gradientshapeok="t" o:connecttype="rect"/>
            </v:shapetype>
            <v:shape id="Text Box 93" o:spid="_x0000_s1030" type="#_x0000_t202" style="position:absolute;margin-left:-36pt;margin-top:166.2pt;width:505.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kyrwIAALE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" o:allowincell="f" filled="f" stroked="f">
              <v:textbox inset="0,0,0,0">
                <w:txbxContent>
                  <w:p w14:paraId="2BAE9E98" w14:textId="77777777" w:rsidR="003F2C9B" w:rsidRDefault="003F2C9B">
                    <w:r>
                      <w:rPr>
                        <w:noProof/>
                        <w:lang w:eastAsia="ja-JP" w:bidi="ar-SA"/>
                      </w:rPr>
                      <w:drawing>
                        <wp:inline distT="0" distB="0" distL="0" distR="0" wp14:anchorId="7386AECB" wp14:editId="10ECA1E0">
                          <wp:extent cx="6369050" cy="401955"/>
                          <wp:effectExtent l="0" t="0" r="0" b="0"/>
                          <wp:docPr id="23" name="Picture 10" descr="Back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Bann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69050" cy="401955"/>
                                  </a:xfrm>
                                  <a:prstGeom prst="rect">
                                    <a:avLst/>
                                  </a:prstGeom>
                                  <a:noFill/>
                                  <a:ln>
                                    <a:noFill/>
                                  </a:ln>
                                </pic:spPr>
                              </pic:pic>
                            </a:graphicData>
                          </a:graphic>
                        </wp:inline>
                      </w:drawing>
                    </w:r>
                  </w:p>
                  <w:p w14:paraId="6506E843" w14:textId="77777777" w:rsidR="003F2C9B" w:rsidRDefault="003F2C9B"/>
                  <w:p w14:paraId="55093146" w14:textId="77777777" w:rsidR="003F2C9B" w:rsidRDefault="003F2C9B"/>
                  <w:p w14:paraId="5CB42996" w14:textId="77777777" w:rsidR="003F2C9B" w:rsidRDefault="003F2C9B"/>
                </w:txbxContent>
              </v:textbox>
            </v:shape>
          </w:pict>
        </mc:Fallback>
      </mc:AlternateContent>
    </w:r>
    <w:r>
      <w:rPr>
        <w:noProof/>
        <w:lang w:eastAsia="ja-JP"/>
      </w:rPr>
      <w:drawing>
        <wp:anchor distT="0" distB="0" distL="114300" distR="114300" simplePos="0" relativeHeight="251661312" behindDoc="1" locked="0" layoutInCell="1" allowOverlap="1" wp14:anchorId="10C95A52" wp14:editId="179AB09E">
          <wp:simplePos x="0" y="0"/>
          <wp:positionH relativeFrom="column">
            <wp:posOffset>571500</wp:posOffset>
          </wp:positionH>
          <wp:positionV relativeFrom="paragraph">
            <wp:posOffset>756920</wp:posOffset>
          </wp:positionV>
          <wp:extent cx="1262380" cy="648970"/>
          <wp:effectExtent l="0" t="0" r="0" b="0"/>
          <wp:wrapNone/>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62380" cy="648970"/>
                  </a:xfrm>
                  <a:prstGeom prst="rect">
                    <a:avLst/>
                  </a:prstGeom>
                  <a:noFill/>
                </pic:spPr>
              </pic:pic>
            </a:graphicData>
          </a:graphic>
        </wp:anchor>
      </w:drawing>
    </w:r>
    <w:r>
      <w:rPr>
        <w:noProof/>
        <w:lang w:eastAsia="ja-JP"/>
      </w:rPr>
      <mc:AlternateContent>
        <mc:Choice Requires="wps">
          <w:drawing>
            <wp:anchor distT="4294967293" distB="4294967293" distL="114300" distR="114300" simplePos="0" relativeHeight="251648000" behindDoc="0" locked="0" layoutInCell="1" allowOverlap="1" wp14:anchorId="2476530D" wp14:editId="6A5CCF4B">
              <wp:simplePos x="0" y="0"/>
              <wp:positionH relativeFrom="column">
                <wp:posOffset>-457200</wp:posOffset>
              </wp:positionH>
              <wp:positionV relativeFrom="paragraph">
                <wp:posOffset>2603499</wp:posOffset>
              </wp:positionV>
              <wp:extent cx="6400800" cy="0"/>
              <wp:effectExtent l="0" t="0" r="19050" b="19050"/>
              <wp:wrapNone/>
              <wp:docPr id="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237E3E" id="Line 38" o:spid="_x0000_s1026" style="position:absolute;z-index:251648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pt,205pt" to="46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" strokecolor="gray"/>
          </w:pict>
        </mc:Fallback>
      </mc:AlternateContent>
    </w:r>
    <w:r>
      <w:rPr>
        <w:noProof/>
        <w:lang w:eastAsia="ja-JP"/>
      </w:rPr>
      <w:drawing>
        <wp:anchor distT="0" distB="0" distL="114300" distR="114300" simplePos="0" relativeHeight="251662336" behindDoc="1" locked="0" layoutInCell="1" allowOverlap="1" wp14:anchorId="05896B95" wp14:editId="03F0E5DC">
          <wp:simplePos x="0" y="0"/>
          <wp:positionH relativeFrom="column">
            <wp:posOffset>-457200</wp:posOffset>
          </wp:positionH>
          <wp:positionV relativeFrom="paragraph">
            <wp:posOffset>53340</wp:posOffset>
          </wp:positionV>
          <wp:extent cx="483235" cy="8686800"/>
          <wp:effectExtent l="0" t="0" r="0" b="0"/>
          <wp:wrapNone/>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235" cy="8686800"/>
                  </a:xfrm>
                  <a:prstGeom prst="rect">
                    <a:avLst/>
                  </a:prstGeom>
                  <a:solidFill>
                    <a:srgbClr val="C0C0C0"/>
                  </a:solidFill>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94B6" w14:textId="77777777" w:rsidR="00205AF6" w:rsidRDefault="00205AF6" w:rsidP="00067D08">
    <w:pPr>
      <w:pStyle w:val="Body"/>
    </w:pPr>
    <w:r>
      <w:rPr>
        <w:noProof/>
        <w:lang w:eastAsia="ja-JP"/>
      </w:rPr>
      <w:drawing>
        <wp:anchor distT="0" distB="0" distL="114300" distR="114300" simplePos="0" relativeHeight="251663360" behindDoc="1" locked="0" layoutInCell="0" allowOverlap="1" wp14:anchorId="4BAEDB46" wp14:editId="0E1EE8AB">
          <wp:simplePos x="0" y="0"/>
          <wp:positionH relativeFrom="column">
            <wp:posOffset>655955</wp:posOffset>
          </wp:positionH>
          <wp:positionV relativeFrom="paragraph">
            <wp:posOffset>1179830</wp:posOffset>
          </wp:positionV>
          <wp:extent cx="1077595" cy="553720"/>
          <wp:effectExtent l="0" t="0" r="8255" b="0"/>
          <wp:wrapNone/>
          <wp:docPr id="1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553720"/>
                  </a:xfrm>
                  <a:prstGeom prst="rect">
                    <a:avLst/>
                  </a:prstGeom>
                  <a:noFill/>
                </pic:spPr>
              </pic:pic>
            </a:graphicData>
          </a:graphic>
        </wp:anchor>
      </w:drawing>
    </w:r>
    <w:r>
      <w:rPr>
        <w:noProof/>
        <w:lang w:eastAsia="ja-JP"/>
      </w:rPr>
      <w:drawing>
        <wp:anchor distT="0" distB="0" distL="114300" distR="114300" simplePos="0" relativeHeight="251654144" behindDoc="0" locked="0" layoutInCell="0" allowOverlap="1" wp14:anchorId="52D0B299" wp14:editId="2B60868D">
          <wp:simplePos x="0" y="0"/>
          <wp:positionH relativeFrom="column">
            <wp:posOffset>-466725</wp:posOffset>
          </wp:positionH>
          <wp:positionV relativeFrom="paragraph">
            <wp:posOffset>2448560</wp:posOffset>
          </wp:positionV>
          <wp:extent cx="6400800" cy="402590"/>
          <wp:effectExtent l="0" t="0" r="0" b="0"/>
          <wp:wrapNone/>
          <wp:docPr id="1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402590"/>
                  </a:xfrm>
                  <a:prstGeom prst="rect">
                    <a:avLst/>
                  </a:prstGeom>
                  <a:noFill/>
                </pic:spPr>
              </pic:pic>
            </a:graphicData>
          </a:graphic>
        </wp:anchor>
      </w:drawing>
    </w:r>
    <w:r>
      <w:rPr>
        <w:noProof/>
        <w:lang w:eastAsia="ja-JP"/>
      </w:rPr>
      <mc:AlternateContent>
        <mc:Choice Requires="wps">
          <w:drawing>
            <wp:anchor distT="4294967293" distB="4294967293" distL="114300" distR="114300" simplePos="0" relativeHeight="251653120" behindDoc="0" locked="0" layoutInCell="0" allowOverlap="1" wp14:anchorId="3116A970" wp14:editId="4D6EFBD6">
              <wp:simplePos x="0" y="0"/>
              <wp:positionH relativeFrom="column">
                <wp:posOffset>-466725</wp:posOffset>
              </wp:positionH>
              <wp:positionV relativeFrom="paragraph">
                <wp:posOffset>2950209</wp:posOffset>
              </wp:positionV>
              <wp:extent cx="6400800" cy="0"/>
              <wp:effectExtent l="0" t="0" r="19050" b="19050"/>
              <wp:wrapNone/>
              <wp:docPr id="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9666D6" id="Line 69"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75pt,232.3pt" to="467.2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" o:allowincell="f" strokecolor="gray"/>
          </w:pict>
        </mc:Fallback>
      </mc:AlternateContent>
    </w:r>
    <w:r>
      <w:rPr>
        <w:noProof/>
        <w:lang w:eastAsia="ja-JP"/>
      </w:rPr>
      <w:drawing>
        <wp:anchor distT="0" distB="0" distL="114300" distR="114300" simplePos="0" relativeHeight="251664384" behindDoc="1" locked="0" layoutInCell="0" allowOverlap="1" wp14:anchorId="35C02BE4" wp14:editId="286099EE">
          <wp:simplePos x="0" y="0"/>
          <wp:positionH relativeFrom="column">
            <wp:posOffset>-466725</wp:posOffset>
          </wp:positionH>
          <wp:positionV relativeFrom="paragraph">
            <wp:posOffset>400050</wp:posOffset>
          </wp:positionV>
          <wp:extent cx="483235" cy="8686800"/>
          <wp:effectExtent l="0" t="0" r="0" b="0"/>
          <wp:wrapNone/>
          <wp:docPr id="1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3235" cy="8686800"/>
                  </a:xfrm>
                  <a:prstGeom prst="rect">
                    <a:avLst/>
                  </a:prstGeom>
                  <a:solidFill>
                    <a:srgbClr val="C0C0C0"/>
                  </a:solidFill>
                </pic:spPr>
              </pic:pic>
            </a:graphicData>
          </a:graphic>
        </wp:anchor>
      </w:drawing>
    </w:r>
    <w:r>
      <w:rPr>
        <w:noProof/>
        <w:lang w:eastAsia="ja-JP"/>
      </w:rPr>
      <mc:AlternateContent>
        <mc:Choice Requires="wps">
          <w:drawing>
            <wp:anchor distT="0" distB="0" distL="114300" distR="114300" simplePos="0" relativeHeight="251652096" behindDoc="0" locked="0" layoutInCell="0" allowOverlap="1" wp14:anchorId="1CFDF99C" wp14:editId="565D8759">
              <wp:simplePos x="0" y="0"/>
              <wp:positionH relativeFrom="column">
                <wp:posOffset>3569335</wp:posOffset>
              </wp:positionH>
              <wp:positionV relativeFrom="paragraph">
                <wp:posOffset>8966200</wp:posOffset>
              </wp:positionV>
              <wp:extent cx="2364740" cy="302895"/>
              <wp:effectExtent l="0" t="0" r="16510" b="1905"/>
              <wp:wrapNone/>
              <wp:docPr id="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E564A" w14:textId="77777777" w:rsidR="00205AF6" w:rsidRDefault="00205AF6">
                          <w:pPr>
                            <w:pStyle w:val="Body"/>
                            <w:tabs>
                              <w:tab w:val="left" w:pos="0"/>
                            </w:tabs>
                            <w:spacing w:after="0" w:line="240" w:lineRule="auto"/>
                            <w:jc w:val="right"/>
                            <w:rPr>
                              <w:rFonts w:ascii="Verdana" w:hAnsi="Verdana"/>
                              <w:sz w:val="17"/>
                              <w:szCs w:val="17"/>
                            </w:rPr>
                          </w:pPr>
                          <w:r w:rsidRPr="00A4554E">
                            <w:rPr>
                              <w:rStyle w:val="Bold"/>
                              <w:rFonts w:cs="Arial"/>
                            </w:rPr>
                            <w:t>Marvell.</w:t>
                          </w:r>
                          <w:r>
                            <w:rPr>
                              <w:rFonts w:ascii="Verdana" w:hAnsi="Verdana"/>
                              <w:sz w:val="17"/>
                              <w:szCs w:val="17"/>
                            </w:rPr>
                            <w:t xml:space="preserve">  </w:t>
                          </w:r>
                          <w:r w:rsidRPr="00A4554E">
                            <w:rPr>
                              <w:rStyle w:val="Bold"/>
                              <w:rFonts w:cs="Arial"/>
                            </w:rPr>
                            <w:t>Moving Forward Faster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DF99C" id="_x0000_t202" coordsize="21600,21600" o:spt="202" path="m,l,21600r21600,l21600,xe">
              <v:stroke joinstyle="miter"/>
              <v:path gradientshapeok="t" o:connecttype="rect"/>
            </v:shapetype>
            <v:shape id="Text Box 70" o:spid="_x0000_s1031" type="#_x0000_t202" style="position:absolute;margin-left:281.05pt;margin-top:706pt;width:186.2pt;height:23.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GRsg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" o:allowincell="f" filled="f" stroked="f">
              <v:textbox inset="0,0,0,0">
                <w:txbxContent>
                  <w:p w14:paraId="1C0E564A" w14:textId="77777777" w:rsidR="003F2C9B" w:rsidRDefault="003F2C9B">
                    <w:pPr>
                      <w:pStyle w:val="Body"/>
                      <w:tabs>
                        <w:tab w:val="left" w:pos="0"/>
                      </w:tabs>
                      <w:spacing w:after="0" w:line="240" w:lineRule="auto"/>
                      <w:jc w:val="right"/>
                      <w:rPr>
                        <w:rFonts w:ascii="Verdana" w:hAnsi="Verdana"/>
                        <w:sz w:val="17"/>
                        <w:szCs w:val="17"/>
                      </w:rPr>
                    </w:pPr>
                    <w:r w:rsidRPr="00A4554E">
                      <w:rPr>
                        <w:rStyle w:val="Bold"/>
                        <w:rFonts w:cs="Arial"/>
                      </w:rPr>
                      <w:t>Marvell.</w:t>
                    </w:r>
                    <w:r>
                      <w:rPr>
                        <w:rFonts w:ascii="Verdana" w:hAnsi="Verdana"/>
                        <w:sz w:val="17"/>
                        <w:szCs w:val="17"/>
                      </w:rPr>
                      <w:t xml:space="preserve">  </w:t>
                    </w:r>
                    <w:r w:rsidRPr="00A4554E">
                      <w:rPr>
                        <w:rStyle w:val="Bold"/>
                        <w:rFonts w:cs="Arial"/>
                      </w:rPr>
                      <w:t>Moving Forward Faster</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838742A"/>
    <w:lvl w:ilvl="0">
      <w:start w:val="1"/>
      <w:numFmt w:val="decimal"/>
      <w:pStyle w:val="ProjectActivities-Bullets"/>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D36B8F2"/>
    <w:lvl w:ilvl="0">
      <w:start w:val="1"/>
      <w:numFmt w:val="decimal"/>
      <w:pStyle w:val="LetterSub"/>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7C45DE4"/>
    <w:lvl w:ilvl="0">
      <w:start w:val="1"/>
      <w:numFmt w:val="decimal"/>
      <w:pStyle w:val="Appendix2"/>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440102E"/>
    <w:lvl w:ilvl="0">
      <w:start w:val="1"/>
      <w:numFmt w:val="decimal"/>
      <w:lvlText w:val="%1."/>
      <w:lvlJc w:val="left"/>
      <w:pPr>
        <w:tabs>
          <w:tab w:val="num" w:pos="720"/>
        </w:tabs>
        <w:ind w:left="720" w:hanging="360"/>
      </w:pPr>
      <w:rPr>
        <w:rFonts w:cs="Times New Roman"/>
      </w:rPr>
    </w:lvl>
  </w:abstractNum>
  <w:abstractNum w:abstractNumId="4" w15:restartNumberingAfterBreak="0">
    <w:nsid w:val="FFFFFF88"/>
    <w:multiLevelType w:val="singleLevel"/>
    <w:tmpl w:val="05F04C5A"/>
    <w:lvl w:ilvl="0">
      <w:start w:val="1"/>
      <w:numFmt w:val="decimal"/>
      <w:pStyle w:val="Appendix4"/>
      <w:lvlText w:val="%1."/>
      <w:lvlJc w:val="left"/>
      <w:pPr>
        <w:tabs>
          <w:tab w:val="num" w:pos="360"/>
        </w:tabs>
        <w:ind w:left="360" w:hanging="360"/>
      </w:pPr>
      <w:rPr>
        <w:rFonts w:cs="Times New Roman"/>
      </w:rPr>
    </w:lvl>
  </w:abstractNum>
  <w:abstractNum w:abstractNumId="5" w15:restartNumberingAfterBreak="0">
    <w:nsid w:val="04E90B98"/>
    <w:multiLevelType w:val="hybridMultilevel"/>
    <w:tmpl w:val="E042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83E5E"/>
    <w:multiLevelType w:val="multilevel"/>
    <w:tmpl w:val="DEB8E75A"/>
    <w:lvl w:ilvl="0">
      <w:start w:val="1"/>
      <w:numFmt w:val="decimal"/>
      <w:pStyle w:val="StateHeading1"/>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680"/>
        </w:tabs>
        <w:ind w:left="3240" w:hanging="1080"/>
      </w:pPr>
      <w:rPr>
        <w:rFonts w:cs="Times New Roman"/>
      </w:rPr>
    </w:lvl>
    <w:lvl w:ilvl="7">
      <w:start w:val="1"/>
      <w:numFmt w:val="decimal"/>
      <w:lvlText w:val="%1.%2.%3.%4.%5.%6.%7.%8."/>
      <w:lvlJc w:val="left"/>
      <w:pPr>
        <w:tabs>
          <w:tab w:val="num" w:pos="5400"/>
        </w:tabs>
        <w:ind w:left="3744" w:hanging="1224"/>
      </w:pPr>
      <w:rPr>
        <w:rFonts w:cs="Times New Roman"/>
      </w:rPr>
    </w:lvl>
    <w:lvl w:ilvl="8">
      <w:start w:val="1"/>
      <w:numFmt w:val="decimal"/>
      <w:lvlText w:val="%1.%2.%3.%4.%5.%6.%7.%8.%9."/>
      <w:lvlJc w:val="left"/>
      <w:pPr>
        <w:tabs>
          <w:tab w:val="num" w:pos="6120"/>
        </w:tabs>
        <w:ind w:left="4320" w:hanging="1440"/>
      </w:pPr>
      <w:rPr>
        <w:rFonts w:cs="Times New Roman"/>
      </w:rPr>
    </w:lvl>
  </w:abstractNum>
  <w:abstractNum w:abstractNumId="7" w15:restartNumberingAfterBreak="0">
    <w:nsid w:val="18175294"/>
    <w:multiLevelType w:val="multilevel"/>
    <w:tmpl w:val="27D47A68"/>
    <w:styleLink w:val="Appendices"/>
    <w:lvl w:ilvl="0">
      <w:start w:val="1"/>
      <w:numFmt w:val="upperLetter"/>
      <w:lvlText w:val="%1"/>
      <w:lvlJc w:val="left"/>
      <w:pPr>
        <w:ind w:hanging="1440"/>
      </w:pPr>
      <w:rPr>
        <w:rFonts w:ascii="Arial" w:hAnsi="Arial" w:cs="Arial" w:hint="default"/>
        <w:b/>
        <w:i w:val="0"/>
        <w:color w:val="777777"/>
        <w:sz w:val="40"/>
      </w:rPr>
    </w:lvl>
    <w:lvl w:ilvl="1">
      <w:start w:val="1"/>
      <w:numFmt w:val="decimal"/>
      <w:lvlText w:val="%1.%2"/>
      <w:lvlJc w:val="left"/>
      <w:pPr>
        <w:ind w:hanging="1440"/>
      </w:pPr>
      <w:rPr>
        <w:rFonts w:ascii="Arial" w:hAnsi="Arial" w:cs="Times New Roman" w:hint="default"/>
        <w:b/>
        <w:sz w:val="40"/>
      </w:rPr>
    </w:lvl>
    <w:lvl w:ilvl="2">
      <w:start w:val="1"/>
      <w:numFmt w:val="decimal"/>
      <w:lvlText w:val="%1.%2.%3"/>
      <w:lvlJc w:val="left"/>
      <w:pPr>
        <w:ind w:hanging="1440"/>
      </w:pPr>
      <w:rPr>
        <w:rFonts w:ascii="Arial Bold" w:hAnsi="Arial Bold" w:cs="Arial" w:hint="default"/>
        <w:b/>
        <w:sz w:val="28"/>
      </w:rPr>
    </w:lvl>
    <w:lvl w:ilvl="3">
      <w:start w:val="1"/>
      <w:numFmt w:val="decimal"/>
      <w:lvlText w:val="%1.%2.%3.%4"/>
      <w:lvlJc w:val="left"/>
      <w:pPr>
        <w:ind w:hanging="1440"/>
      </w:pPr>
      <w:rPr>
        <w:rFonts w:ascii="Arial" w:hAnsi="Arial" w:cs="Times New Roman" w:hint="default"/>
        <w:b/>
        <w:sz w:val="24"/>
      </w:rPr>
    </w:lvl>
    <w:lvl w:ilvl="4">
      <w:start w:val="1"/>
      <w:numFmt w:val="decimal"/>
      <w:lvlText w:val="%1.%2.%3.%4.%5."/>
      <w:lvlJc w:val="left"/>
      <w:pPr>
        <w:ind w:hanging="1440"/>
      </w:pPr>
      <w:rPr>
        <w:rFonts w:cs="Times New Roman" w:hint="default"/>
      </w:rPr>
    </w:lvl>
    <w:lvl w:ilvl="5">
      <w:start w:val="1"/>
      <w:numFmt w:val="lowerRoman"/>
      <w:lvlText w:val="%6."/>
      <w:lvlJc w:val="right"/>
      <w:pPr>
        <w:ind w:hanging="1440"/>
      </w:pPr>
      <w:rPr>
        <w:rFonts w:cs="Times New Roman" w:hint="default"/>
      </w:rPr>
    </w:lvl>
    <w:lvl w:ilvl="6">
      <w:start w:val="1"/>
      <w:numFmt w:val="decimal"/>
      <w:lvlText w:val="%7."/>
      <w:lvlJc w:val="left"/>
      <w:pPr>
        <w:ind w:hanging="1440"/>
      </w:pPr>
      <w:rPr>
        <w:rFonts w:cs="Times New Roman" w:hint="default"/>
      </w:rPr>
    </w:lvl>
    <w:lvl w:ilvl="7">
      <w:start w:val="1"/>
      <w:numFmt w:val="lowerLetter"/>
      <w:lvlText w:val="%8."/>
      <w:lvlJc w:val="left"/>
      <w:pPr>
        <w:ind w:hanging="1440"/>
      </w:pPr>
      <w:rPr>
        <w:rFonts w:cs="Times New Roman" w:hint="default"/>
      </w:rPr>
    </w:lvl>
    <w:lvl w:ilvl="8">
      <w:start w:val="1"/>
      <w:numFmt w:val="lowerRoman"/>
      <w:lvlText w:val="%9."/>
      <w:lvlJc w:val="right"/>
      <w:pPr>
        <w:ind w:hanging="1440"/>
      </w:pPr>
      <w:rPr>
        <w:rFonts w:cs="Times New Roman" w:hint="default"/>
      </w:rPr>
    </w:lvl>
  </w:abstractNum>
  <w:abstractNum w:abstractNumId="8" w15:restartNumberingAfterBreak="0">
    <w:nsid w:val="1AEF72EB"/>
    <w:multiLevelType w:val="hybridMultilevel"/>
    <w:tmpl w:val="FFFFFFFF"/>
    <w:lvl w:ilvl="0" w:tplc="8307972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1E6AF8"/>
    <w:multiLevelType w:val="hybridMultilevel"/>
    <w:tmpl w:val="919A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80975"/>
    <w:multiLevelType w:val="multilevel"/>
    <w:tmpl w:val="27D47A68"/>
    <w:numStyleLink w:val="Appendices"/>
  </w:abstractNum>
  <w:abstractNum w:abstractNumId="11" w15:restartNumberingAfterBreak="0">
    <w:nsid w:val="32134CB6"/>
    <w:multiLevelType w:val="multilevel"/>
    <w:tmpl w:val="13C271BE"/>
    <w:lvl w:ilvl="0">
      <w:start w:val="1"/>
      <w:numFmt w:val="upperLetter"/>
      <w:pStyle w:val="HeadingA2"/>
      <w:lvlText w:val="Appendix %1."/>
      <w:lvlJc w:val="left"/>
      <w:pPr>
        <w:tabs>
          <w:tab w:val="num" w:pos="2340"/>
        </w:tabs>
        <w:ind w:left="900"/>
      </w:pPr>
      <w:rPr>
        <w:rFonts w:cs="Times New Roman" w:hint="eastAsia"/>
      </w:rPr>
    </w:lvl>
    <w:lvl w:ilvl="1">
      <w:start w:val="1"/>
      <w:numFmt w:val="decimal"/>
      <w:pStyle w:val="HeadingA2"/>
      <w:lvlText w:val="%1.%2"/>
      <w:lvlJc w:val="left"/>
      <w:pPr>
        <w:tabs>
          <w:tab w:val="num" w:pos="360"/>
        </w:tabs>
      </w:pPr>
      <w:rPr>
        <w:rFonts w:cs="Times New Roman" w:hint="eastAsia"/>
      </w:rPr>
    </w:lvl>
    <w:lvl w:ilvl="2">
      <w:start w:val="1"/>
      <w:numFmt w:val="decimal"/>
      <w:pStyle w:val="HeadingA3"/>
      <w:lvlText w:val="%1.%2.%3"/>
      <w:lvlJc w:val="left"/>
      <w:pPr>
        <w:tabs>
          <w:tab w:val="num" w:pos="720"/>
        </w:tabs>
      </w:pPr>
      <w:rPr>
        <w:rFonts w:cs="Times New Roman" w:hint="eastAsia"/>
      </w:rPr>
    </w:lvl>
    <w:lvl w:ilvl="3">
      <w:start w:val="1"/>
      <w:numFmt w:val="decimal"/>
      <w:pStyle w:val="HeadingA4"/>
      <w:lvlText w:val="%1.%2.%3.%4"/>
      <w:lvlJc w:val="left"/>
      <w:pPr>
        <w:tabs>
          <w:tab w:val="num" w:pos="0"/>
        </w:tabs>
      </w:pPr>
      <w:rPr>
        <w:rFonts w:cs="Times New Roman" w:hint="eastAsia"/>
      </w:rPr>
    </w:lvl>
    <w:lvl w:ilvl="4">
      <w:start w:val="1"/>
      <w:numFmt w:val="decimal"/>
      <w:lvlText w:val="%1.%2.%3.%4.%5"/>
      <w:lvlJc w:val="left"/>
      <w:pPr>
        <w:tabs>
          <w:tab w:val="num" w:pos="0"/>
        </w:tabs>
      </w:pPr>
      <w:rPr>
        <w:rFonts w:cs="Times New Roman" w:hint="eastAsia"/>
      </w:rPr>
    </w:lvl>
    <w:lvl w:ilvl="5">
      <w:start w:val="1"/>
      <w:numFmt w:val="decimal"/>
      <w:lvlText w:val="%1.%2.%3.%4.%5.%6"/>
      <w:lvlJc w:val="left"/>
      <w:pPr>
        <w:tabs>
          <w:tab w:val="num" w:pos="0"/>
        </w:tabs>
      </w:pPr>
      <w:rPr>
        <w:rFonts w:cs="Times New Roman" w:hint="eastAsia"/>
      </w:rPr>
    </w:lvl>
    <w:lvl w:ilvl="6">
      <w:start w:val="1"/>
      <w:numFmt w:val="decimal"/>
      <w:lvlText w:val="%1.%2.%3.%4.%5.%6.%7"/>
      <w:lvlJc w:val="left"/>
      <w:pPr>
        <w:tabs>
          <w:tab w:val="num" w:pos="0"/>
        </w:tabs>
      </w:pPr>
      <w:rPr>
        <w:rFonts w:cs="Times New Roman" w:hint="eastAsia"/>
      </w:rPr>
    </w:lvl>
    <w:lvl w:ilvl="7">
      <w:start w:val="1"/>
      <w:numFmt w:val="decimal"/>
      <w:lvlText w:val="%1.%2.%3.%4.%5.%6.%7.%8"/>
      <w:lvlJc w:val="left"/>
      <w:pPr>
        <w:tabs>
          <w:tab w:val="num" w:pos="0"/>
        </w:tabs>
      </w:pPr>
      <w:rPr>
        <w:rFonts w:cs="Times New Roman" w:hint="eastAsia"/>
      </w:rPr>
    </w:lvl>
    <w:lvl w:ilvl="8">
      <w:start w:val="1"/>
      <w:numFmt w:val="decimal"/>
      <w:lvlText w:val="%1.%2.%3.%4.%5.%6.%7.%8.%9"/>
      <w:lvlJc w:val="left"/>
      <w:pPr>
        <w:tabs>
          <w:tab w:val="num" w:pos="0"/>
        </w:tabs>
      </w:pPr>
      <w:rPr>
        <w:rFonts w:cs="Times New Roman" w:hint="eastAsia"/>
      </w:rPr>
    </w:lvl>
  </w:abstractNum>
  <w:abstractNum w:abstractNumId="12" w15:restartNumberingAfterBreak="0">
    <w:nsid w:val="34C10C79"/>
    <w:multiLevelType w:val="hybridMultilevel"/>
    <w:tmpl w:val="3F66758A"/>
    <w:lvl w:ilvl="0" w:tplc="A9F82E76">
      <w:start w:val="1"/>
      <w:numFmt w:val="bullet"/>
      <w:pStyle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F75D4D"/>
    <w:multiLevelType w:val="multilevel"/>
    <w:tmpl w:val="6EAE8558"/>
    <w:lvl w:ilvl="0">
      <w:start w:val="1"/>
      <w:numFmt w:val="decimal"/>
      <w:pStyle w:val="Heading1"/>
      <w:lvlText w:val="%1"/>
      <w:lvlJc w:val="left"/>
      <w:pPr>
        <w:tabs>
          <w:tab w:val="num" w:pos="0"/>
        </w:tabs>
        <w:ind w:hanging="1440"/>
      </w:pPr>
      <w:rPr>
        <w:rFonts w:cs="Times New Roman" w:hint="default"/>
        <w:b/>
        <w:i w:val="0"/>
        <w:color w:val="777777"/>
        <w:sz w:val="80"/>
      </w:rPr>
    </w:lvl>
    <w:lvl w:ilvl="1">
      <w:start w:val="1"/>
      <w:numFmt w:val="decimal"/>
      <w:pStyle w:val="Heading2"/>
      <w:lvlText w:val="%1.%2"/>
      <w:lvlJc w:val="left"/>
      <w:pPr>
        <w:tabs>
          <w:tab w:val="num" w:pos="0"/>
        </w:tabs>
        <w:ind w:hanging="1440"/>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32"/>
        <w:szCs w:val="32"/>
        <w:u w:val="none"/>
        <w:vertAlign w:val="baseline"/>
      </w:rPr>
    </w:lvl>
    <w:lvl w:ilvl="2">
      <w:start w:val="1"/>
      <w:numFmt w:val="decimal"/>
      <w:pStyle w:val="Heading3"/>
      <w:lvlText w:val="%1.%2.%3"/>
      <w:lvlJc w:val="left"/>
      <w:pPr>
        <w:tabs>
          <w:tab w:val="num" w:pos="0"/>
        </w:tabs>
        <w:ind w:hanging="1440"/>
      </w:pPr>
      <w:rPr>
        <w:rFonts w:cs="Times New Roman" w:hint="default"/>
        <w:b/>
        <w:i w:val="0"/>
        <w:caps w:val="0"/>
        <w:strike w:val="0"/>
        <w:dstrike w:val="0"/>
        <w:vanish w:val="0"/>
        <w:color w:val="000000"/>
        <w:vertAlign w:val="baseline"/>
      </w:rPr>
    </w:lvl>
    <w:lvl w:ilvl="3">
      <w:start w:val="1"/>
      <w:numFmt w:val="decimal"/>
      <w:pStyle w:val="Heading4"/>
      <w:lvlText w:val="%1.%2.%3.%4"/>
      <w:lvlJc w:val="left"/>
      <w:pPr>
        <w:tabs>
          <w:tab w:val="num" w:pos="-1440"/>
        </w:tabs>
        <w:ind w:hanging="1440"/>
      </w:pPr>
      <w:rPr>
        <w:rFonts w:cs="Times New Roman" w:hint="default"/>
      </w:rPr>
    </w:lvl>
    <w:lvl w:ilvl="4">
      <w:start w:val="1"/>
      <w:numFmt w:val="decimal"/>
      <w:pStyle w:val="Heading5"/>
      <w:lvlText w:val="%1.%2.%3.%4.%5"/>
      <w:lvlJc w:val="left"/>
      <w:pPr>
        <w:tabs>
          <w:tab w:val="num" w:pos="-1440"/>
        </w:tabs>
        <w:ind w:hanging="1440"/>
      </w:pPr>
      <w:rPr>
        <w:rFonts w:cs="Times New Roman" w:hint="default"/>
      </w:rPr>
    </w:lvl>
    <w:lvl w:ilvl="5">
      <w:start w:val="1"/>
      <w:numFmt w:val="decimal"/>
      <w:lvlText w:val="%1.%2.%3.%4.%5.%6"/>
      <w:lvlJc w:val="left"/>
      <w:pPr>
        <w:tabs>
          <w:tab w:val="num" w:pos="-288"/>
        </w:tabs>
        <w:ind w:left="-288" w:hanging="1152"/>
      </w:pPr>
      <w:rPr>
        <w:rFonts w:cs="Times New Roman" w:hint="default"/>
      </w:rPr>
    </w:lvl>
    <w:lvl w:ilvl="6">
      <w:start w:val="1"/>
      <w:numFmt w:val="decimal"/>
      <w:lvlText w:val="%1.%2.%3.%4.%5.%6.%7"/>
      <w:lvlJc w:val="left"/>
      <w:pPr>
        <w:tabs>
          <w:tab w:val="num" w:pos="-144"/>
        </w:tabs>
        <w:ind w:left="-144" w:hanging="1296"/>
      </w:pPr>
      <w:rPr>
        <w:rFonts w:cs="Times New Roman" w:hint="default"/>
      </w:rPr>
    </w:lvl>
    <w:lvl w:ilvl="7">
      <w:start w:val="1"/>
      <w:numFmt w:val="decimal"/>
      <w:lvlText w:val="%1.%2.%3.%4.%5.%6.%7.%8"/>
      <w:lvlJc w:val="left"/>
      <w:pPr>
        <w:tabs>
          <w:tab w:val="num" w:pos="0"/>
        </w:tabs>
        <w:ind w:hanging="1440"/>
      </w:pPr>
      <w:rPr>
        <w:rFonts w:cs="Times New Roman" w:hint="default"/>
      </w:rPr>
    </w:lvl>
    <w:lvl w:ilvl="8">
      <w:start w:val="1"/>
      <w:numFmt w:val="decimal"/>
      <w:lvlText w:val="%1.%2.%3.%4.%5.%6.%7.%8.%9"/>
      <w:lvlJc w:val="left"/>
      <w:pPr>
        <w:tabs>
          <w:tab w:val="num" w:pos="144"/>
        </w:tabs>
        <w:ind w:left="144" w:hanging="1584"/>
      </w:pPr>
      <w:rPr>
        <w:rFonts w:cs="Times New Roman" w:hint="default"/>
      </w:rPr>
    </w:lvl>
  </w:abstractNum>
  <w:abstractNum w:abstractNumId="14" w15:restartNumberingAfterBreak="0">
    <w:nsid w:val="39813CA1"/>
    <w:multiLevelType w:val="hybridMultilevel"/>
    <w:tmpl w:val="7D163E5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41BF0607"/>
    <w:multiLevelType w:val="hybridMultilevel"/>
    <w:tmpl w:val="9F2854A0"/>
    <w:lvl w:ilvl="0" w:tplc="7804B39E">
      <w:start w:val="1"/>
      <w:numFmt w:val="bullet"/>
      <w:lvlText w:val="•"/>
      <w:lvlJc w:val="left"/>
      <w:pPr>
        <w:tabs>
          <w:tab w:val="num" w:pos="720"/>
        </w:tabs>
        <w:ind w:left="720" w:hanging="360"/>
      </w:pPr>
      <w:rPr>
        <w:rFonts w:ascii="Arial" w:hAnsi="Arial" w:hint="default"/>
      </w:rPr>
    </w:lvl>
    <w:lvl w:ilvl="1" w:tplc="DA78CB58">
      <w:start w:val="1"/>
      <w:numFmt w:val="decimal"/>
      <w:lvlText w:val="%2."/>
      <w:lvlJc w:val="left"/>
      <w:pPr>
        <w:tabs>
          <w:tab w:val="num" w:pos="1440"/>
        </w:tabs>
        <w:ind w:left="1440" w:hanging="360"/>
      </w:pPr>
      <w:rPr>
        <w:rFonts w:hint="default"/>
      </w:rPr>
    </w:lvl>
    <w:lvl w:ilvl="2" w:tplc="426213FA">
      <w:start w:val="1"/>
      <w:numFmt w:val="bullet"/>
      <w:lvlText w:val=""/>
      <w:lvlJc w:val="left"/>
      <w:pPr>
        <w:ind w:left="2160" w:hanging="360"/>
      </w:pPr>
      <w:rPr>
        <w:rFonts w:ascii="Symbol" w:eastAsia="Times New Roman" w:hAnsi="Symbol" w:cs="Arial" w:hint="default"/>
      </w:rPr>
    </w:lvl>
    <w:lvl w:ilvl="3" w:tplc="3A4E4D88" w:tentative="1">
      <w:start w:val="1"/>
      <w:numFmt w:val="bullet"/>
      <w:lvlText w:val="•"/>
      <w:lvlJc w:val="left"/>
      <w:pPr>
        <w:tabs>
          <w:tab w:val="num" w:pos="2880"/>
        </w:tabs>
        <w:ind w:left="2880" w:hanging="360"/>
      </w:pPr>
      <w:rPr>
        <w:rFonts w:ascii="Arial" w:hAnsi="Arial" w:hint="default"/>
      </w:rPr>
    </w:lvl>
    <w:lvl w:ilvl="4" w:tplc="CD827CC4" w:tentative="1">
      <w:start w:val="1"/>
      <w:numFmt w:val="bullet"/>
      <w:lvlText w:val="•"/>
      <w:lvlJc w:val="left"/>
      <w:pPr>
        <w:tabs>
          <w:tab w:val="num" w:pos="3600"/>
        </w:tabs>
        <w:ind w:left="3600" w:hanging="360"/>
      </w:pPr>
      <w:rPr>
        <w:rFonts w:ascii="Arial" w:hAnsi="Arial" w:hint="default"/>
      </w:rPr>
    </w:lvl>
    <w:lvl w:ilvl="5" w:tplc="D600354C" w:tentative="1">
      <w:start w:val="1"/>
      <w:numFmt w:val="bullet"/>
      <w:lvlText w:val="•"/>
      <w:lvlJc w:val="left"/>
      <w:pPr>
        <w:tabs>
          <w:tab w:val="num" w:pos="4320"/>
        </w:tabs>
        <w:ind w:left="4320" w:hanging="360"/>
      </w:pPr>
      <w:rPr>
        <w:rFonts w:ascii="Arial" w:hAnsi="Arial" w:hint="default"/>
      </w:rPr>
    </w:lvl>
    <w:lvl w:ilvl="6" w:tplc="0582898C" w:tentative="1">
      <w:start w:val="1"/>
      <w:numFmt w:val="bullet"/>
      <w:lvlText w:val="•"/>
      <w:lvlJc w:val="left"/>
      <w:pPr>
        <w:tabs>
          <w:tab w:val="num" w:pos="5040"/>
        </w:tabs>
        <w:ind w:left="5040" w:hanging="360"/>
      </w:pPr>
      <w:rPr>
        <w:rFonts w:ascii="Arial" w:hAnsi="Arial" w:hint="default"/>
      </w:rPr>
    </w:lvl>
    <w:lvl w:ilvl="7" w:tplc="650CF9F8" w:tentative="1">
      <w:start w:val="1"/>
      <w:numFmt w:val="bullet"/>
      <w:lvlText w:val="•"/>
      <w:lvlJc w:val="left"/>
      <w:pPr>
        <w:tabs>
          <w:tab w:val="num" w:pos="5760"/>
        </w:tabs>
        <w:ind w:left="5760" w:hanging="360"/>
      </w:pPr>
      <w:rPr>
        <w:rFonts w:ascii="Arial" w:hAnsi="Arial" w:hint="default"/>
      </w:rPr>
    </w:lvl>
    <w:lvl w:ilvl="8" w:tplc="69F444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0E2D83"/>
    <w:multiLevelType w:val="hybridMultilevel"/>
    <w:tmpl w:val="66F0A116"/>
    <w:lvl w:ilvl="0" w:tplc="149600F2">
      <w:start w:val="1"/>
      <w:numFmt w:val="decimal"/>
      <w:pStyle w:val="RefDoc"/>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312CB6"/>
    <w:multiLevelType w:val="multilevel"/>
    <w:tmpl w:val="8D2097A6"/>
    <w:styleLink w:val="tablebullets"/>
    <w:lvl w:ilvl="0">
      <w:start w:val="1"/>
      <w:numFmt w:val="bullet"/>
      <w:lvlText w:val=""/>
      <w:lvlJc w:val="left"/>
      <w:pPr>
        <w:tabs>
          <w:tab w:val="num" w:pos="432"/>
        </w:tabs>
        <w:ind w:left="720" w:hanging="504"/>
      </w:pPr>
      <w:rPr>
        <w:rFonts w:ascii="Symbol" w:hAnsi="Symbol"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3726E"/>
    <w:multiLevelType w:val="hybridMultilevel"/>
    <w:tmpl w:val="51D49B0C"/>
    <w:lvl w:ilvl="0" w:tplc="DA78CB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E1F4D"/>
    <w:multiLevelType w:val="hybridMultilevel"/>
    <w:tmpl w:val="9E98D968"/>
    <w:lvl w:ilvl="0" w:tplc="0E7E3A8E">
      <w:start w:val="1"/>
      <w:numFmt w:val="bullet"/>
      <w:pStyle w:val="BulletSub"/>
      <w:lvlText w:val=""/>
      <w:lvlJc w:val="left"/>
      <w:pPr>
        <w:tabs>
          <w:tab w:val="num" w:pos="180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E62E16"/>
    <w:multiLevelType w:val="hybridMultilevel"/>
    <w:tmpl w:val="A1E09886"/>
    <w:lvl w:ilvl="0" w:tplc="5978807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2101D6"/>
    <w:multiLevelType w:val="hybridMultilevel"/>
    <w:tmpl w:val="36305D04"/>
    <w:lvl w:ilvl="0" w:tplc="B29A488E">
      <w:start w:val="1"/>
      <w:numFmt w:val="decimal"/>
      <w:pStyle w:val="CellBodyNumbered"/>
      <w:lvlText w:val="%1."/>
      <w:lvlJc w:val="left"/>
      <w:pPr>
        <w:tabs>
          <w:tab w:val="num" w:pos="289"/>
        </w:tabs>
        <w:ind w:left="289" w:hanging="289"/>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40D6CBB"/>
    <w:multiLevelType w:val="hybridMultilevel"/>
    <w:tmpl w:val="94782D8A"/>
    <w:lvl w:ilvl="0" w:tplc="8F729934">
      <w:start w:val="1"/>
      <w:numFmt w:val="bullet"/>
      <w:pStyle w:val="Cel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D47E0"/>
    <w:multiLevelType w:val="hybridMultilevel"/>
    <w:tmpl w:val="1338CC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B5EFA"/>
    <w:multiLevelType w:val="hybridMultilevel"/>
    <w:tmpl w:val="595813AA"/>
    <w:lvl w:ilvl="0" w:tplc="04090001">
      <w:start w:val="1"/>
      <w:numFmt w:val="decimal"/>
      <w:pStyle w:val="Table1"/>
      <w:lvlText w:val="Figure %1:"/>
      <w:lvlJc w:val="left"/>
      <w:pPr>
        <w:ind w:left="142" w:hanging="360"/>
      </w:pPr>
      <w:rPr>
        <w:rFonts w:ascii="Calibri" w:hAnsi="Calibri" w:cs="Times New Roman" w:hint="default"/>
        <w:b/>
        <w:i w:val="0"/>
        <w:sz w:val="24"/>
        <w:u w:val="none"/>
      </w:rPr>
    </w:lvl>
    <w:lvl w:ilvl="1" w:tplc="04090003" w:tentative="1">
      <w:start w:val="1"/>
      <w:numFmt w:val="lowerLetter"/>
      <w:lvlText w:val="%2."/>
      <w:lvlJc w:val="left"/>
      <w:pPr>
        <w:ind w:left="862" w:hanging="360"/>
      </w:pPr>
      <w:rPr>
        <w:rFonts w:cs="Times New Roman"/>
      </w:rPr>
    </w:lvl>
    <w:lvl w:ilvl="2" w:tplc="04090005" w:tentative="1">
      <w:start w:val="1"/>
      <w:numFmt w:val="lowerRoman"/>
      <w:lvlText w:val="%3."/>
      <w:lvlJc w:val="right"/>
      <w:pPr>
        <w:ind w:left="1582" w:hanging="180"/>
      </w:pPr>
      <w:rPr>
        <w:rFonts w:cs="Times New Roman"/>
      </w:rPr>
    </w:lvl>
    <w:lvl w:ilvl="3" w:tplc="04090001" w:tentative="1">
      <w:start w:val="1"/>
      <w:numFmt w:val="decimal"/>
      <w:lvlText w:val="%4."/>
      <w:lvlJc w:val="left"/>
      <w:pPr>
        <w:ind w:left="2302" w:hanging="360"/>
      </w:pPr>
      <w:rPr>
        <w:rFonts w:cs="Times New Roman"/>
      </w:rPr>
    </w:lvl>
    <w:lvl w:ilvl="4" w:tplc="04090003" w:tentative="1">
      <w:start w:val="1"/>
      <w:numFmt w:val="lowerLetter"/>
      <w:lvlText w:val="%5."/>
      <w:lvlJc w:val="left"/>
      <w:pPr>
        <w:ind w:left="3022" w:hanging="360"/>
      </w:pPr>
      <w:rPr>
        <w:rFonts w:cs="Times New Roman"/>
      </w:rPr>
    </w:lvl>
    <w:lvl w:ilvl="5" w:tplc="04090005" w:tentative="1">
      <w:start w:val="1"/>
      <w:numFmt w:val="lowerRoman"/>
      <w:lvlText w:val="%6."/>
      <w:lvlJc w:val="right"/>
      <w:pPr>
        <w:ind w:left="3742" w:hanging="180"/>
      </w:pPr>
      <w:rPr>
        <w:rFonts w:cs="Times New Roman"/>
      </w:rPr>
    </w:lvl>
    <w:lvl w:ilvl="6" w:tplc="04090001" w:tentative="1">
      <w:start w:val="1"/>
      <w:numFmt w:val="decimal"/>
      <w:lvlText w:val="%7."/>
      <w:lvlJc w:val="left"/>
      <w:pPr>
        <w:ind w:left="4462" w:hanging="360"/>
      </w:pPr>
      <w:rPr>
        <w:rFonts w:cs="Times New Roman"/>
      </w:rPr>
    </w:lvl>
    <w:lvl w:ilvl="7" w:tplc="04090003" w:tentative="1">
      <w:start w:val="1"/>
      <w:numFmt w:val="lowerLetter"/>
      <w:lvlText w:val="%8."/>
      <w:lvlJc w:val="left"/>
      <w:pPr>
        <w:ind w:left="5182" w:hanging="360"/>
      </w:pPr>
      <w:rPr>
        <w:rFonts w:cs="Times New Roman"/>
      </w:rPr>
    </w:lvl>
    <w:lvl w:ilvl="8" w:tplc="04090005" w:tentative="1">
      <w:start w:val="1"/>
      <w:numFmt w:val="lowerRoman"/>
      <w:lvlText w:val="%9."/>
      <w:lvlJc w:val="right"/>
      <w:pPr>
        <w:ind w:left="5902" w:hanging="18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3"/>
  </w:num>
  <w:num w:numId="8">
    <w:abstractNumId w:val="2"/>
  </w:num>
  <w:num w:numId="9">
    <w:abstractNumId w:val="1"/>
  </w:num>
  <w:num w:numId="10">
    <w:abstractNumId w:val="0"/>
  </w:num>
  <w:num w:numId="11">
    <w:abstractNumId w:val="4"/>
  </w:num>
  <w:num w:numId="12">
    <w:abstractNumId w:val="3"/>
  </w:num>
  <w:num w:numId="13">
    <w:abstractNumId w:val="4"/>
  </w:num>
  <w:num w:numId="14">
    <w:abstractNumId w:val="3"/>
  </w:num>
  <w:num w:numId="15">
    <w:abstractNumId w:val="2"/>
  </w:num>
  <w:num w:numId="16">
    <w:abstractNumId w:val="7"/>
  </w:num>
  <w:num w:numId="17">
    <w:abstractNumId w:val="10"/>
  </w:num>
  <w:num w:numId="18">
    <w:abstractNumId w:val="12"/>
  </w:num>
  <w:num w:numId="19">
    <w:abstractNumId w:val="19"/>
  </w:num>
  <w:num w:numId="20">
    <w:abstractNumId w:val="21"/>
  </w:num>
  <w:num w:numId="21">
    <w:abstractNumId w:val="22"/>
  </w:num>
  <w:num w:numId="22">
    <w:abstractNumId w:val="13"/>
  </w:num>
  <w:num w:numId="23">
    <w:abstractNumId w:val="16"/>
  </w:num>
  <w:num w:numId="24">
    <w:abstractNumId w:val="6"/>
  </w:num>
  <w:num w:numId="25">
    <w:abstractNumId w:val="11"/>
  </w:num>
  <w:num w:numId="26">
    <w:abstractNumId w:val="17"/>
  </w:num>
  <w:num w:numId="27">
    <w:abstractNumId w:val="24"/>
  </w:num>
  <w:num w:numId="28">
    <w:abstractNumId w:val="20"/>
  </w:num>
  <w:num w:numId="29">
    <w:abstractNumId w:val="8"/>
  </w:num>
  <w:num w:numId="30">
    <w:abstractNumId w:val="9"/>
  </w:num>
  <w:num w:numId="31">
    <w:abstractNumId w:val="14"/>
  </w:num>
  <w:num w:numId="32">
    <w:abstractNumId w:val="23"/>
  </w:num>
  <w:num w:numId="33">
    <w:abstractNumId w:val="15"/>
  </w:num>
  <w:num w:numId="34">
    <w:abstractNumId w:val="18"/>
  </w:num>
  <w:num w:numId="3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864"/>
  <w:clickAndTypeStyle w:val="Body"/>
  <w:defaultTableStyle w:val="LightList-Accent2"/>
  <w:evenAndOddHeaders/>
  <w:drawingGridHorizontalSpacing w:val="100"/>
  <w:drawingGridVerticalSpacing w:val="187"/>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LX_CT_Tags_MaxCount" w:val="0"/>
  </w:docVars>
  <w:rsids>
    <w:rsidRoot w:val="00581AF2"/>
    <w:rsid w:val="00000B2A"/>
    <w:rsid w:val="00002D1A"/>
    <w:rsid w:val="00003DAA"/>
    <w:rsid w:val="00011288"/>
    <w:rsid w:val="0001219C"/>
    <w:rsid w:val="00012398"/>
    <w:rsid w:val="000142BF"/>
    <w:rsid w:val="000161AA"/>
    <w:rsid w:val="00017064"/>
    <w:rsid w:val="0002120C"/>
    <w:rsid w:val="00022983"/>
    <w:rsid w:val="0002550E"/>
    <w:rsid w:val="000266A1"/>
    <w:rsid w:val="00026CE7"/>
    <w:rsid w:val="00027C0D"/>
    <w:rsid w:val="000304A7"/>
    <w:rsid w:val="0003087A"/>
    <w:rsid w:val="00031111"/>
    <w:rsid w:val="00031D87"/>
    <w:rsid w:val="00040111"/>
    <w:rsid w:val="0004227A"/>
    <w:rsid w:val="00042973"/>
    <w:rsid w:val="0004453D"/>
    <w:rsid w:val="00044811"/>
    <w:rsid w:val="0004486D"/>
    <w:rsid w:val="00047BCE"/>
    <w:rsid w:val="00050F30"/>
    <w:rsid w:val="0005109E"/>
    <w:rsid w:val="000521D4"/>
    <w:rsid w:val="00053805"/>
    <w:rsid w:val="00055D62"/>
    <w:rsid w:val="00055ECC"/>
    <w:rsid w:val="000560E6"/>
    <w:rsid w:val="0005615B"/>
    <w:rsid w:val="0005707D"/>
    <w:rsid w:val="00060BE2"/>
    <w:rsid w:val="00061687"/>
    <w:rsid w:val="00062C21"/>
    <w:rsid w:val="00062F66"/>
    <w:rsid w:val="00063FAD"/>
    <w:rsid w:val="00064EC0"/>
    <w:rsid w:val="0006738A"/>
    <w:rsid w:val="00067555"/>
    <w:rsid w:val="00067C4D"/>
    <w:rsid w:val="00067D08"/>
    <w:rsid w:val="000714E9"/>
    <w:rsid w:val="00071E8B"/>
    <w:rsid w:val="000725DF"/>
    <w:rsid w:val="000728B9"/>
    <w:rsid w:val="00073124"/>
    <w:rsid w:val="0007646C"/>
    <w:rsid w:val="00076AD4"/>
    <w:rsid w:val="0007726F"/>
    <w:rsid w:val="000776F3"/>
    <w:rsid w:val="0008003A"/>
    <w:rsid w:val="000818F0"/>
    <w:rsid w:val="00083A57"/>
    <w:rsid w:val="000840D4"/>
    <w:rsid w:val="0008413C"/>
    <w:rsid w:val="00084B29"/>
    <w:rsid w:val="00086740"/>
    <w:rsid w:val="00087663"/>
    <w:rsid w:val="00090631"/>
    <w:rsid w:val="000911BE"/>
    <w:rsid w:val="00092165"/>
    <w:rsid w:val="00093777"/>
    <w:rsid w:val="00093BDE"/>
    <w:rsid w:val="000952E7"/>
    <w:rsid w:val="00095348"/>
    <w:rsid w:val="0009539E"/>
    <w:rsid w:val="000A16CC"/>
    <w:rsid w:val="000A48CD"/>
    <w:rsid w:val="000A4C3C"/>
    <w:rsid w:val="000A4F6A"/>
    <w:rsid w:val="000A5A55"/>
    <w:rsid w:val="000A5E86"/>
    <w:rsid w:val="000A61E9"/>
    <w:rsid w:val="000A657D"/>
    <w:rsid w:val="000A7167"/>
    <w:rsid w:val="000B03AC"/>
    <w:rsid w:val="000B2FED"/>
    <w:rsid w:val="000B53BF"/>
    <w:rsid w:val="000B79E1"/>
    <w:rsid w:val="000B7BD9"/>
    <w:rsid w:val="000C0089"/>
    <w:rsid w:val="000C0A29"/>
    <w:rsid w:val="000C12F2"/>
    <w:rsid w:val="000C279C"/>
    <w:rsid w:val="000C2DE3"/>
    <w:rsid w:val="000C4590"/>
    <w:rsid w:val="000C4D4E"/>
    <w:rsid w:val="000C6D4D"/>
    <w:rsid w:val="000C7D44"/>
    <w:rsid w:val="000C7F8C"/>
    <w:rsid w:val="000D2067"/>
    <w:rsid w:val="000D4775"/>
    <w:rsid w:val="000D5E7B"/>
    <w:rsid w:val="000D7F2D"/>
    <w:rsid w:val="000E159D"/>
    <w:rsid w:val="000E2426"/>
    <w:rsid w:val="000E3563"/>
    <w:rsid w:val="000E4021"/>
    <w:rsid w:val="000E4F58"/>
    <w:rsid w:val="000E7545"/>
    <w:rsid w:val="000F0278"/>
    <w:rsid w:val="000F0A85"/>
    <w:rsid w:val="000F0E23"/>
    <w:rsid w:val="000F18D6"/>
    <w:rsid w:val="000F1BB6"/>
    <w:rsid w:val="000F3123"/>
    <w:rsid w:val="000F389B"/>
    <w:rsid w:val="000F39B6"/>
    <w:rsid w:val="000F4F6B"/>
    <w:rsid w:val="000F5823"/>
    <w:rsid w:val="000F72CC"/>
    <w:rsid w:val="000F752D"/>
    <w:rsid w:val="000F7556"/>
    <w:rsid w:val="001007C2"/>
    <w:rsid w:val="00100D58"/>
    <w:rsid w:val="0010318C"/>
    <w:rsid w:val="00103FCD"/>
    <w:rsid w:val="001055F8"/>
    <w:rsid w:val="00105B6F"/>
    <w:rsid w:val="00111C9C"/>
    <w:rsid w:val="0011359E"/>
    <w:rsid w:val="00117910"/>
    <w:rsid w:val="00117B83"/>
    <w:rsid w:val="00121A38"/>
    <w:rsid w:val="00121A3A"/>
    <w:rsid w:val="001231B4"/>
    <w:rsid w:val="00125821"/>
    <w:rsid w:val="001315E1"/>
    <w:rsid w:val="001318AC"/>
    <w:rsid w:val="0013267F"/>
    <w:rsid w:val="001329E6"/>
    <w:rsid w:val="0013373E"/>
    <w:rsid w:val="00134A4E"/>
    <w:rsid w:val="001352BD"/>
    <w:rsid w:val="0013637E"/>
    <w:rsid w:val="00136744"/>
    <w:rsid w:val="001420BA"/>
    <w:rsid w:val="00142883"/>
    <w:rsid w:val="0014328A"/>
    <w:rsid w:val="00143F68"/>
    <w:rsid w:val="001475AD"/>
    <w:rsid w:val="001477D1"/>
    <w:rsid w:val="00147833"/>
    <w:rsid w:val="00147BC8"/>
    <w:rsid w:val="00147DE7"/>
    <w:rsid w:val="00150C13"/>
    <w:rsid w:val="0015110E"/>
    <w:rsid w:val="001519CE"/>
    <w:rsid w:val="00151E3E"/>
    <w:rsid w:val="00153693"/>
    <w:rsid w:val="00153B28"/>
    <w:rsid w:val="001547B3"/>
    <w:rsid w:val="00154802"/>
    <w:rsid w:val="0015487A"/>
    <w:rsid w:val="00154EF0"/>
    <w:rsid w:val="001570BA"/>
    <w:rsid w:val="00160024"/>
    <w:rsid w:val="00160139"/>
    <w:rsid w:val="00160F0C"/>
    <w:rsid w:val="0016189F"/>
    <w:rsid w:val="00162856"/>
    <w:rsid w:val="001630E7"/>
    <w:rsid w:val="00164D38"/>
    <w:rsid w:val="00164E97"/>
    <w:rsid w:val="0017015D"/>
    <w:rsid w:val="0017227C"/>
    <w:rsid w:val="00174BF7"/>
    <w:rsid w:val="001758AB"/>
    <w:rsid w:val="00176BE1"/>
    <w:rsid w:val="00176CB3"/>
    <w:rsid w:val="00177D04"/>
    <w:rsid w:val="001818A7"/>
    <w:rsid w:val="00182206"/>
    <w:rsid w:val="001822AF"/>
    <w:rsid w:val="00182599"/>
    <w:rsid w:val="0018306E"/>
    <w:rsid w:val="00183296"/>
    <w:rsid w:val="0018710B"/>
    <w:rsid w:val="00187ACC"/>
    <w:rsid w:val="0019105A"/>
    <w:rsid w:val="00191B88"/>
    <w:rsid w:val="00191C0D"/>
    <w:rsid w:val="001922E9"/>
    <w:rsid w:val="001922FE"/>
    <w:rsid w:val="0019320E"/>
    <w:rsid w:val="00193316"/>
    <w:rsid w:val="001949B6"/>
    <w:rsid w:val="00194FB6"/>
    <w:rsid w:val="001954F5"/>
    <w:rsid w:val="00197562"/>
    <w:rsid w:val="001A3B08"/>
    <w:rsid w:val="001A7AA7"/>
    <w:rsid w:val="001B03E5"/>
    <w:rsid w:val="001B1126"/>
    <w:rsid w:val="001B1217"/>
    <w:rsid w:val="001B1300"/>
    <w:rsid w:val="001B1ABA"/>
    <w:rsid w:val="001B2C00"/>
    <w:rsid w:val="001B3E81"/>
    <w:rsid w:val="001B4171"/>
    <w:rsid w:val="001B41FA"/>
    <w:rsid w:val="001B44FF"/>
    <w:rsid w:val="001B7701"/>
    <w:rsid w:val="001C0763"/>
    <w:rsid w:val="001C55C0"/>
    <w:rsid w:val="001D3C39"/>
    <w:rsid w:val="001D3F96"/>
    <w:rsid w:val="001D4104"/>
    <w:rsid w:val="001D4F37"/>
    <w:rsid w:val="001D6050"/>
    <w:rsid w:val="001E1079"/>
    <w:rsid w:val="001E33D5"/>
    <w:rsid w:val="001E3A2B"/>
    <w:rsid w:val="001E426D"/>
    <w:rsid w:val="001E6204"/>
    <w:rsid w:val="001F1221"/>
    <w:rsid w:val="001F16AB"/>
    <w:rsid w:val="001F1CE1"/>
    <w:rsid w:val="001F5557"/>
    <w:rsid w:val="001F669F"/>
    <w:rsid w:val="001F6F6B"/>
    <w:rsid w:val="001F750B"/>
    <w:rsid w:val="001F7D6E"/>
    <w:rsid w:val="0020033D"/>
    <w:rsid w:val="0020284E"/>
    <w:rsid w:val="00203CD6"/>
    <w:rsid w:val="00205AF6"/>
    <w:rsid w:val="00205F87"/>
    <w:rsid w:val="002060F6"/>
    <w:rsid w:val="00207240"/>
    <w:rsid w:val="00207BE6"/>
    <w:rsid w:val="0021308E"/>
    <w:rsid w:val="00213423"/>
    <w:rsid w:val="00213A42"/>
    <w:rsid w:val="00214F17"/>
    <w:rsid w:val="0021505A"/>
    <w:rsid w:val="0021509B"/>
    <w:rsid w:val="0021510C"/>
    <w:rsid w:val="00217702"/>
    <w:rsid w:val="00220F31"/>
    <w:rsid w:val="00223305"/>
    <w:rsid w:val="0022411B"/>
    <w:rsid w:val="00224699"/>
    <w:rsid w:val="00224D5D"/>
    <w:rsid w:val="00231ED5"/>
    <w:rsid w:val="00234104"/>
    <w:rsid w:val="00234501"/>
    <w:rsid w:val="00235029"/>
    <w:rsid w:val="00236E5F"/>
    <w:rsid w:val="002402BA"/>
    <w:rsid w:val="00240C74"/>
    <w:rsid w:val="002417DE"/>
    <w:rsid w:val="00241BCF"/>
    <w:rsid w:val="00241FB6"/>
    <w:rsid w:val="00242384"/>
    <w:rsid w:val="00243114"/>
    <w:rsid w:val="00244532"/>
    <w:rsid w:val="00245323"/>
    <w:rsid w:val="0024662A"/>
    <w:rsid w:val="002478FD"/>
    <w:rsid w:val="00251340"/>
    <w:rsid w:val="00251C68"/>
    <w:rsid w:val="00251E6A"/>
    <w:rsid w:val="00252A11"/>
    <w:rsid w:val="002546CA"/>
    <w:rsid w:val="00256CFF"/>
    <w:rsid w:val="00257EF1"/>
    <w:rsid w:val="00260EB9"/>
    <w:rsid w:val="00262EB0"/>
    <w:rsid w:val="00263309"/>
    <w:rsid w:val="00265ECB"/>
    <w:rsid w:val="0026609B"/>
    <w:rsid w:val="00266153"/>
    <w:rsid w:val="0027314A"/>
    <w:rsid w:val="00275E7C"/>
    <w:rsid w:val="002764E6"/>
    <w:rsid w:val="00277101"/>
    <w:rsid w:val="0027752C"/>
    <w:rsid w:val="00277698"/>
    <w:rsid w:val="002806E4"/>
    <w:rsid w:val="002815C4"/>
    <w:rsid w:val="00282199"/>
    <w:rsid w:val="00284DEA"/>
    <w:rsid w:val="00285377"/>
    <w:rsid w:val="00285649"/>
    <w:rsid w:val="00287592"/>
    <w:rsid w:val="00287AC7"/>
    <w:rsid w:val="002900F4"/>
    <w:rsid w:val="00290543"/>
    <w:rsid w:val="00290CC4"/>
    <w:rsid w:val="00292ABC"/>
    <w:rsid w:val="00292C4A"/>
    <w:rsid w:val="0029338D"/>
    <w:rsid w:val="0029554B"/>
    <w:rsid w:val="00295F94"/>
    <w:rsid w:val="0029625D"/>
    <w:rsid w:val="00296E6D"/>
    <w:rsid w:val="002A09DB"/>
    <w:rsid w:val="002A3E01"/>
    <w:rsid w:val="002A4AF9"/>
    <w:rsid w:val="002A5433"/>
    <w:rsid w:val="002A5BFC"/>
    <w:rsid w:val="002A60CB"/>
    <w:rsid w:val="002A647B"/>
    <w:rsid w:val="002A7682"/>
    <w:rsid w:val="002B1186"/>
    <w:rsid w:val="002B141F"/>
    <w:rsid w:val="002B1537"/>
    <w:rsid w:val="002B1B48"/>
    <w:rsid w:val="002B1F13"/>
    <w:rsid w:val="002B2AC8"/>
    <w:rsid w:val="002B683E"/>
    <w:rsid w:val="002B6FD5"/>
    <w:rsid w:val="002B70E5"/>
    <w:rsid w:val="002B75DA"/>
    <w:rsid w:val="002B799C"/>
    <w:rsid w:val="002C0C54"/>
    <w:rsid w:val="002C0E63"/>
    <w:rsid w:val="002C2361"/>
    <w:rsid w:val="002C3429"/>
    <w:rsid w:val="002C3863"/>
    <w:rsid w:val="002C5615"/>
    <w:rsid w:val="002C5BC1"/>
    <w:rsid w:val="002C6306"/>
    <w:rsid w:val="002C7E2B"/>
    <w:rsid w:val="002D0011"/>
    <w:rsid w:val="002D07FA"/>
    <w:rsid w:val="002D1D13"/>
    <w:rsid w:val="002D2793"/>
    <w:rsid w:val="002D2C4B"/>
    <w:rsid w:val="002D3AAE"/>
    <w:rsid w:val="002D50F4"/>
    <w:rsid w:val="002D6F94"/>
    <w:rsid w:val="002D796A"/>
    <w:rsid w:val="002D7E8B"/>
    <w:rsid w:val="002E002D"/>
    <w:rsid w:val="002E18DB"/>
    <w:rsid w:val="002E1F8A"/>
    <w:rsid w:val="002E481A"/>
    <w:rsid w:val="002E500F"/>
    <w:rsid w:val="002E5C5C"/>
    <w:rsid w:val="002E64EC"/>
    <w:rsid w:val="002F10DA"/>
    <w:rsid w:val="002F1214"/>
    <w:rsid w:val="002F38AF"/>
    <w:rsid w:val="002F4422"/>
    <w:rsid w:val="002F4456"/>
    <w:rsid w:val="002F474E"/>
    <w:rsid w:val="002F4A2A"/>
    <w:rsid w:val="002F6082"/>
    <w:rsid w:val="002F6139"/>
    <w:rsid w:val="002F6C45"/>
    <w:rsid w:val="002F773F"/>
    <w:rsid w:val="003004E5"/>
    <w:rsid w:val="0030206A"/>
    <w:rsid w:val="003024B6"/>
    <w:rsid w:val="00304630"/>
    <w:rsid w:val="00304A0B"/>
    <w:rsid w:val="00305489"/>
    <w:rsid w:val="00306174"/>
    <w:rsid w:val="00307203"/>
    <w:rsid w:val="00307E86"/>
    <w:rsid w:val="0031179B"/>
    <w:rsid w:val="00312399"/>
    <w:rsid w:val="003123B1"/>
    <w:rsid w:val="00313AFE"/>
    <w:rsid w:val="00313B08"/>
    <w:rsid w:val="003140D4"/>
    <w:rsid w:val="00315510"/>
    <w:rsid w:val="0031778F"/>
    <w:rsid w:val="00320840"/>
    <w:rsid w:val="00321046"/>
    <w:rsid w:val="00322C06"/>
    <w:rsid w:val="00322FA5"/>
    <w:rsid w:val="00323C24"/>
    <w:rsid w:val="0032477C"/>
    <w:rsid w:val="00325424"/>
    <w:rsid w:val="00325C23"/>
    <w:rsid w:val="00325D4E"/>
    <w:rsid w:val="0032613C"/>
    <w:rsid w:val="00330540"/>
    <w:rsid w:val="00331E51"/>
    <w:rsid w:val="00332272"/>
    <w:rsid w:val="00334FC4"/>
    <w:rsid w:val="00335E4D"/>
    <w:rsid w:val="00337250"/>
    <w:rsid w:val="00337CAD"/>
    <w:rsid w:val="0034007C"/>
    <w:rsid w:val="00342E4F"/>
    <w:rsid w:val="003435EE"/>
    <w:rsid w:val="00344360"/>
    <w:rsid w:val="00345FBD"/>
    <w:rsid w:val="0034792B"/>
    <w:rsid w:val="00350139"/>
    <w:rsid w:val="00351245"/>
    <w:rsid w:val="00351535"/>
    <w:rsid w:val="00352C3C"/>
    <w:rsid w:val="00353433"/>
    <w:rsid w:val="003536A2"/>
    <w:rsid w:val="0035389B"/>
    <w:rsid w:val="003557C6"/>
    <w:rsid w:val="0035706C"/>
    <w:rsid w:val="00357D5B"/>
    <w:rsid w:val="003614B3"/>
    <w:rsid w:val="003614B8"/>
    <w:rsid w:val="00361FD5"/>
    <w:rsid w:val="00362EE5"/>
    <w:rsid w:val="0036654B"/>
    <w:rsid w:val="003679A7"/>
    <w:rsid w:val="00370FEE"/>
    <w:rsid w:val="00371E36"/>
    <w:rsid w:val="00372968"/>
    <w:rsid w:val="00374703"/>
    <w:rsid w:val="00374D32"/>
    <w:rsid w:val="003760A4"/>
    <w:rsid w:val="00380453"/>
    <w:rsid w:val="00381FC0"/>
    <w:rsid w:val="00382469"/>
    <w:rsid w:val="003828A6"/>
    <w:rsid w:val="003833E9"/>
    <w:rsid w:val="00385519"/>
    <w:rsid w:val="00385A91"/>
    <w:rsid w:val="00385E21"/>
    <w:rsid w:val="00385FB5"/>
    <w:rsid w:val="0038639A"/>
    <w:rsid w:val="00386CF2"/>
    <w:rsid w:val="003876B8"/>
    <w:rsid w:val="003876F0"/>
    <w:rsid w:val="0039325B"/>
    <w:rsid w:val="003966A6"/>
    <w:rsid w:val="00396FF6"/>
    <w:rsid w:val="003A0DB3"/>
    <w:rsid w:val="003A1A77"/>
    <w:rsid w:val="003A36F7"/>
    <w:rsid w:val="003A420F"/>
    <w:rsid w:val="003A4F3C"/>
    <w:rsid w:val="003B0D58"/>
    <w:rsid w:val="003B2F99"/>
    <w:rsid w:val="003B3BA5"/>
    <w:rsid w:val="003B60ED"/>
    <w:rsid w:val="003B6CED"/>
    <w:rsid w:val="003C0377"/>
    <w:rsid w:val="003C4DDD"/>
    <w:rsid w:val="003C4EE8"/>
    <w:rsid w:val="003C4F4F"/>
    <w:rsid w:val="003C6DBC"/>
    <w:rsid w:val="003C71A2"/>
    <w:rsid w:val="003C721E"/>
    <w:rsid w:val="003D0E62"/>
    <w:rsid w:val="003D0EC0"/>
    <w:rsid w:val="003D22E6"/>
    <w:rsid w:val="003D3D0E"/>
    <w:rsid w:val="003D579B"/>
    <w:rsid w:val="003D7729"/>
    <w:rsid w:val="003E2065"/>
    <w:rsid w:val="003E48E7"/>
    <w:rsid w:val="003E6789"/>
    <w:rsid w:val="003E74E4"/>
    <w:rsid w:val="003E781A"/>
    <w:rsid w:val="003F0488"/>
    <w:rsid w:val="003F09DD"/>
    <w:rsid w:val="003F0E43"/>
    <w:rsid w:val="003F1763"/>
    <w:rsid w:val="003F2C6E"/>
    <w:rsid w:val="003F2C9B"/>
    <w:rsid w:val="003F65AE"/>
    <w:rsid w:val="004007DC"/>
    <w:rsid w:val="00401A90"/>
    <w:rsid w:val="00403C18"/>
    <w:rsid w:val="0040453A"/>
    <w:rsid w:val="00404DBB"/>
    <w:rsid w:val="00405276"/>
    <w:rsid w:val="00410D4A"/>
    <w:rsid w:val="00410FAE"/>
    <w:rsid w:val="004113F9"/>
    <w:rsid w:val="0041228A"/>
    <w:rsid w:val="00412E94"/>
    <w:rsid w:val="00413923"/>
    <w:rsid w:val="00414504"/>
    <w:rsid w:val="004150F7"/>
    <w:rsid w:val="004156C7"/>
    <w:rsid w:val="0041575F"/>
    <w:rsid w:val="00416305"/>
    <w:rsid w:val="004163E2"/>
    <w:rsid w:val="00417F58"/>
    <w:rsid w:val="00420B58"/>
    <w:rsid w:val="004215A4"/>
    <w:rsid w:val="00424728"/>
    <w:rsid w:val="00425F17"/>
    <w:rsid w:val="00433124"/>
    <w:rsid w:val="00434F14"/>
    <w:rsid w:val="00435217"/>
    <w:rsid w:val="00435A71"/>
    <w:rsid w:val="004421C2"/>
    <w:rsid w:val="00445478"/>
    <w:rsid w:val="00445953"/>
    <w:rsid w:val="00446DC8"/>
    <w:rsid w:val="004503FB"/>
    <w:rsid w:val="00451BF9"/>
    <w:rsid w:val="00452A80"/>
    <w:rsid w:val="0045404F"/>
    <w:rsid w:val="004552AF"/>
    <w:rsid w:val="00456B0E"/>
    <w:rsid w:val="00460B16"/>
    <w:rsid w:val="00461A73"/>
    <w:rsid w:val="00461B1F"/>
    <w:rsid w:val="004633C3"/>
    <w:rsid w:val="0046520B"/>
    <w:rsid w:val="0046781D"/>
    <w:rsid w:val="00470FF4"/>
    <w:rsid w:val="004722DB"/>
    <w:rsid w:val="0047350E"/>
    <w:rsid w:val="00474E01"/>
    <w:rsid w:val="0047515D"/>
    <w:rsid w:val="00475C22"/>
    <w:rsid w:val="00476ADA"/>
    <w:rsid w:val="00476E30"/>
    <w:rsid w:val="00477BC2"/>
    <w:rsid w:val="004828B1"/>
    <w:rsid w:val="0048674A"/>
    <w:rsid w:val="004910E2"/>
    <w:rsid w:val="00493B9F"/>
    <w:rsid w:val="00494D92"/>
    <w:rsid w:val="00494FA8"/>
    <w:rsid w:val="00495064"/>
    <w:rsid w:val="004953BC"/>
    <w:rsid w:val="00496DEA"/>
    <w:rsid w:val="00497268"/>
    <w:rsid w:val="004A0DA3"/>
    <w:rsid w:val="004A3A43"/>
    <w:rsid w:val="004A3B92"/>
    <w:rsid w:val="004A4044"/>
    <w:rsid w:val="004A4AFF"/>
    <w:rsid w:val="004A7A23"/>
    <w:rsid w:val="004A7D5F"/>
    <w:rsid w:val="004B2D56"/>
    <w:rsid w:val="004B360A"/>
    <w:rsid w:val="004B37BC"/>
    <w:rsid w:val="004B3943"/>
    <w:rsid w:val="004B4B6D"/>
    <w:rsid w:val="004B5282"/>
    <w:rsid w:val="004B785F"/>
    <w:rsid w:val="004C04C4"/>
    <w:rsid w:val="004C1394"/>
    <w:rsid w:val="004C38FF"/>
    <w:rsid w:val="004C5938"/>
    <w:rsid w:val="004C63B7"/>
    <w:rsid w:val="004C7ED4"/>
    <w:rsid w:val="004D067B"/>
    <w:rsid w:val="004D1CA9"/>
    <w:rsid w:val="004D2991"/>
    <w:rsid w:val="004D2FAE"/>
    <w:rsid w:val="004D3FC5"/>
    <w:rsid w:val="004D4345"/>
    <w:rsid w:val="004D47BE"/>
    <w:rsid w:val="004D4D18"/>
    <w:rsid w:val="004D4E5F"/>
    <w:rsid w:val="004D6F49"/>
    <w:rsid w:val="004D76B0"/>
    <w:rsid w:val="004E09FE"/>
    <w:rsid w:val="004E0B2E"/>
    <w:rsid w:val="004E1535"/>
    <w:rsid w:val="004E5B7B"/>
    <w:rsid w:val="004E745C"/>
    <w:rsid w:val="004E7A18"/>
    <w:rsid w:val="004F1222"/>
    <w:rsid w:val="004F1A0A"/>
    <w:rsid w:val="004F4733"/>
    <w:rsid w:val="004F6473"/>
    <w:rsid w:val="004F6DE2"/>
    <w:rsid w:val="004F75EF"/>
    <w:rsid w:val="004F7EFD"/>
    <w:rsid w:val="00501B7A"/>
    <w:rsid w:val="0050232A"/>
    <w:rsid w:val="00503139"/>
    <w:rsid w:val="00503A6F"/>
    <w:rsid w:val="00504A58"/>
    <w:rsid w:val="00504A7E"/>
    <w:rsid w:val="00504E5C"/>
    <w:rsid w:val="0050530E"/>
    <w:rsid w:val="00505959"/>
    <w:rsid w:val="005069FD"/>
    <w:rsid w:val="00510301"/>
    <w:rsid w:val="0051161E"/>
    <w:rsid w:val="005145A8"/>
    <w:rsid w:val="00514707"/>
    <w:rsid w:val="005165E4"/>
    <w:rsid w:val="00520B07"/>
    <w:rsid w:val="00521204"/>
    <w:rsid w:val="005220C8"/>
    <w:rsid w:val="005228F8"/>
    <w:rsid w:val="005233FE"/>
    <w:rsid w:val="005245DB"/>
    <w:rsid w:val="00526ED1"/>
    <w:rsid w:val="005278B5"/>
    <w:rsid w:val="00527D23"/>
    <w:rsid w:val="005311B2"/>
    <w:rsid w:val="005311CA"/>
    <w:rsid w:val="0053196B"/>
    <w:rsid w:val="005329DA"/>
    <w:rsid w:val="00532E22"/>
    <w:rsid w:val="00534AC8"/>
    <w:rsid w:val="005367BF"/>
    <w:rsid w:val="00536EE9"/>
    <w:rsid w:val="005371BE"/>
    <w:rsid w:val="00537768"/>
    <w:rsid w:val="005377BD"/>
    <w:rsid w:val="0053783E"/>
    <w:rsid w:val="00545076"/>
    <w:rsid w:val="00546725"/>
    <w:rsid w:val="00547C24"/>
    <w:rsid w:val="00553F10"/>
    <w:rsid w:val="00554B31"/>
    <w:rsid w:val="00560070"/>
    <w:rsid w:val="00560B43"/>
    <w:rsid w:val="00561A4C"/>
    <w:rsid w:val="00566123"/>
    <w:rsid w:val="00566DD4"/>
    <w:rsid w:val="0057055D"/>
    <w:rsid w:val="00571199"/>
    <w:rsid w:val="00572354"/>
    <w:rsid w:val="00572EDB"/>
    <w:rsid w:val="00573ABD"/>
    <w:rsid w:val="00576FB3"/>
    <w:rsid w:val="0057703C"/>
    <w:rsid w:val="005775BD"/>
    <w:rsid w:val="00581AF2"/>
    <w:rsid w:val="005828C5"/>
    <w:rsid w:val="0058422E"/>
    <w:rsid w:val="0058528A"/>
    <w:rsid w:val="00586524"/>
    <w:rsid w:val="00586D0A"/>
    <w:rsid w:val="005905BF"/>
    <w:rsid w:val="005919B2"/>
    <w:rsid w:val="00593047"/>
    <w:rsid w:val="005936AF"/>
    <w:rsid w:val="00594DE8"/>
    <w:rsid w:val="005958CA"/>
    <w:rsid w:val="005976FF"/>
    <w:rsid w:val="00597BED"/>
    <w:rsid w:val="00597C2E"/>
    <w:rsid w:val="00597D1D"/>
    <w:rsid w:val="005A18C5"/>
    <w:rsid w:val="005A41F7"/>
    <w:rsid w:val="005A4666"/>
    <w:rsid w:val="005A472C"/>
    <w:rsid w:val="005A79E3"/>
    <w:rsid w:val="005B1027"/>
    <w:rsid w:val="005B12CE"/>
    <w:rsid w:val="005B22CE"/>
    <w:rsid w:val="005C3589"/>
    <w:rsid w:val="005C381F"/>
    <w:rsid w:val="005C40B4"/>
    <w:rsid w:val="005C53B3"/>
    <w:rsid w:val="005C5F50"/>
    <w:rsid w:val="005C688B"/>
    <w:rsid w:val="005C6DF5"/>
    <w:rsid w:val="005D3733"/>
    <w:rsid w:val="005D53A2"/>
    <w:rsid w:val="005D7210"/>
    <w:rsid w:val="005E010F"/>
    <w:rsid w:val="005E3C79"/>
    <w:rsid w:val="005E5C55"/>
    <w:rsid w:val="005E76A7"/>
    <w:rsid w:val="005F0918"/>
    <w:rsid w:val="005F119B"/>
    <w:rsid w:val="005F1E06"/>
    <w:rsid w:val="005F2062"/>
    <w:rsid w:val="005F3D51"/>
    <w:rsid w:val="005F46B2"/>
    <w:rsid w:val="005F77DC"/>
    <w:rsid w:val="0060136A"/>
    <w:rsid w:val="006013CA"/>
    <w:rsid w:val="0060159E"/>
    <w:rsid w:val="006036FA"/>
    <w:rsid w:val="00603EC5"/>
    <w:rsid w:val="00604353"/>
    <w:rsid w:val="0060505D"/>
    <w:rsid w:val="0060579F"/>
    <w:rsid w:val="0061041B"/>
    <w:rsid w:val="00610A6F"/>
    <w:rsid w:val="00610FE8"/>
    <w:rsid w:val="00611B31"/>
    <w:rsid w:val="00614098"/>
    <w:rsid w:val="00615377"/>
    <w:rsid w:val="006154CB"/>
    <w:rsid w:val="00616D67"/>
    <w:rsid w:val="006178B9"/>
    <w:rsid w:val="00617C16"/>
    <w:rsid w:val="00617F3E"/>
    <w:rsid w:val="00620668"/>
    <w:rsid w:val="00620698"/>
    <w:rsid w:val="00620735"/>
    <w:rsid w:val="00621280"/>
    <w:rsid w:val="00621351"/>
    <w:rsid w:val="006215F9"/>
    <w:rsid w:val="00621952"/>
    <w:rsid w:val="00626FB1"/>
    <w:rsid w:val="00630336"/>
    <w:rsid w:val="00630652"/>
    <w:rsid w:val="006307D4"/>
    <w:rsid w:val="0063142A"/>
    <w:rsid w:val="0063539A"/>
    <w:rsid w:val="00635662"/>
    <w:rsid w:val="00636383"/>
    <w:rsid w:val="0063742B"/>
    <w:rsid w:val="0063751E"/>
    <w:rsid w:val="00641A05"/>
    <w:rsid w:val="0064217D"/>
    <w:rsid w:val="006430CB"/>
    <w:rsid w:val="006432EE"/>
    <w:rsid w:val="006449B3"/>
    <w:rsid w:val="00647B3F"/>
    <w:rsid w:val="00647CA5"/>
    <w:rsid w:val="00650D41"/>
    <w:rsid w:val="00650E1F"/>
    <w:rsid w:val="00651FFD"/>
    <w:rsid w:val="00652A28"/>
    <w:rsid w:val="00653CFC"/>
    <w:rsid w:val="0065408D"/>
    <w:rsid w:val="00655E9C"/>
    <w:rsid w:val="00655EDC"/>
    <w:rsid w:val="00656BAC"/>
    <w:rsid w:val="00657F21"/>
    <w:rsid w:val="00660B88"/>
    <w:rsid w:val="0066365F"/>
    <w:rsid w:val="00663EA5"/>
    <w:rsid w:val="00664A49"/>
    <w:rsid w:val="006651FB"/>
    <w:rsid w:val="00667FCB"/>
    <w:rsid w:val="00670095"/>
    <w:rsid w:val="00671794"/>
    <w:rsid w:val="006718E2"/>
    <w:rsid w:val="00671D5F"/>
    <w:rsid w:val="006723A9"/>
    <w:rsid w:val="00672E06"/>
    <w:rsid w:val="00672FE8"/>
    <w:rsid w:val="00674D79"/>
    <w:rsid w:val="006753BA"/>
    <w:rsid w:val="006767B8"/>
    <w:rsid w:val="00677FBC"/>
    <w:rsid w:val="006805DE"/>
    <w:rsid w:val="00681D21"/>
    <w:rsid w:val="00682361"/>
    <w:rsid w:val="00682CF7"/>
    <w:rsid w:val="006835F4"/>
    <w:rsid w:val="006841DA"/>
    <w:rsid w:val="006845A7"/>
    <w:rsid w:val="00684F8D"/>
    <w:rsid w:val="00685859"/>
    <w:rsid w:val="006872A2"/>
    <w:rsid w:val="0069077B"/>
    <w:rsid w:val="00692073"/>
    <w:rsid w:val="00692697"/>
    <w:rsid w:val="00692C91"/>
    <w:rsid w:val="006955C3"/>
    <w:rsid w:val="00695736"/>
    <w:rsid w:val="0069578E"/>
    <w:rsid w:val="006A0084"/>
    <w:rsid w:val="006A01E4"/>
    <w:rsid w:val="006A3D79"/>
    <w:rsid w:val="006A4AFF"/>
    <w:rsid w:val="006A5659"/>
    <w:rsid w:val="006A7163"/>
    <w:rsid w:val="006A768A"/>
    <w:rsid w:val="006B057D"/>
    <w:rsid w:val="006B0638"/>
    <w:rsid w:val="006B0F45"/>
    <w:rsid w:val="006B1084"/>
    <w:rsid w:val="006B3083"/>
    <w:rsid w:val="006B4EA4"/>
    <w:rsid w:val="006B6E77"/>
    <w:rsid w:val="006B7FF7"/>
    <w:rsid w:val="006C0168"/>
    <w:rsid w:val="006C105F"/>
    <w:rsid w:val="006C12EA"/>
    <w:rsid w:val="006C2D69"/>
    <w:rsid w:val="006C4B38"/>
    <w:rsid w:val="006C4C42"/>
    <w:rsid w:val="006C566F"/>
    <w:rsid w:val="006C6464"/>
    <w:rsid w:val="006C676B"/>
    <w:rsid w:val="006C7153"/>
    <w:rsid w:val="006C7162"/>
    <w:rsid w:val="006D0428"/>
    <w:rsid w:val="006D0667"/>
    <w:rsid w:val="006D0E34"/>
    <w:rsid w:val="006D12C3"/>
    <w:rsid w:val="006D3440"/>
    <w:rsid w:val="006D3B23"/>
    <w:rsid w:val="006D7096"/>
    <w:rsid w:val="006E2DEF"/>
    <w:rsid w:val="006E3926"/>
    <w:rsid w:val="006E46DF"/>
    <w:rsid w:val="006E48B0"/>
    <w:rsid w:val="006E60FA"/>
    <w:rsid w:val="006E708E"/>
    <w:rsid w:val="006F009D"/>
    <w:rsid w:val="006F1BD3"/>
    <w:rsid w:val="006F1C80"/>
    <w:rsid w:val="006F382B"/>
    <w:rsid w:val="006F59BF"/>
    <w:rsid w:val="00700769"/>
    <w:rsid w:val="00700D03"/>
    <w:rsid w:val="00700EF0"/>
    <w:rsid w:val="00701EA2"/>
    <w:rsid w:val="0070643E"/>
    <w:rsid w:val="007067BC"/>
    <w:rsid w:val="00706FC3"/>
    <w:rsid w:val="00707ADD"/>
    <w:rsid w:val="00711426"/>
    <w:rsid w:val="00712D84"/>
    <w:rsid w:val="00712EFB"/>
    <w:rsid w:val="00713C98"/>
    <w:rsid w:val="007140D6"/>
    <w:rsid w:val="007146A8"/>
    <w:rsid w:val="00717300"/>
    <w:rsid w:val="0072103E"/>
    <w:rsid w:val="00721E1E"/>
    <w:rsid w:val="007255F8"/>
    <w:rsid w:val="007269E1"/>
    <w:rsid w:val="007330DE"/>
    <w:rsid w:val="007362A7"/>
    <w:rsid w:val="00742020"/>
    <w:rsid w:val="007421BA"/>
    <w:rsid w:val="00744915"/>
    <w:rsid w:val="007454B8"/>
    <w:rsid w:val="0074590D"/>
    <w:rsid w:val="00746365"/>
    <w:rsid w:val="007469CA"/>
    <w:rsid w:val="00750024"/>
    <w:rsid w:val="00750747"/>
    <w:rsid w:val="00753555"/>
    <w:rsid w:val="00753717"/>
    <w:rsid w:val="00754BD4"/>
    <w:rsid w:val="007550A6"/>
    <w:rsid w:val="007568AD"/>
    <w:rsid w:val="00756DEE"/>
    <w:rsid w:val="00757C28"/>
    <w:rsid w:val="00761901"/>
    <w:rsid w:val="00762DB7"/>
    <w:rsid w:val="00767B8E"/>
    <w:rsid w:val="00770953"/>
    <w:rsid w:val="00770C61"/>
    <w:rsid w:val="00771061"/>
    <w:rsid w:val="00773BA1"/>
    <w:rsid w:val="00775010"/>
    <w:rsid w:val="00775B5C"/>
    <w:rsid w:val="00776F07"/>
    <w:rsid w:val="007776FC"/>
    <w:rsid w:val="00780CF0"/>
    <w:rsid w:val="007847E1"/>
    <w:rsid w:val="00784970"/>
    <w:rsid w:val="0078755F"/>
    <w:rsid w:val="00790193"/>
    <w:rsid w:val="0079025B"/>
    <w:rsid w:val="00792030"/>
    <w:rsid w:val="00795455"/>
    <w:rsid w:val="007A032F"/>
    <w:rsid w:val="007A1AF2"/>
    <w:rsid w:val="007A27B6"/>
    <w:rsid w:val="007A4730"/>
    <w:rsid w:val="007A6112"/>
    <w:rsid w:val="007A61DD"/>
    <w:rsid w:val="007B0A9C"/>
    <w:rsid w:val="007B0F07"/>
    <w:rsid w:val="007B7E34"/>
    <w:rsid w:val="007C03A7"/>
    <w:rsid w:val="007C0408"/>
    <w:rsid w:val="007C2985"/>
    <w:rsid w:val="007C2F59"/>
    <w:rsid w:val="007C3C15"/>
    <w:rsid w:val="007C418E"/>
    <w:rsid w:val="007C4913"/>
    <w:rsid w:val="007C4CBA"/>
    <w:rsid w:val="007C68D6"/>
    <w:rsid w:val="007D0043"/>
    <w:rsid w:val="007D18E5"/>
    <w:rsid w:val="007D4382"/>
    <w:rsid w:val="007D43EC"/>
    <w:rsid w:val="007D6C3B"/>
    <w:rsid w:val="007E05FE"/>
    <w:rsid w:val="007E0828"/>
    <w:rsid w:val="007E1DE1"/>
    <w:rsid w:val="007E263B"/>
    <w:rsid w:val="007E285B"/>
    <w:rsid w:val="007E56C4"/>
    <w:rsid w:val="007E7A04"/>
    <w:rsid w:val="007E7D4A"/>
    <w:rsid w:val="007F1A9A"/>
    <w:rsid w:val="007F3CF2"/>
    <w:rsid w:val="007F3DED"/>
    <w:rsid w:val="007F3E50"/>
    <w:rsid w:val="007F4C65"/>
    <w:rsid w:val="007F5828"/>
    <w:rsid w:val="007F6FAF"/>
    <w:rsid w:val="00800501"/>
    <w:rsid w:val="008009A0"/>
    <w:rsid w:val="00801A1E"/>
    <w:rsid w:val="008023D2"/>
    <w:rsid w:val="00803856"/>
    <w:rsid w:val="008041DC"/>
    <w:rsid w:val="008042C9"/>
    <w:rsid w:val="00805850"/>
    <w:rsid w:val="008078E2"/>
    <w:rsid w:val="00810768"/>
    <w:rsid w:val="00810AFA"/>
    <w:rsid w:val="00811967"/>
    <w:rsid w:val="00814296"/>
    <w:rsid w:val="00817870"/>
    <w:rsid w:val="00820422"/>
    <w:rsid w:val="00820F89"/>
    <w:rsid w:val="008223EF"/>
    <w:rsid w:val="008228D1"/>
    <w:rsid w:val="00823BAB"/>
    <w:rsid w:val="00826DF0"/>
    <w:rsid w:val="00827E72"/>
    <w:rsid w:val="008305BB"/>
    <w:rsid w:val="00830E6F"/>
    <w:rsid w:val="008314EF"/>
    <w:rsid w:val="008343F8"/>
    <w:rsid w:val="00835254"/>
    <w:rsid w:val="0083598D"/>
    <w:rsid w:val="008366B0"/>
    <w:rsid w:val="0083799D"/>
    <w:rsid w:val="00841B47"/>
    <w:rsid w:val="00842797"/>
    <w:rsid w:val="00842CAC"/>
    <w:rsid w:val="00842E4E"/>
    <w:rsid w:val="00843A0D"/>
    <w:rsid w:val="00845D3F"/>
    <w:rsid w:val="008471D1"/>
    <w:rsid w:val="00852360"/>
    <w:rsid w:val="008538D0"/>
    <w:rsid w:val="00853CCC"/>
    <w:rsid w:val="00855DCE"/>
    <w:rsid w:val="00860012"/>
    <w:rsid w:val="00860F90"/>
    <w:rsid w:val="00861426"/>
    <w:rsid w:val="008619D8"/>
    <w:rsid w:val="00861D7B"/>
    <w:rsid w:val="00863588"/>
    <w:rsid w:val="008637A8"/>
    <w:rsid w:val="008638EE"/>
    <w:rsid w:val="00865800"/>
    <w:rsid w:val="00865A56"/>
    <w:rsid w:val="00865E8F"/>
    <w:rsid w:val="00870132"/>
    <w:rsid w:val="008701DB"/>
    <w:rsid w:val="00870A7F"/>
    <w:rsid w:val="008717C8"/>
    <w:rsid w:val="00874543"/>
    <w:rsid w:val="00876ED7"/>
    <w:rsid w:val="0088117B"/>
    <w:rsid w:val="00884592"/>
    <w:rsid w:val="008848A4"/>
    <w:rsid w:val="00885620"/>
    <w:rsid w:val="00887DE4"/>
    <w:rsid w:val="00887DE6"/>
    <w:rsid w:val="008919E0"/>
    <w:rsid w:val="0089333D"/>
    <w:rsid w:val="00893D4C"/>
    <w:rsid w:val="0089400C"/>
    <w:rsid w:val="008948CC"/>
    <w:rsid w:val="00894D8D"/>
    <w:rsid w:val="00896379"/>
    <w:rsid w:val="008968F6"/>
    <w:rsid w:val="00896CC3"/>
    <w:rsid w:val="008A034F"/>
    <w:rsid w:val="008A1914"/>
    <w:rsid w:val="008A24D3"/>
    <w:rsid w:val="008A2E3E"/>
    <w:rsid w:val="008A58B8"/>
    <w:rsid w:val="008A5C2F"/>
    <w:rsid w:val="008A5F4C"/>
    <w:rsid w:val="008A6026"/>
    <w:rsid w:val="008A6965"/>
    <w:rsid w:val="008A7EFC"/>
    <w:rsid w:val="008B196B"/>
    <w:rsid w:val="008B1F29"/>
    <w:rsid w:val="008B2F6A"/>
    <w:rsid w:val="008B37C6"/>
    <w:rsid w:val="008B55D7"/>
    <w:rsid w:val="008B6DEE"/>
    <w:rsid w:val="008B6FBC"/>
    <w:rsid w:val="008B71C3"/>
    <w:rsid w:val="008B72FB"/>
    <w:rsid w:val="008C040B"/>
    <w:rsid w:val="008C16A8"/>
    <w:rsid w:val="008C3EFD"/>
    <w:rsid w:val="008C5851"/>
    <w:rsid w:val="008C5EF7"/>
    <w:rsid w:val="008C65FE"/>
    <w:rsid w:val="008C6C5C"/>
    <w:rsid w:val="008C7960"/>
    <w:rsid w:val="008C7B11"/>
    <w:rsid w:val="008C7FE2"/>
    <w:rsid w:val="008D04E3"/>
    <w:rsid w:val="008D190D"/>
    <w:rsid w:val="008D190F"/>
    <w:rsid w:val="008D33CD"/>
    <w:rsid w:val="008D49F4"/>
    <w:rsid w:val="008D59AB"/>
    <w:rsid w:val="008E3FE9"/>
    <w:rsid w:val="008E4314"/>
    <w:rsid w:val="008E5192"/>
    <w:rsid w:val="008E5682"/>
    <w:rsid w:val="008E5C99"/>
    <w:rsid w:val="008E7A52"/>
    <w:rsid w:val="008E7C93"/>
    <w:rsid w:val="008E7ED1"/>
    <w:rsid w:val="008F01AD"/>
    <w:rsid w:val="008F1BD6"/>
    <w:rsid w:val="008F46A2"/>
    <w:rsid w:val="008F5523"/>
    <w:rsid w:val="008F65B9"/>
    <w:rsid w:val="008F7EE1"/>
    <w:rsid w:val="008F7FF9"/>
    <w:rsid w:val="00900370"/>
    <w:rsid w:val="00901505"/>
    <w:rsid w:val="00901B3B"/>
    <w:rsid w:val="00901CE7"/>
    <w:rsid w:val="009021F6"/>
    <w:rsid w:val="00902696"/>
    <w:rsid w:val="00902A5E"/>
    <w:rsid w:val="00903D48"/>
    <w:rsid w:val="0090489D"/>
    <w:rsid w:val="00906513"/>
    <w:rsid w:val="00907557"/>
    <w:rsid w:val="00907835"/>
    <w:rsid w:val="00912524"/>
    <w:rsid w:val="00912CEE"/>
    <w:rsid w:val="00914818"/>
    <w:rsid w:val="0091508D"/>
    <w:rsid w:val="00915AC0"/>
    <w:rsid w:val="00915AD9"/>
    <w:rsid w:val="00915E2E"/>
    <w:rsid w:val="00917BBC"/>
    <w:rsid w:val="00917DD8"/>
    <w:rsid w:val="00922984"/>
    <w:rsid w:val="00926D49"/>
    <w:rsid w:val="00927F3A"/>
    <w:rsid w:val="00930264"/>
    <w:rsid w:val="009305BA"/>
    <w:rsid w:val="00930731"/>
    <w:rsid w:val="00933180"/>
    <w:rsid w:val="00934840"/>
    <w:rsid w:val="0093484B"/>
    <w:rsid w:val="00935065"/>
    <w:rsid w:val="00936DDB"/>
    <w:rsid w:val="009401B6"/>
    <w:rsid w:val="009409B1"/>
    <w:rsid w:val="00941A9C"/>
    <w:rsid w:val="00941DBF"/>
    <w:rsid w:val="00942D91"/>
    <w:rsid w:val="00943526"/>
    <w:rsid w:val="00943EF6"/>
    <w:rsid w:val="00944CBB"/>
    <w:rsid w:val="00952617"/>
    <w:rsid w:val="009542C3"/>
    <w:rsid w:val="00954F3A"/>
    <w:rsid w:val="0095542B"/>
    <w:rsid w:val="00955493"/>
    <w:rsid w:val="00955A0D"/>
    <w:rsid w:val="00956228"/>
    <w:rsid w:val="009568C6"/>
    <w:rsid w:val="00957E8C"/>
    <w:rsid w:val="00960E8F"/>
    <w:rsid w:val="0096262D"/>
    <w:rsid w:val="009629FA"/>
    <w:rsid w:val="009653FB"/>
    <w:rsid w:val="009661B3"/>
    <w:rsid w:val="00967875"/>
    <w:rsid w:val="009705D2"/>
    <w:rsid w:val="009753FF"/>
    <w:rsid w:val="00975B88"/>
    <w:rsid w:val="009765E0"/>
    <w:rsid w:val="00977FDF"/>
    <w:rsid w:val="00982C8B"/>
    <w:rsid w:val="0098365E"/>
    <w:rsid w:val="0099024C"/>
    <w:rsid w:val="009920EC"/>
    <w:rsid w:val="00992306"/>
    <w:rsid w:val="00993590"/>
    <w:rsid w:val="00995D5F"/>
    <w:rsid w:val="009A0972"/>
    <w:rsid w:val="009A2A21"/>
    <w:rsid w:val="009A5B7A"/>
    <w:rsid w:val="009A5EEA"/>
    <w:rsid w:val="009A6A8F"/>
    <w:rsid w:val="009B0F59"/>
    <w:rsid w:val="009B1411"/>
    <w:rsid w:val="009B2936"/>
    <w:rsid w:val="009B4A6F"/>
    <w:rsid w:val="009B5806"/>
    <w:rsid w:val="009B7EAD"/>
    <w:rsid w:val="009C1CF8"/>
    <w:rsid w:val="009C2F09"/>
    <w:rsid w:val="009C4682"/>
    <w:rsid w:val="009C50B0"/>
    <w:rsid w:val="009C74F7"/>
    <w:rsid w:val="009C7544"/>
    <w:rsid w:val="009D03C0"/>
    <w:rsid w:val="009D0519"/>
    <w:rsid w:val="009D106E"/>
    <w:rsid w:val="009D19BC"/>
    <w:rsid w:val="009D2F35"/>
    <w:rsid w:val="009D3DCD"/>
    <w:rsid w:val="009E0A0F"/>
    <w:rsid w:val="009E0DFB"/>
    <w:rsid w:val="009E2176"/>
    <w:rsid w:val="009E321C"/>
    <w:rsid w:val="009E5C80"/>
    <w:rsid w:val="009E6407"/>
    <w:rsid w:val="009E762E"/>
    <w:rsid w:val="009F0DB9"/>
    <w:rsid w:val="009F298A"/>
    <w:rsid w:val="009F2AFD"/>
    <w:rsid w:val="009F3E1E"/>
    <w:rsid w:val="009F48D2"/>
    <w:rsid w:val="009F4F38"/>
    <w:rsid w:val="009F5C65"/>
    <w:rsid w:val="009F627E"/>
    <w:rsid w:val="00A02D3D"/>
    <w:rsid w:val="00A035F3"/>
    <w:rsid w:val="00A0534B"/>
    <w:rsid w:val="00A05743"/>
    <w:rsid w:val="00A07076"/>
    <w:rsid w:val="00A10BC9"/>
    <w:rsid w:val="00A13D12"/>
    <w:rsid w:val="00A156D3"/>
    <w:rsid w:val="00A21FBE"/>
    <w:rsid w:val="00A22F5F"/>
    <w:rsid w:val="00A23987"/>
    <w:rsid w:val="00A24003"/>
    <w:rsid w:val="00A2526F"/>
    <w:rsid w:val="00A25936"/>
    <w:rsid w:val="00A317BA"/>
    <w:rsid w:val="00A33F81"/>
    <w:rsid w:val="00A35009"/>
    <w:rsid w:val="00A350C0"/>
    <w:rsid w:val="00A354DE"/>
    <w:rsid w:val="00A36821"/>
    <w:rsid w:val="00A3742D"/>
    <w:rsid w:val="00A37575"/>
    <w:rsid w:val="00A37966"/>
    <w:rsid w:val="00A41939"/>
    <w:rsid w:val="00A42085"/>
    <w:rsid w:val="00A420FC"/>
    <w:rsid w:val="00A43949"/>
    <w:rsid w:val="00A4413F"/>
    <w:rsid w:val="00A44A80"/>
    <w:rsid w:val="00A4554E"/>
    <w:rsid w:val="00A467AE"/>
    <w:rsid w:val="00A4782F"/>
    <w:rsid w:val="00A47C31"/>
    <w:rsid w:val="00A47E32"/>
    <w:rsid w:val="00A50C42"/>
    <w:rsid w:val="00A528F2"/>
    <w:rsid w:val="00A52F50"/>
    <w:rsid w:val="00A549D0"/>
    <w:rsid w:val="00A54C8E"/>
    <w:rsid w:val="00A54FFB"/>
    <w:rsid w:val="00A56B43"/>
    <w:rsid w:val="00A56E59"/>
    <w:rsid w:val="00A56E70"/>
    <w:rsid w:val="00A57A8E"/>
    <w:rsid w:val="00A60A1E"/>
    <w:rsid w:val="00A61273"/>
    <w:rsid w:val="00A65EFE"/>
    <w:rsid w:val="00A67F07"/>
    <w:rsid w:val="00A7022A"/>
    <w:rsid w:val="00A70F44"/>
    <w:rsid w:val="00A7172B"/>
    <w:rsid w:val="00A71F47"/>
    <w:rsid w:val="00A72285"/>
    <w:rsid w:val="00A7243C"/>
    <w:rsid w:val="00A72603"/>
    <w:rsid w:val="00A73A8B"/>
    <w:rsid w:val="00A8033C"/>
    <w:rsid w:val="00A80B57"/>
    <w:rsid w:val="00A8287D"/>
    <w:rsid w:val="00A82CFD"/>
    <w:rsid w:val="00A85F5F"/>
    <w:rsid w:val="00A8698B"/>
    <w:rsid w:val="00A90FA8"/>
    <w:rsid w:val="00A92C86"/>
    <w:rsid w:val="00A941D8"/>
    <w:rsid w:val="00A9422F"/>
    <w:rsid w:val="00A94685"/>
    <w:rsid w:val="00A955E1"/>
    <w:rsid w:val="00A95D2B"/>
    <w:rsid w:val="00A95EFC"/>
    <w:rsid w:val="00AA04A3"/>
    <w:rsid w:val="00AA2A76"/>
    <w:rsid w:val="00AA30F9"/>
    <w:rsid w:val="00AA329D"/>
    <w:rsid w:val="00AA32AF"/>
    <w:rsid w:val="00AA4472"/>
    <w:rsid w:val="00AA6147"/>
    <w:rsid w:val="00AA61F4"/>
    <w:rsid w:val="00AB0514"/>
    <w:rsid w:val="00AB30A9"/>
    <w:rsid w:val="00AB30E3"/>
    <w:rsid w:val="00AB3E01"/>
    <w:rsid w:val="00AB523C"/>
    <w:rsid w:val="00AB5CF3"/>
    <w:rsid w:val="00AB6995"/>
    <w:rsid w:val="00AB6B7E"/>
    <w:rsid w:val="00AB7086"/>
    <w:rsid w:val="00AB757F"/>
    <w:rsid w:val="00AC041B"/>
    <w:rsid w:val="00AC0973"/>
    <w:rsid w:val="00AC17F1"/>
    <w:rsid w:val="00AC34CE"/>
    <w:rsid w:val="00AC3A04"/>
    <w:rsid w:val="00AC53C6"/>
    <w:rsid w:val="00AC6047"/>
    <w:rsid w:val="00AC667C"/>
    <w:rsid w:val="00AC6811"/>
    <w:rsid w:val="00AC6DB3"/>
    <w:rsid w:val="00AC7BAD"/>
    <w:rsid w:val="00AD1A64"/>
    <w:rsid w:val="00AD1C17"/>
    <w:rsid w:val="00AD42DC"/>
    <w:rsid w:val="00AD453E"/>
    <w:rsid w:val="00AD61C0"/>
    <w:rsid w:val="00AD6F67"/>
    <w:rsid w:val="00AE010F"/>
    <w:rsid w:val="00AE1364"/>
    <w:rsid w:val="00AE1F41"/>
    <w:rsid w:val="00AE2D0A"/>
    <w:rsid w:val="00AE4490"/>
    <w:rsid w:val="00AE4FC1"/>
    <w:rsid w:val="00AE7ED1"/>
    <w:rsid w:val="00AF19CE"/>
    <w:rsid w:val="00AF35D3"/>
    <w:rsid w:val="00AF56B9"/>
    <w:rsid w:val="00AF5FD6"/>
    <w:rsid w:val="00AF672A"/>
    <w:rsid w:val="00AF7242"/>
    <w:rsid w:val="00B024BA"/>
    <w:rsid w:val="00B024D0"/>
    <w:rsid w:val="00B02CB4"/>
    <w:rsid w:val="00B03639"/>
    <w:rsid w:val="00B03CB1"/>
    <w:rsid w:val="00B04D17"/>
    <w:rsid w:val="00B05547"/>
    <w:rsid w:val="00B05873"/>
    <w:rsid w:val="00B067BF"/>
    <w:rsid w:val="00B067EB"/>
    <w:rsid w:val="00B10D4C"/>
    <w:rsid w:val="00B11962"/>
    <w:rsid w:val="00B11B42"/>
    <w:rsid w:val="00B13707"/>
    <w:rsid w:val="00B13DE8"/>
    <w:rsid w:val="00B15283"/>
    <w:rsid w:val="00B1611C"/>
    <w:rsid w:val="00B161F7"/>
    <w:rsid w:val="00B163B6"/>
    <w:rsid w:val="00B1764A"/>
    <w:rsid w:val="00B17EA6"/>
    <w:rsid w:val="00B20C25"/>
    <w:rsid w:val="00B20F5F"/>
    <w:rsid w:val="00B22081"/>
    <w:rsid w:val="00B2364D"/>
    <w:rsid w:val="00B24391"/>
    <w:rsid w:val="00B2709B"/>
    <w:rsid w:val="00B27B63"/>
    <w:rsid w:val="00B27F0C"/>
    <w:rsid w:val="00B30597"/>
    <w:rsid w:val="00B32884"/>
    <w:rsid w:val="00B34280"/>
    <w:rsid w:val="00B353E8"/>
    <w:rsid w:val="00B35979"/>
    <w:rsid w:val="00B364DA"/>
    <w:rsid w:val="00B36FA7"/>
    <w:rsid w:val="00B40544"/>
    <w:rsid w:val="00B41F8E"/>
    <w:rsid w:val="00B43DDC"/>
    <w:rsid w:val="00B440B7"/>
    <w:rsid w:val="00B44A50"/>
    <w:rsid w:val="00B45B12"/>
    <w:rsid w:val="00B46F52"/>
    <w:rsid w:val="00B47021"/>
    <w:rsid w:val="00B478EE"/>
    <w:rsid w:val="00B47C4A"/>
    <w:rsid w:val="00B50422"/>
    <w:rsid w:val="00B5068A"/>
    <w:rsid w:val="00B535E5"/>
    <w:rsid w:val="00B53DD9"/>
    <w:rsid w:val="00B54860"/>
    <w:rsid w:val="00B54C99"/>
    <w:rsid w:val="00B57186"/>
    <w:rsid w:val="00B573C3"/>
    <w:rsid w:val="00B60092"/>
    <w:rsid w:val="00B61534"/>
    <w:rsid w:val="00B62126"/>
    <w:rsid w:val="00B663F6"/>
    <w:rsid w:val="00B666FF"/>
    <w:rsid w:val="00B7171B"/>
    <w:rsid w:val="00B73921"/>
    <w:rsid w:val="00B77494"/>
    <w:rsid w:val="00B77FDC"/>
    <w:rsid w:val="00B8060B"/>
    <w:rsid w:val="00B80DC7"/>
    <w:rsid w:val="00B824DE"/>
    <w:rsid w:val="00B836E6"/>
    <w:rsid w:val="00B83A9F"/>
    <w:rsid w:val="00B85960"/>
    <w:rsid w:val="00B85FAF"/>
    <w:rsid w:val="00B92203"/>
    <w:rsid w:val="00B94FC8"/>
    <w:rsid w:val="00B97C79"/>
    <w:rsid w:val="00B97DE1"/>
    <w:rsid w:val="00BA142B"/>
    <w:rsid w:val="00BA3522"/>
    <w:rsid w:val="00BA563B"/>
    <w:rsid w:val="00BA565E"/>
    <w:rsid w:val="00BA67A6"/>
    <w:rsid w:val="00BA6809"/>
    <w:rsid w:val="00BA6BAB"/>
    <w:rsid w:val="00BA6FD6"/>
    <w:rsid w:val="00BA7B17"/>
    <w:rsid w:val="00BA7C1A"/>
    <w:rsid w:val="00BB2FBE"/>
    <w:rsid w:val="00BB4033"/>
    <w:rsid w:val="00BB636D"/>
    <w:rsid w:val="00BB6ABA"/>
    <w:rsid w:val="00BB7034"/>
    <w:rsid w:val="00BB73BA"/>
    <w:rsid w:val="00BC3C5D"/>
    <w:rsid w:val="00BC541D"/>
    <w:rsid w:val="00BC56F9"/>
    <w:rsid w:val="00BC57C5"/>
    <w:rsid w:val="00BC789A"/>
    <w:rsid w:val="00BD019A"/>
    <w:rsid w:val="00BD5533"/>
    <w:rsid w:val="00BD64BB"/>
    <w:rsid w:val="00BD69BD"/>
    <w:rsid w:val="00BD6A29"/>
    <w:rsid w:val="00BD6AB3"/>
    <w:rsid w:val="00BD7172"/>
    <w:rsid w:val="00BD7CD4"/>
    <w:rsid w:val="00BE08D2"/>
    <w:rsid w:val="00BE1E3E"/>
    <w:rsid w:val="00BE29B3"/>
    <w:rsid w:val="00BE39B4"/>
    <w:rsid w:val="00BE5D17"/>
    <w:rsid w:val="00BE6A7D"/>
    <w:rsid w:val="00BE7276"/>
    <w:rsid w:val="00BF11CA"/>
    <w:rsid w:val="00BF26CC"/>
    <w:rsid w:val="00BF2BCC"/>
    <w:rsid w:val="00BF7F99"/>
    <w:rsid w:val="00C021F1"/>
    <w:rsid w:val="00C023DF"/>
    <w:rsid w:val="00C02815"/>
    <w:rsid w:val="00C02954"/>
    <w:rsid w:val="00C0401C"/>
    <w:rsid w:val="00C07E62"/>
    <w:rsid w:val="00C106DC"/>
    <w:rsid w:val="00C10868"/>
    <w:rsid w:val="00C11BA5"/>
    <w:rsid w:val="00C11EE8"/>
    <w:rsid w:val="00C12351"/>
    <w:rsid w:val="00C138D3"/>
    <w:rsid w:val="00C1401C"/>
    <w:rsid w:val="00C146ED"/>
    <w:rsid w:val="00C14E82"/>
    <w:rsid w:val="00C15138"/>
    <w:rsid w:val="00C1537E"/>
    <w:rsid w:val="00C156E3"/>
    <w:rsid w:val="00C15C9F"/>
    <w:rsid w:val="00C15D3F"/>
    <w:rsid w:val="00C16AEC"/>
    <w:rsid w:val="00C17EE2"/>
    <w:rsid w:val="00C22C05"/>
    <w:rsid w:val="00C236FD"/>
    <w:rsid w:val="00C23C9B"/>
    <w:rsid w:val="00C23D5A"/>
    <w:rsid w:val="00C24425"/>
    <w:rsid w:val="00C250DC"/>
    <w:rsid w:val="00C253CB"/>
    <w:rsid w:val="00C2748D"/>
    <w:rsid w:val="00C32D1E"/>
    <w:rsid w:val="00C34971"/>
    <w:rsid w:val="00C36334"/>
    <w:rsid w:val="00C37402"/>
    <w:rsid w:val="00C434F0"/>
    <w:rsid w:val="00C4369C"/>
    <w:rsid w:val="00C45BA4"/>
    <w:rsid w:val="00C46428"/>
    <w:rsid w:val="00C464B9"/>
    <w:rsid w:val="00C471AB"/>
    <w:rsid w:val="00C5072F"/>
    <w:rsid w:val="00C5102C"/>
    <w:rsid w:val="00C52429"/>
    <w:rsid w:val="00C52A53"/>
    <w:rsid w:val="00C5466E"/>
    <w:rsid w:val="00C54A9D"/>
    <w:rsid w:val="00C54E6E"/>
    <w:rsid w:val="00C5594E"/>
    <w:rsid w:val="00C56BF0"/>
    <w:rsid w:val="00C603DE"/>
    <w:rsid w:val="00C61A6E"/>
    <w:rsid w:val="00C62F85"/>
    <w:rsid w:val="00C64B76"/>
    <w:rsid w:val="00C653D4"/>
    <w:rsid w:val="00C66838"/>
    <w:rsid w:val="00C66D55"/>
    <w:rsid w:val="00C70D13"/>
    <w:rsid w:val="00C713E8"/>
    <w:rsid w:val="00C71812"/>
    <w:rsid w:val="00C71CC0"/>
    <w:rsid w:val="00C720A7"/>
    <w:rsid w:val="00C72F6A"/>
    <w:rsid w:val="00C7301F"/>
    <w:rsid w:val="00C7453F"/>
    <w:rsid w:val="00C74C67"/>
    <w:rsid w:val="00C74C7F"/>
    <w:rsid w:val="00C7640A"/>
    <w:rsid w:val="00C77C17"/>
    <w:rsid w:val="00C83D2A"/>
    <w:rsid w:val="00C85156"/>
    <w:rsid w:val="00C85237"/>
    <w:rsid w:val="00C868D6"/>
    <w:rsid w:val="00C876B6"/>
    <w:rsid w:val="00C91842"/>
    <w:rsid w:val="00C93A39"/>
    <w:rsid w:val="00CA0797"/>
    <w:rsid w:val="00CA0A31"/>
    <w:rsid w:val="00CA4617"/>
    <w:rsid w:val="00CA60E1"/>
    <w:rsid w:val="00CA6354"/>
    <w:rsid w:val="00CA7EB2"/>
    <w:rsid w:val="00CB0B96"/>
    <w:rsid w:val="00CB0F19"/>
    <w:rsid w:val="00CB1554"/>
    <w:rsid w:val="00CB23BD"/>
    <w:rsid w:val="00CB5319"/>
    <w:rsid w:val="00CC0039"/>
    <w:rsid w:val="00CC1B66"/>
    <w:rsid w:val="00CC1FFA"/>
    <w:rsid w:val="00CC2865"/>
    <w:rsid w:val="00CC2CCD"/>
    <w:rsid w:val="00CC6426"/>
    <w:rsid w:val="00CC78DC"/>
    <w:rsid w:val="00CD19E4"/>
    <w:rsid w:val="00CD20A6"/>
    <w:rsid w:val="00CD2513"/>
    <w:rsid w:val="00CD4529"/>
    <w:rsid w:val="00CD47EB"/>
    <w:rsid w:val="00CD58CA"/>
    <w:rsid w:val="00CD5A28"/>
    <w:rsid w:val="00CD6990"/>
    <w:rsid w:val="00CD7ED2"/>
    <w:rsid w:val="00CE0EBB"/>
    <w:rsid w:val="00CE3CCF"/>
    <w:rsid w:val="00CE4526"/>
    <w:rsid w:val="00CE5BA1"/>
    <w:rsid w:val="00CE648E"/>
    <w:rsid w:val="00CE7BF5"/>
    <w:rsid w:val="00CF0ECC"/>
    <w:rsid w:val="00CF2CD1"/>
    <w:rsid w:val="00CF3AC5"/>
    <w:rsid w:val="00CF5FCE"/>
    <w:rsid w:val="00D00496"/>
    <w:rsid w:val="00D00A17"/>
    <w:rsid w:val="00D00DB9"/>
    <w:rsid w:val="00D00FEB"/>
    <w:rsid w:val="00D01D05"/>
    <w:rsid w:val="00D02158"/>
    <w:rsid w:val="00D02724"/>
    <w:rsid w:val="00D02D8F"/>
    <w:rsid w:val="00D030CC"/>
    <w:rsid w:val="00D040D6"/>
    <w:rsid w:val="00D04F8E"/>
    <w:rsid w:val="00D06946"/>
    <w:rsid w:val="00D077D4"/>
    <w:rsid w:val="00D079F5"/>
    <w:rsid w:val="00D106B8"/>
    <w:rsid w:val="00D11442"/>
    <w:rsid w:val="00D11A09"/>
    <w:rsid w:val="00D129AD"/>
    <w:rsid w:val="00D12C01"/>
    <w:rsid w:val="00D14E08"/>
    <w:rsid w:val="00D17277"/>
    <w:rsid w:val="00D20803"/>
    <w:rsid w:val="00D24ADB"/>
    <w:rsid w:val="00D25BD3"/>
    <w:rsid w:val="00D2762F"/>
    <w:rsid w:val="00D27C1F"/>
    <w:rsid w:val="00D30147"/>
    <w:rsid w:val="00D3087A"/>
    <w:rsid w:val="00D31A5D"/>
    <w:rsid w:val="00D31F41"/>
    <w:rsid w:val="00D325B9"/>
    <w:rsid w:val="00D3470B"/>
    <w:rsid w:val="00D35561"/>
    <w:rsid w:val="00D367D4"/>
    <w:rsid w:val="00D433EB"/>
    <w:rsid w:val="00D437A7"/>
    <w:rsid w:val="00D43CC1"/>
    <w:rsid w:val="00D43ECA"/>
    <w:rsid w:val="00D4435A"/>
    <w:rsid w:val="00D45ADF"/>
    <w:rsid w:val="00D464E0"/>
    <w:rsid w:val="00D516FB"/>
    <w:rsid w:val="00D52577"/>
    <w:rsid w:val="00D55191"/>
    <w:rsid w:val="00D5561C"/>
    <w:rsid w:val="00D57973"/>
    <w:rsid w:val="00D61E09"/>
    <w:rsid w:val="00D62F39"/>
    <w:rsid w:val="00D63435"/>
    <w:rsid w:val="00D6647E"/>
    <w:rsid w:val="00D664DA"/>
    <w:rsid w:val="00D67753"/>
    <w:rsid w:val="00D67C77"/>
    <w:rsid w:val="00D67ED8"/>
    <w:rsid w:val="00D70C66"/>
    <w:rsid w:val="00D711D0"/>
    <w:rsid w:val="00D72B0B"/>
    <w:rsid w:val="00D72EE9"/>
    <w:rsid w:val="00D74653"/>
    <w:rsid w:val="00D76AC0"/>
    <w:rsid w:val="00D809EE"/>
    <w:rsid w:val="00D80B76"/>
    <w:rsid w:val="00D849AA"/>
    <w:rsid w:val="00D850B8"/>
    <w:rsid w:val="00D86A22"/>
    <w:rsid w:val="00D86C1A"/>
    <w:rsid w:val="00D8712B"/>
    <w:rsid w:val="00D87711"/>
    <w:rsid w:val="00D87BE6"/>
    <w:rsid w:val="00D9169C"/>
    <w:rsid w:val="00D91DB3"/>
    <w:rsid w:val="00D94879"/>
    <w:rsid w:val="00D961B0"/>
    <w:rsid w:val="00DA0B95"/>
    <w:rsid w:val="00DA1889"/>
    <w:rsid w:val="00DA49FC"/>
    <w:rsid w:val="00DA69F1"/>
    <w:rsid w:val="00DA6A29"/>
    <w:rsid w:val="00DB1273"/>
    <w:rsid w:val="00DB35FF"/>
    <w:rsid w:val="00DB722D"/>
    <w:rsid w:val="00DC01C1"/>
    <w:rsid w:val="00DC0299"/>
    <w:rsid w:val="00DC141F"/>
    <w:rsid w:val="00DC2FE0"/>
    <w:rsid w:val="00DC43F3"/>
    <w:rsid w:val="00DC4F89"/>
    <w:rsid w:val="00DC79DA"/>
    <w:rsid w:val="00DD0AF2"/>
    <w:rsid w:val="00DD0D30"/>
    <w:rsid w:val="00DD0E4D"/>
    <w:rsid w:val="00DD19AD"/>
    <w:rsid w:val="00DD1DD6"/>
    <w:rsid w:val="00DD261E"/>
    <w:rsid w:val="00DD3249"/>
    <w:rsid w:val="00DD3EEC"/>
    <w:rsid w:val="00DD4A06"/>
    <w:rsid w:val="00DD6E7B"/>
    <w:rsid w:val="00DD7256"/>
    <w:rsid w:val="00DE0185"/>
    <w:rsid w:val="00DE0DF4"/>
    <w:rsid w:val="00DE14A6"/>
    <w:rsid w:val="00DE283B"/>
    <w:rsid w:val="00DE4D6E"/>
    <w:rsid w:val="00DE5699"/>
    <w:rsid w:val="00DE6BDC"/>
    <w:rsid w:val="00DF4338"/>
    <w:rsid w:val="00DF6DCB"/>
    <w:rsid w:val="00DF725B"/>
    <w:rsid w:val="00E00007"/>
    <w:rsid w:val="00E00EFF"/>
    <w:rsid w:val="00E01361"/>
    <w:rsid w:val="00E02E86"/>
    <w:rsid w:val="00E02FFF"/>
    <w:rsid w:val="00E06277"/>
    <w:rsid w:val="00E06554"/>
    <w:rsid w:val="00E06AAC"/>
    <w:rsid w:val="00E11176"/>
    <w:rsid w:val="00E111E1"/>
    <w:rsid w:val="00E12798"/>
    <w:rsid w:val="00E128F4"/>
    <w:rsid w:val="00E13205"/>
    <w:rsid w:val="00E15EC6"/>
    <w:rsid w:val="00E16910"/>
    <w:rsid w:val="00E178C8"/>
    <w:rsid w:val="00E17FEB"/>
    <w:rsid w:val="00E211A2"/>
    <w:rsid w:val="00E21873"/>
    <w:rsid w:val="00E21D7B"/>
    <w:rsid w:val="00E224BB"/>
    <w:rsid w:val="00E22831"/>
    <w:rsid w:val="00E22ACB"/>
    <w:rsid w:val="00E2500F"/>
    <w:rsid w:val="00E2611F"/>
    <w:rsid w:val="00E300E0"/>
    <w:rsid w:val="00E306F6"/>
    <w:rsid w:val="00E340BC"/>
    <w:rsid w:val="00E359B8"/>
    <w:rsid w:val="00E35C64"/>
    <w:rsid w:val="00E415A1"/>
    <w:rsid w:val="00E44D8E"/>
    <w:rsid w:val="00E45513"/>
    <w:rsid w:val="00E45605"/>
    <w:rsid w:val="00E4566D"/>
    <w:rsid w:val="00E46609"/>
    <w:rsid w:val="00E50A00"/>
    <w:rsid w:val="00E50DD1"/>
    <w:rsid w:val="00E51D9C"/>
    <w:rsid w:val="00E52AAB"/>
    <w:rsid w:val="00E52D8E"/>
    <w:rsid w:val="00E535AE"/>
    <w:rsid w:val="00E55040"/>
    <w:rsid w:val="00E57EDB"/>
    <w:rsid w:val="00E60271"/>
    <w:rsid w:val="00E60995"/>
    <w:rsid w:val="00E621DB"/>
    <w:rsid w:val="00E62296"/>
    <w:rsid w:val="00E6312C"/>
    <w:rsid w:val="00E64F56"/>
    <w:rsid w:val="00E650B6"/>
    <w:rsid w:val="00E66C33"/>
    <w:rsid w:val="00E677D4"/>
    <w:rsid w:val="00E7017A"/>
    <w:rsid w:val="00E72965"/>
    <w:rsid w:val="00E72A32"/>
    <w:rsid w:val="00E72FDF"/>
    <w:rsid w:val="00E73330"/>
    <w:rsid w:val="00E73E45"/>
    <w:rsid w:val="00E74B85"/>
    <w:rsid w:val="00E74C42"/>
    <w:rsid w:val="00E753F3"/>
    <w:rsid w:val="00E7565C"/>
    <w:rsid w:val="00E76446"/>
    <w:rsid w:val="00E76AD8"/>
    <w:rsid w:val="00E770A3"/>
    <w:rsid w:val="00E77413"/>
    <w:rsid w:val="00E820A0"/>
    <w:rsid w:val="00E82EF2"/>
    <w:rsid w:val="00E837EB"/>
    <w:rsid w:val="00E83A3A"/>
    <w:rsid w:val="00E8557A"/>
    <w:rsid w:val="00E8579B"/>
    <w:rsid w:val="00E8692D"/>
    <w:rsid w:val="00E86B59"/>
    <w:rsid w:val="00E90988"/>
    <w:rsid w:val="00EA0D7C"/>
    <w:rsid w:val="00EA21A1"/>
    <w:rsid w:val="00EA22A1"/>
    <w:rsid w:val="00EA2636"/>
    <w:rsid w:val="00EA2E1C"/>
    <w:rsid w:val="00EA2F42"/>
    <w:rsid w:val="00EA3CDD"/>
    <w:rsid w:val="00EA4CD3"/>
    <w:rsid w:val="00EA6566"/>
    <w:rsid w:val="00EA6AD1"/>
    <w:rsid w:val="00EA7E8D"/>
    <w:rsid w:val="00EA7FA8"/>
    <w:rsid w:val="00EB1D66"/>
    <w:rsid w:val="00EB38CE"/>
    <w:rsid w:val="00EB4D06"/>
    <w:rsid w:val="00EB65FE"/>
    <w:rsid w:val="00EB6DD3"/>
    <w:rsid w:val="00EC00E7"/>
    <w:rsid w:val="00EC485B"/>
    <w:rsid w:val="00EC62A9"/>
    <w:rsid w:val="00EC6448"/>
    <w:rsid w:val="00EC68B8"/>
    <w:rsid w:val="00ED08A2"/>
    <w:rsid w:val="00ED1046"/>
    <w:rsid w:val="00ED3246"/>
    <w:rsid w:val="00EE0200"/>
    <w:rsid w:val="00EE04ED"/>
    <w:rsid w:val="00EE2011"/>
    <w:rsid w:val="00EE34C5"/>
    <w:rsid w:val="00EE4E6A"/>
    <w:rsid w:val="00EE5851"/>
    <w:rsid w:val="00EE5CBE"/>
    <w:rsid w:val="00EE5CDF"/>
    <w:rsid w:val="00EE5E55"/>
    <w:rsid w:val="00EE6087"/>
    <w:rsid w:val="00EE61E4"/>
    <w:rsid w:val="00EE6C7F"/>
    <w:rsid w:val="00EF0350"/>
    <w:rsid w:val="00EF0D3D"/>
    <w:rsid w:val="00EF0DEA"/>
    <w:rsid w:val="00EF1488"/>
    <w:rsid w:val="00EF1501"/>
    <w:rsid w:val="00EF1E67"/>
    <w:rsid w:val="00EF4512"/>
    <w:rsid w:val="00EF4B78"/>
    <w:rsid w:val="00EF57D7"/>
    <w:rsid w:val="00EF5947"/>
    <w:rsid w:val="00EF71B8"/>
    <w:rsid w:val="00F009D7"/>
    <w:rsid w:val="00F014E8"/>
    <w:rsid w:val="00F023A6"/>
    <w:rsid w:val="00F052F7"/>
    <w:rsid w:val="00F05665"/>
    <w:rsid w:val="00F058FF"/>
    <w:rsid w:val="00F0721D"/>
    <w:rsid w:val="00F07893"/>
    <w:rsid w:val="00F10839"/>
    <w:rsid w:val="00F10F4D"/>
    <w:rsid w:val="00F11364"/>
    <w:rsid w:val="00F121FD"/>
    <w:rsid w:val="00F125EF"/>
    <w:rsid w:val="00F13FF2"/>
    <w:rsid w:val="00F14270"/>
    <w:rsid w:val="00F152BB"/>
    <w:rsid w:val="00F154D3"/>
    <w:rsid w:val="00F20208"/>
    <w:rsid w:val="00F20BD1"/>
    <w:rsid w:val="00F231CC"/>
    <w:rsid w:val="00F232D8"/>
    <w:rsid w:val="00F24AEF"/>
    <w:rsid w:val="00F2628A"/>
    <w:rsid w:val="00F27184"/>
    <w:rsid w:val="00F30309"/>
    <w:rsid w:val="00F3169F"/>
    <w:rsid w:val="00F3248C"/>
    <w:rsid w:val="00F35249"/>
    <w:rsid w:val="00F35B4B"/>
    <w:rsid w:val="00F363CB"/>
    <w:rsid w:val="00F36489"/>
    <w:rsid w:val="00F36D90"/>
    <w:rsid w:val="00F37117"/>
    <w:rsid w:val="00F37456"/>
    <w:rsid w:val="00F401D9"/>
    <w:rsid w:val="00F4164D"/>
    <w:rsid w:val="00F417B9"/>
    <w:rsid w:val="00F437E5"/>
    <w:rsid w:val="00F43E9E"/>
    <w:rsid w:val="00F43EED"/>
    <w:rsid w:val="00F44BFF"/>
    <w:rsid w:val="00F4612A"/>
    <w:rsid w:val="00F47A12"/>
    <w:rsid w:val="00F47C9C"/>
    <w:rsid w:val="00F47DA2"/>
    <w:rsid w:val="00F509EE"/>
    <w:rsid w:val="00F5399B"/>
    <w:rsid w:val="00F53BB7"/>
    <w:rsid w:val="00F53CA4"/>
    <w:rsid w:val="00F5412B"/>
    <w:rsid w:val="00F5442E"/>
    <w:rsid w:val="00F562A5"/>
    <w:rsid w:val="00F57587"/>
    <w:rsid w:val="00F622C6"/>
    <w:rsid w:val="00F6344D"/>
    <w:rsid w:val="00F636A1"/>
    <w:rsid w:val="00F63DE6"/>
    <w:rsid w:val="00F646D7"/>
    <w:rsid w:val="00F65C93"/>
    <w:rsid w:val="00F65D98"/>
    <w:rsid w:val="00F664A6"/>
    <w:rsid w:val="00F67B51"/>
    <w:rsid w:val="00F70BC3"/>
    <w:rsid w:val="00F717F0"/>
    <w:rsid w:val="00F71A07"/>
    <w:rsid w:val="00F7408B"/>
    <w:rsid w:val="00F773A3"/>
    <w:rsid w:val="00F77E71"/>
    <w:rsid w:val="00F82EED"/>
    <w:rsid w:val="00F850C7"/>
    <w:rsid w:val="00F87576"/>
    <w:rsid w:val="00F87DC9"/>
    <w:rsid w:val="00F968E7"/>
    <w:rsid w:val="00F96F91"/>
    <w:rsid w:val="00FA447E"/>
    <w:rsid w:val="00FA4639"/>
    <w:rsid w:val="00FA5EB8"/>
    <w:rsid w:val="00FA6445"/>
    <w:rsid w:val="00FB0282"/>
    <w:rsid w:val="00FB0D0B"/>
    <w:rsid w:val="00FB0D25"/>
    <w:rsid w:val="00FB1574"/>
    <w:rsid w:val="00FB1751"/>
    <w:rsid w:val="00FB19A6"/>
    <w:rsid w:val="00FB2857"/>
    <w:rsid w:val="00FB2B31"/>
    <w:rsid w:val="00FB2D07"/>
    <w:rsid w:val="00FB3D2B"/>
    <w:rsid w:val="00FB41EC"/>
    <w:rsid w:val="00FB469D"/>
    <w:rsid w:val="00FB5AAD"/>
    <w:rsid w:val="00FB729B"/>
    <w:rsid w:val="00FB7814"/>
    <w:rsid w:val="00FB7B41"/>
    <w:rsid w:val="00FC03A3"/>
    <w:rsid w:val="00FC116F"/>
    <w:rsid w:val="00FC12B1"/>
    <w:rsid w:val="00FC3588"/>
    <w:rsid w:val="00FC389A"/>
    <w:rsid w:val="00FC59D8"/>
    <w:rsid w:val="00FC72B9"/>
    <w:rsid w:val="00FC7ECE"/>
    <w:rsid w:val="00FD0251"/>
    <w:rsid w:val="00FD24E7"/>
    <w:rsid w:val="00FD3B56"/>
    <w:rsid w:val="00FD3DBC"/>
    <w:rsid w:val="00FD46ED"/>
    <w:rsid w:val="00FD56D4"/>
    <w:rsid w:val="00FD604F"/>
    <w:rsid w:val="00FD60AC"/>
    <w:rsid w:val="00FD6DB6"/>
    <w:rsid w:val="00FD6FF6"/>
    <w:rsid w:val="00FE0222"/>
    <w:rsid w:val="00FE03D8"/>
    <w:rsid w:val="00FE4017"/>
    <w:rsid w:val="00FE483E"/>
    <w:rsid w:val="00FE74CA"/>
    <w:rsid w:val="00FE7B3C"/>
    <w:rsid w:val="00FF01A7"/>
    <w:rsid w:val="00FF0C75"/>
    <w:rsid w:val="00FF22EA"/>
    <w:rsid w:val="00FF25FD"/>
    <w:rsid w:val="00FF2E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41"/>
    <o:shapelayout v:ext="edit">
      <o:idmap v:ext="edit" data="1"/>
    </o:shapelayout>
  </w:shapeDefaults>
  <w:decimalSymbol w:val="."/>
  <w:listSeparator w:val=","/>
  <w14:docId w14:val="783C7184"/>
  <w15:docId w15:val="{B1E371F8-EEFB-40AF-A744-2D769EC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8B0"/>
    <w:rPr>
      <w:sz w:val="20"/>
      <w:szCs w:val="20"/>
      <w:lang w:eastAsia="en-US" w:bidi="he-IL"/>
    </w:rPr>
  </w:style>
  <w:style w:type="paragraph" w:styleId="Heading1">
    <w:name w:val="heading 1"/>
    <w:basedOn w:val="Normal"/>
    <w:next w:val="Body"/>
    <w:link w:val="Heading1Char"/>
    <w:uiPriority w:val="99"/>
    <w:qFormat/>
    <w:rsid w:val="00B24391"/>
    <w:pPr>
      <w:keepNext/>
      <w:keepLines/>
      <w:pageBreakBefore/>
      <w:numPr>
        <w:numId w:val="22"/>
      </w:numPr>
      <w:spacing w:before="240" w:after="80"/>
      <w:outlineLvl w:val="0"/>
    </w:pPr>
    <w:rPr>
      <w:rFonts w:ascii="Cambria" w:hAnsi="Cambria"/>
      <w:b/>
      <w:bCs/>
      <w:color w:val="C00000"/>
      <w:kern w:val="32"/>
      <w:sz w:val="40"/>
      <w:szCs w:val="40"/>
      <w:lang w:bidi="ar-SA"/>
    </w:rPr>
  </w:style>
  <w:style w:type="paragraph" w:styleId="Heading2">
    <w:name w:val="heading 2"/>
    <w:basedOn w:val="Heading1"/>
    <w:next w:val="Body"/>
    <w:link w:val="Heading2Char"/>
    <w:uiPriority w:val="99"/>
    <w:qFormat/>
    <w:rsid w:val="00B24391"/>
    <w:pPr>
      <w:pageBreakBefore w:val="0"/>
      <w:numPr>
        <w:ilvl w:val="1"/>
      </w:numPr>
      <w:outlineLvl w:val="1"/>
    </w:pPr>
    <w:rPr>
      <w:rFonts w:ascii="Calibri" w:hAnsi="Calibri"/>
      <w:bCs w:val="0"/>
      <w:iCs/>
      <w:color w:val="auto"/>
      <w:sz w:val="32"/>
      <w:szCs w:val="32"/>
    </w:rPr>
  </w:style>
  <w:style w:type="paragraph" w:styleId="Heading3">
    <w:name w:val="heading 3"/>
    <w:basedOn w:val="Heading2"/>
    <w:next w:val="Body"/>
    <w:link w:val="Heading3Char"/>
    <w:uiPriority w:val="99"/>
    <w:qFormat/>
    <w:rsid w:val="006E48B0"/>
    <w:pPr>
      <w:numPr>
        <w:ilvl w:val="2"/>
      </w:numPr>
      <w:outlineLvl w:val="2"/>
    </w:pPr>
    <w:rPr>
      <w:bCs/>
      <w:sz w:val="28"/>
      <w:szCs w:val="28"/>
    </w:rPr>
  </w:style>
  <w:style w:type="paragraph" w:styleId="Heading4">
    <w:name w:val="heading 4"/>
    <w:basedOn w:val="Heading3"/>
    <w:next w:val="Body"/>
    <w:link w:val="Heading4Char"/>
    <w:uiPriority w:val="99"/>
    <w:qFormat/>
    <w:rsid w:val="00545076"/>
    <w:pPr>
      <w:numPr>
        <w:ilvl w:val="3"/>
      </w:numPr>
      <w:outlineLvl w:val="3"/>
    </w:pPr>
    <w:rPr>
      <w:b w:val="0"/>
      <w:bCs w:val="0"/>
      <w:sz w:val="24"/>
      <w:szCs w:val="24"/>
    </w:rPr>
  </w:style>
  <w:style w:type="paragraph" w:styleId="Heading5">
    <w:name w:val="heading 5"/>
    <w:basedOn w:val="Heading4"/>
    <w:next w:val="Body"/>
    <w:link w:val="Heading5Char"/>
    <w:uiPriority w:val="99"/>
    <w:qFormat/>
    <w:rsid w:val="006E48B0"/>
    <w:pPr>
      <w:numPr>
        <w:ilvl w:val="4"/>
      </w:numPr>
      <w:outlineLvl w:val="4"/>
    </w:pPr>
    <w:rPr>
      <w:b/>
      <w:bCs/>
      <w:sz w:val="22"/>
      <w:szCs w:val="22"/>
    </w:rPr>
  </w:style>
  <w:style w:type="paragraph" w:styleId="Heading6">
    <w:name w:val="heading 6"/>
    <w:aliases w:val="DO NOT USE"/>
    <w:basedOn w:val="Body"/>
    <w:next w:val="Body"/>
    <w:link w:val="Heading6Char"/>
    <w:uiPriority w:val="99"/>
    <w:qFormat/>
    <w:rsid w:val="006E48B0"/>
    <w:pPr>
      <w:spacing w:before="240" w:after="60"/>
      <w:outlineLvl w:val="5"/>
    </w:pPr>
    <w:rPr>
      <w:rFonts w:ascii="Times New Roman" w:hAnsi="Times New Roman"/>
      <w:b/>
      <w:bCs/>
      <w:szCs w:val="22"/>
    </w:rPr>
  </w:style>
  <w:style w:type="paragraph" w:styleId="Heading7">
    <w:name w:val="heading 7"/>
    <w:aliases w:val="DO NOT USE3"/>
    <w:basedOn w:val="Body"/>
    <w:next w:val="Body"/>
    <w:link w:val="Heading7Char"/>
    <w:uiPriority w:val="99"/>
    <w:qFormat/>
    <w:rsid w:val="006E48B0"/>
    <w:pPr>
      <w:spacing w:before="240" w:after="60"/>
      <w:outlineLvl w:val="6"/>
    </w:pPr>
    <w:rPr>
      <w:rFonts w:ascii="Times New Roman" w:hAnsi="Times New Roman"/>
      <w:sz w:val="24"/>
    </w:rPr>
  </w:style>
  <w:style w:type="paragraph" w:styleId="Heading8">
    <w:name w:val="heading 8"/>
    <w:aliases w:val="DO NOT USE2"/>
    <w:basedOn w:val="Body"/>
    <w:next w:val="Body"/>
    <w:link w:val="Heading8Char"/>
    <w:uiPriority w:val="99"/>
    <w:qFormat/>
    <w:rsid w:val="006E48B0"/>
    <w:pPr>
      <w:spacing w:before="240" w:after="60"/>
      <w:outlineLvl w:val="7"/>
    </w:pPr>
    <w:rPr>
      <w:rFonts w:ascii="Times New Roman" w:hAnsi="Times New Roman"/>
      <w:i/>
      <w:iCs/>
      <w:sz w:val="24"/>
    </w:rPr>
  </w:style>
  <w:style w:type="paragraph" w:styleId="Heading9">
    <w:name w:val="heading 9"/>
    <w:aliases w:val="DO NOT USE1"/>
    <w:basedOn w:val="Body"/>
    <w:next w:val="Body"/>
    <w:link w:val="Heading9Char"/>
    <w:uiPriority w:val="99"/>
    <w:qFormat/>
    <w:rsid w:val="006E48B0"/>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116F"/>
    <w:rPr>
      <w:rFonts w:ascii="Cambria" w:hAnsi="Cambria"/>
      <w:b/>
      <w:bCs/>
      <w:color w:val="C00000"/>
      <w:kern w:val="32"/>
      <w:sz w:val="40"/>
      <w:szCs w:val="40"/>
      <w:lang w:eastAsia="en-US"/>
    </w:rPr>
  </w:style>
  <w:style w:type="character" w:customStyle="1" w:styleId="Heading2Char">
    <w:name w:val="Heading 2 Char"/>
    <w:basedOn w:val="DefaultParagraphFont"/>
    <w:link w:val="Heading2"/>
    <w:uiPriority w:val="99"/>
    <w:locked/>
    <w:rsid w:val="00FC116F"/>
    <w:rPr>
      <w:rFonts w:ascii="Calibri" w:hAnsi="Calibri"/>
      <w:b/>
      <w:iCs/>
      <w:kern w:val="32"/>
      <w:sz w:val="32"/>
      <w:szCs w:val="32"/>
      <w:lang w:eastAsia="en-US"/>
    </w:rPr>
  </w:style>
  <w:style w:type="character" w:customStyle="1" w:styleId="Heading3Char">
    <w:name w:val="Heading 3 Char"/>
    <w:basedOn w:val="DefaultParagraphFont"/>
    <w:link w:val="Heading3"/>
    <w:uiPriority w:val="99"/>
    <w:locked/>
    <w:rsid w:val="00FC116F"/>
    <w:rPr>
      <w:rFonts w:ascii="Calibri" w:hAnsi="Calibri"/>
      <w:b/>
      <w:bCs/>
      <w:iCs/>
      <w:kern w:val="32"/>
      <w:sz w:val="28"/>
      <w:szCs w:val="28"/>
      <w:lang w:eastAsia="en-US"/>
    </w:rPr>
  </w:style>
  <w:style w:type="character" w:customStyle="1" w:styleId="Heading4Char">
    <w:name w:val="Heading 4 Char"/>
    <w:basedOn w:val="DefaultParagraphFont"/>
    <w:link w:val="Heading4"/>
    <w:uiPriority w:val="99"/>
    <w:locked/>
    <w:rsid w:val="00FC116F"/>
    <w:rPr>
      <w:rFonts w:ascii="Calibri" w:hAnsi="Calibri"/>
      <w:iCs/>
      <w:kern w:val="32"/>
      <w:sz w:val="24"/>
      <w:szCs w:val="24"/>
      <w:lang w:eastAsia="en-US"/>
    </w:rPr>
  </w:style>
  <w:style w:type="character" w:customStyle="1" w:styleId="Heading5Char">
    <w:name w:val="Heading 5 Char"/>
    <w:basedOn w:val="DefaultParagraphFont"/>
    <w:link w:val="Heading5"/>
    <w:uiPriority w:val="99"/>
    <w:locked/>
    <w:rsid w:val="00FC116F"/>
    <w:rPr>
      <w:rFonts w:ascii="Calibri" w:hAnsi="Calibri"/>
      <w:b/>
      <w:bCs/>
      <w:iCs/>
      <w:kern w:val="32"/>
      <w:lang w:eastAsia="en-US"/>
    </w:rPr>
  </w:style>
  <w:style w:type="character" w:customStyle="1" w:styleId="Heading6Char">
    <w:name w:val="Heading 6 Char"/>
    <w:aliases w:val="DO NOT USE Char"/>
    <w:basedOn w:val="DefaultParagraphFont"/>
    <w:link w:val="Heading6"/>
    <w:uiPriority w:val="99"/>
    <w:locked/>
    <w:rsid w:val="00FC116F"/>
    <w:rPr>
      <w:rFonts w:ascii="Times New Roman" w:hAnsi="Times New Roman" w:cs="Times New Roman"/>
      <w:b/>
      <w:bCs/>
      <w:sz w:val="22"/>
      <w:szCs w:val="22"/>
      <w:lang w:eastAsia="en-US"/>
    </w:rPr>
  </w:style>
  <w:style w:type="character" w:customStyle="1" w:styleId="Heading7Char">
    <w:name w:val="Heading 7 Char"/>
    <w:aliases w:val="DO NOT USE3 Char"/>
    <w:basedOn w:val="DefaultParagraphFont"/>
    <w:link w:val="Heading7"/>
    <w:uiPriority w:val="99"/>
    <w:locked/>
    <w:rsid w:val="00FC116F"/>
    <w:rPr>
      <w:rFonts w:ascii="Times New Roman" w:hAnsi="Times New Roman" w:cs="Times New Roman"/>
      <w:sz w:val="18"/>
      <w:szCs w:val="18"/>
      <w:lang w:eastAsia="en-US"/>
    </w:rPr>
  </w:style>
  <w:style w:type="character" w:customStyle="1" w:styleId="Heading8Char">
    <w:name w:val="Heading 8 Char"/>
    <w:aliases w:val="DO NOT USE2 Char"/>
    <w:basedOn w:val="DefaultParagraphFont"/>
    <w:link w:val="Heading8"/>
    <w:uiPriority w:val="99"/>
    <w:locked/>
    <w:rsid w:val="00FC116F"/>
    <w:rPr>
      <w:rFonts w:ascii="Times New Roman" w:hAnsi="Times New Roman" w:cs="Times New Roman"/>
      <w:i/>
      <w:iCs/>
      <w:sz w:val="18"/>
      <w:szCs w:val="18"/>
      <w:lang w:eastAsia="en-US"/>
    </w:rPr>
  </w:style>
  <w:style w:type="character" w:customStyle="1" w:styleId="Heading9Char">
    <w:name w:val="Heading 9 Char"/>
    <w:aliases w:val="DO NOT USE1 Char"/>
    <w:basedOn w:val="DefaultParagraphFont"/>
    <w:link w:val="Heading9"/>
    <w:uiPriority w:val="99"/>
    <w:locked/>
    <w:rsid w:val="00FC116F"/>
    <w:rPr>
      <w:rFonts w:ascii="Calibri" w:hAnsi="Calibri" w:cs="Times New Roman"/>
      <w:sz w:val="22"/>
      <w:szCs w:val="22"/>
      <w:lang w:eastAsia="en-US"/>
    </w:rPr>
  </w:style>
  <w:style w:type="paragraph" w:customStyle="1" w:styleId="Body">
    <w:name w:val="Body"/>
    <w:uiPriority w:val="99"/>
    <w:rsid w:val="00307203"/>
    <w:pPr>
      <w:suppressAutoHyphens/>
      <w:spacing w:after="100" w:line="220" w:lineRule="exact"/>
    </w:pPr>
    <w:rPr>
      <w:rFonts w:ascii="Calibri" w:hAnsi="Calibri"/>
      <w:szCs w:val="18"/>
      <w:lang w:eastAsia="en-US"/>
    </w:rPr>
  </w:style>
  <w:style w:type="paragraph" w:customStyle="1" w:styleId="Title-Level1">
    <w:name w:val="Title - Level 1"/>
    <w:uiPriority w:val="99"/>
    <w:rsid w:val="006E48B0"/>
    <w:pPr>
      <w:spacing w:before="100" w:after="100"/>
    </w:pPr>
    <w:rPr>
      <w:b/>
      <w:sz w:val="48"/>
      <w:szCs w:val="40"/>
      <w:lang w:eastAsia="en-US" w:bidi="he-IL"/>
    </w:rPr>
  </w:style>
  <w:style w:type="paragraph" w:customStyle="1" w:styleId="Title-Level2">
    <w:name w:val="Title - Level 2"/>
    <w:basedOn w:val="Normal"/>
    <w:uiPriority w:val="99"/>
    <w:rsid w:val="006E48B0"/>
    <w:pPr>
      <w:spacing w:line="340" w:lineRule="exact"/>
    </w:pPr>
    <w:rPr>
      <w:sz w:val="32"/>
      <w:szCs w:val="40"/>
    </w:rPr>
  </w:style>
  <w:style w:type="paragraph" w:customStyle="1" w:styleId="Title-Level3">
    <w:name w:val="Title - Level 3"/>
    <w:basedOn w:val="Title-Level2"/>
    <w:uiPriority w:val="99"/>
    <w:rsid w:val="006E48B0"/>
    <w:pPr>
      <w:spacing w:before="40" w:after="40"/>
    </w:pPr>
    <w:rPr>
      <w:b/>
      <w:sz w:val="28"/>
      <w:szCs w:val="28"/>
    </w:rPr>
  </w:style>
  <w:style w:type="paragraph" w:customStyle="1" w:styleId="zHeaderRight">
    <w:name w:val="zHeaderRight"/>
    <w:uiPriority w:val="99"/>
    <w:semiHidden/>
    <w:rsid w:val="006E48B0"/>
    <w:pPr>
      <w:spacing w:before="60"/>
      <w:ind w:right="-60"/>
      <w:jc w:val="right"/>
    </w:pPr>
    <w:rPr>
      <w:b/>
      <w:bCs/>
      <w:noProof/>
      <w:sz w:val="20"/>
      <w:szCs w:val="20"/>
      <w:lang w:eastAsia="en-US" w:bidi="he-IL"/>
    </w:rPr>
  </w:style>
  <w:style w:type="paragraph" w:customStyle="1" w:styleId="zFooterLeft">
    <w:name w:val="zFooterLeft"/>
    <w:uiPriority w:val="99"/>
    <w:semiHidden/>
    <w:rsid w:val="006E48B0"/>
    <w:pPr>
      <w:spacing w:before="40"/>
      <w:ind w:left="-108"/>
    </w:pPr>
    <w:rPr>
      <w:sz w:val="15"/>
      <w:szCs w:val="15"/>
      <w:lang w:eastAsia="en-US" w:bidi="he-IL"/>
    </w:rPr>
  </w:style>
  <w:style w:type="paragraph" w:customStyle="1" w:styleId="zFooterCenterBold">
    <w:name w:val="zFooterCenterBold"/>
    <w:uiPriority w:val="99"/>
    <w:semiHidden/>
    <w:rsid w:val="006E48B0"/>
    <w:pPr>
      <w:spacing w:after="80" w:line="280" w:lineRule="exact"/>
      <w:jc w:val="center"/>
    </w:pPr>
    <w:rPr>
      <w:rFonts w:ascii="Arial Bold" w:hAnsi="Arial Bold"/>
      <w:b/>
      <w:bCs/>
      <w:sz w:val="24"/>
      <w:szCs w:val="24"/>
      <w:lang w:eastAsia="en-US" w:bidi="he-IL"/>
    </w:rPr>
  </w:style>
  <w:style w:type="paragraph" w:customStyle="1" w:styleId="zFooterCenter">
    <w:name w:val="zFooterCenter"/>
    <w:uiPriority w:val="99"/>
    <w:semiHidden/>
    <w:rsid w:val="006E48B0"/>
    <w:pPr>
      <w:spacing w:before="40"/>
      <w:jc w:val="center"/>
    </w:pPr>
    <w:rPr>
      <w:sz w:val="15"/>
      <w:szCs w:val="15"/>
      <w:lang w:eastAsia="en-US" w:bidi="he-IL"/>
    </w:rPr>
  </w:style>
  <w:style w:type="paragraph" w:customStyle="1" w:styleId="zFooterRight">
    <w:name w:val="zFooterRight"/>
    <w:uiPriority w:val="99"/>
    <w:semiHidden/>
    <w:rsid w:val="006E48B0"/>
    <w:pPr>
      <w:spacing w:before="40"/>
      <w:ind w:right="-108"/>
      <w:jc w:val="right"/>
    </w:pPr>
    <w:rPr>
      <w:sz w:val="15"/>
      <w:szCs w:val="15"/>
      <w:lang w:eastAsia="en-US" w:bidi="he-IL"/>
    </w:rPr>
  </w:style>
  <w:style w:type="paragraph" w:customStyle="1" w:styleId="zDisclaimer">
    <w:name w:val="zDisclaimer"/>
    <w:uiPriority w:val="99"/>
    <w:semiHidden/>
    <w:rsid w:val="006E48B0"/>
    <w:pPr>
      <w:spacing w:after="20" w:line="140" w:lineRule="exact"/>
    </w:pPr>
    <w:rPr>
      <w:sz w:val="12"/>
      <w:szCs w:val="12"/>
      <w:lang w:eastAsia="en-US" w:bidi="he-IL"/>
    </w:rPr>
  </w:style>
  <w:style w:type="paragraph" w:customStyle="1" w:styleId="NoteFigure">
    <w:name w:val="NoteFigure"/>
    <w:basedOn w:val="Normal"/>
    <w:uiPriority w:val="99"/>
    <w:semiHidden/>
    <w:rsid w:val="006E48B0"/>
    <w:pPr>
      <w:jc w:val="right"/>
    </w:pPr>
    <w:rPr>
      <w:sz w:val="17"/>
      <w:szCs w:val="18"/>
    </w:rPr>
  </w:style>
  <w:style w:type="paragraph" w:customStyle="1" w:styleId="WarningFigure">
    <w:name w:val="WarningFigure"/>
    <w:basedOn w:val="Normal"/>
    <w:uiPriority w:val="99"/>
    <w:semiHidden/>
    <w:rsid w:val="006E48B0"/>
    <w:pPr>
      <w:jc w:val="right"/>
    </w:pPr>
    <w:rPr>
      <w:sz w:val="17"/>
      <w:szCs w:val="18"/>
    </w:rPr>
  </w:style>
  <w:style w:type="paragraph" w:customStyle="1" w:styleId="zGeneratedListTitle">
    <w:name w:val="zGeneratedListTitle"/>
    <w:uiPriority w:val="99"/>
    <w:rsid w:val="006E48B0"/>
    <w:pPr>
      <w:keepNext/>
      <w:spacing w:before="240" w:after="320"/>
    </w:pPr>
    <w:rPr>
      <w:rFonts w:ascii="Arial Bold" w:hAnsi="Arial Bold"/>
      <w:b/>
      <w:bCs/>
      <w:sz w:val="36"/>
      <w:szCs w:val="36"/>
      <w:lang w:eastAsia="en-US" w:bidi="he-IL"/>
    </w:rPr>
  </w:style>
  <w:style w:type="paragraph" w:customStyle="1" w:styleId="BulletLast">
    <w:name w:val="BulletLast"/>
    <w:basedOn w:val="Bullet"/>
    <w:uiPriority w:val="99"/>
    <w:rsid w:val="006E48B0"/>
    <w:pPr>
      <w:numPr>
        <w:numId w:val="0"/>
      </w:numPr>
      <w:spacing w:after="80"/>
    </w:pPr>
  </w:style>
  <w:style w:type="paragraph" w:customStyle="1" w:styleId="Bullet">
    <w:name w:val="Bullet"/>
    <w:uiPriority w:val="99"/>
    <w:rsid w:val="00251C68"/>
    <w:pPr>
      <w:keepLines/>
      <w:numPr>
        <w:numId w:val="18"/>
      </w:numPr>
      <w:spacing w:after="40" w:line="220" w:lineRule="exact"/>
      <w:ind w:left="360"/>
    </w:pPr>
    <w:rPr>
      <w:rFonts w:ascii="Calibri" w:hAnsi="Calibri"/>
      <w:szCs w:val="24"/>
      <w:lang w:eastAsia="en-US"/>
    </w:rPr>
  </w:style>
  <w:style w:type="paragraph" w:customStyle="1" w:styleId="Appendix1">
    <w:name w:val="Appendix 1"/>
    <w:next w:val="Body"/>
    <w:uiPriority w:val="99"/>
    <w:rsid w:val="006E48B0"/>
    <w:pPr>
      <w:keepNext/>
      <w:keepLines/>
      <w:pageBreakBefore/>
      <w:spacing w:before="240" w:after="80"/>
      <w:ind w:hanging="1440"/>
    </w:pPr>
    <w:rPr>
      <w:b/>
      <w:bCs/>
      <w:sz w:val="40"/>
      <w:szCs w:val="40"/>
      <w:lang w:eastAsia="en-US"/>
    </w:rPr>
  </w:style>
  <w:style w:type="paragraph" w:customStyle="1" w:styleId="Appendix3">
    <w:name w:val="Appendix 3"/>
    <w:basedOn w:val="Appendix2"/>
    <w:next w:val="Body"/>
    <w:uiPriority w:val="99"/>
    <w:rsid w:val="006E48B0"/>
    <w:pPr>
      <w:numPr>
        <w:ilvl w:val="2"/>
        <w:numId w:val="1"/>
      </w:numPr>
      <w:tabs>
        <w:tab w:val="clear" w:pos="360"/>
      </w:tabs>
      <w:ind w:left="0" w:hanging="1440"/>
    </w:pPr>
    <w:rPr>
      <w:rFonts w:ascii="Arial Bold" w:hAnsi="Arial Bold"/>
      <w:b w:val="0"/>
      <w:sz w:val="28"/>
    </w:rPr>
  </w:style>
  <w:style w:type="paragraph" w:customStyle="1" w:styleId="CellBody">
    <w:name w:val="CellBody"/>
    <w:basedOn w:val="Body"/>
    <w:uiPriority w:val="99"/>
    <w:rsid w:val="006E48B0"/>
    <w:pPr>
      <w:spacing w:before="80" w:after="40"/>
    </w:pPr>
    <w:rPr>
      <w:sz w:val="17"/>
    </w:rPr>
  </w:style>
  <w:style w:type="paragraph" w:customStyle="1" w:styleId="zHeaderRight2">
    <w:name w:val="zHeaderRight2"/>
    <w:uiPriority w:val="99"/>
    <w:semiHidden/>
    <w:rsid w:val="006E48B0"/>
    <w:pPr>
      <w:jc w:val="right"/>
    </w:pPr>
    <w:rPr>
      <w:b/>
      <w:bCs/>
      <w:i/>
      <w:sz w:val="18"/>
      <w:szCs w:val="20"/>
      <w:lang w:eastAsia="en-US" w:bidi="he-IL"/>
    </w:rPr>
  </w:style>
  <w:style w:type="paragraph" w:customStyle="1" w:styleId="PrefaceHeading0">
    <w:name w:val="Preface Heading 0"/>
    <w:next w:val="Body"/>
    <w:uiPriority w:val="99"/>
    <w:rsid w:val="006E48B0"/>
    <w:pPr>
      <w:keepNext/>
      <w:keepLines/>
      <w:spacing w:after="440"/>
      <w:ind w:left="-1440"/>
      <w:outlineLvl w:val="0"/>
    </w:pPr>
    <w:rPr>
      <w:rFonts w:ascii="Arial Bold" w:hAnsi="Arial Bold"/>
      <w:b/>
      <w:sz w:val="36"/>
      <w:szCs w:val="24"/>
      <w:lang w:eastAsia="en-US"/>
    </w:rPr>
  </w:style>
  <w:style w:type="paragraph" w:customStyle="1" w:styleId="PrefaceHeading1">
    <w:name w:val="Preface Heading 1"/>
    <w:next w:val="Body"/>
    <w:uiPriority w:val="99"/>
    <w:rsid w:val="006E48B0"/>
    <w:pPr>
      <w:keepNext/>
      <w:spacing w:before="240" w:after="80"/>
      <w:ind w:left="-1440"/>
      <w:outlineLvl w:val="1"/>
    </w:pPr>
    <w:rPr>
      <w:rFonts w:ascii="Arial Bold" w:hAnsi="Arial Bold"/>
      <w:b/>
      <w:sz w:val="32"/>
      <w:szCs w:val="24"/>
      <w:lang w:eastAsia="en-US"/>
    </w:rPr>
  </w:style>
  <w:style w:type="paragraph" w:customStyle="1" w:styleId="PrefaceHeading2">
    <w:name w:val="Preface Heading 2"/>
    <w:next w:val="Body"/>
    <w:uiPriority w:val="99"/>
    <w:rsid w:val="006E48B0"/>
    <w:pPr>
      <w:keepNext/>
      <w:spacing w:before="240" w:after="80"/>
      <w:ind w:left="-1440"/>
      <w:outlineLvl w:val="2"/>
    </w:pPr>
    <w:rPr>
      <w:rFonts w:ascii="Arial Bold" w:hAnsi="Arial Bold"/>
      <w:b/>
      <w:sz w:val="28"/>
      <w:szCs w:val="24"/>
      <w:lang w:eastAsia="en-US"/>
    </w:rPr>
  </w:style>
  <w:style w:type="paragraph" w:customStyle="1" w:styleId="PrefaceHeading3">
    <w:name w:val="Preface Heading 3"/>
    <w:next w:val="Body"/>
    <w:uiPriority w:val="99"/>
    <w:rsid w:val="006E48B0"/>
    <w:pPr>
      <w:keepNext/>
      <w:spacing w:before="240" w:after="80"/>
      <w:ind w:left="-1440"/>
      <w:outlineLvl w:val="3"/>
    </w:pPr>
    <w:rPr>
      <w:rFonts w:ascii="Arial Bold" w:hAnsi="Arial Bold"/>
      <w:b/>
      <w:sz w:val="24"/>
      <w:szCs w:val="24"/>
      <w:lang w:eastAsia="en-US"/>
    </w:rPr>
  </w:style>
  <w:style w:type="paragraph" w:customStyle="1" w:styleId="PrefaceHeading4">
    <w:name w:val="Preface Heading 4"/>
    <w:next w:val="Body"/>
    <w:uiPriority w:val="99"/>
    <w:rsid w:val="006E48B0"/>
    <w:pPr>
      <w:keepNext/>
      <w:tabs>
        <w:tab w:val="left" w:pos="0"/>
      </w:tabs>
      <w:spacing w:before="240" w:after="80"/>
      <w:outlineLvl w:val="4"/>
    </w:pPr>
    <w:rPr>
      <w:rFonts w:ascii="Arial Bold" w:hAnsi="Arial Bold"/>
      <w:b/>
      <w:szCs w:val="24"/>
      <w:lang w:eastAsia="en-US"/>
    </w:rPr>
  </w:style>
  <w:style w:type="paragraph" w:customStyle="1" w:styleId="PrefaceHeading5">
    <w:name w:val="Preface Heading 5"/>
    <w:next w:val="Body"/>
    <w:uiPriority w:val="99"/>
    <w:rsid w:val="006E48B0"/>
    <w:pPr>
      <w:keepNext/>
      <w:tabs>
        <w:tab w:val="left" w:pos="0"/>
      </w:tabs>
      <w:spacing w:before="240" w:after="80"/>
      <w:outlineLvl w:val="5"/>
    </w:pPr>
    <w:rPr>
      <w:rFonts w:ascii="Arial Bold" w:hAnsi="Arial Bold"/>
      <w:b/>
      <w:szCs w:val="24"/>
      <w:lang w:eastAsia="en-US"/>
    </w:rPr>
  </w:style>
  <w:style w:type="paragraph" w:customStyle="1" w:styleId="zHeaderLeft">
    <w:name w:val="zHeaderLeft"/>
    <w:basedOn w:val="zHeaderRight"/>
    <w:uiPriority w:val="99"/>
    <w:semiHidden/>
    <w:rsid w:val="006E48B0"/>
    <w:pPr>
      <w:jc w:val="left"/>
    </w:pPr>
  </w:style>
  <w:style w:type="paragraph" w:customStyle="1" w:styleId="BulletSub">
    <w:name w:val="BulletSub"/>
    <w:uiPriority w:val="99"/>
    <w:rsid w:val="006E48B0"/>
    <w:pPr>
      <w:numPr>
        <w:numId w:val="19"/>
      </w:numPr>
      <w:tabs>
        <w:tab w:val="left" w:pos="720"/>
      </w:tabs>
      <w:spacing w:after="40" w:line="220" w:lineRule="exact"/>
    </w:pPr>
    <w:rPr>
      <w:sz w:val="18"/>
      <w:szCs w:val="24"/>
      <w:lang w:eastAsia="en-US"/>
    </w:rPr>
  </w:style>
  <w:style w:type="paragraph" w:customStyle="1" w:styleId="Numbered">
    <w:name w:val="Numbered"/>
    <w:uiPriority w:val="99"/>
    <w:rsid w:val="00251C68"/>
    <w:pPr>
      <w:tabs>
        <w:tab w:val="num" w:pos="1080"/>
      </w:tabs>
      <w:spacing w:after="40" w:line="220" w:lineRule="exact"/>
      <w:ind w:left="360" w:hanging="360"/>
    </w:pPr>
    <w:rPr>
      <w:rFonts w:ascii="Calibri" w:hAnsi="Calibri"/>
      <w:sz w:val="18"/>
      <w:szCs w:val="24"/>
      <w:lang w:eastAsia="en-US"/>
    </w:rPr>
  </w:style>
  <w:style w:type="paragraph" w:customStyle="1" w:styleId="LetterSub">
    <w:name w:val="LetterSub"/>
    <w:uiPriority w:val="99"/>
    <w:rsid w:val="006E48B0"/>
    <w:pPr>
      <w:keepLines/>
      <w:numPr>
        <w:ilvl w:val="1"/>
        <w:numId w:val="4"/>
      </w:numPr>
      <w:tabs>
        <w:tab w:val="clear" w:pos="1440"/>
        <w:tab w:val="num" w:pos="720"/>
        <w:tab w:val="num" w:pos="1080"/>
      </w:tabs>
      <w:spacing w:after="20" w:line="220" w:lineRule="exact"/>
      <w:ind w:left="720"/>
    </w:pPr>
    <w:rPr>
      <w:sz w:val="18"/>
      <w:szCs w:val="24"/>
      <w:lang w:eastAsia="en-US"/>
    </w:rPr>
  </w:style>
  <w:style w:type="paragraph" w:customStyle="1" w:styleId="NumberedLast">
    <w:name w:val="NumberedLast"/>
    <w:basedOn w:val="Numbered"/>
    <w:next w:val="Body"/>
    <w:uiPriority w:val="99"/>
    <w:rsid w:val="006E48B0"/>
    <w:pPr>
      <w:tabs>
        <w:tab w:val="clear" w:pos="1080"/>
      </w:tabs>
      <w:spacing w:after="80"/>
      <w:ind w:left="0" w:firstLine="0"/>
    </w:pPr>
  </w:style>
  <w:style w:type="paragraph" w:customStyle="1" w:styleId="LetterSubLast">
    <w:name w:val="LetterSubLast"/>
    <w:basedOn w:val="LetterSub"/>
    <w:next w:val="Body"/>
    <w:uiPriority w:val="99"/>
    <w:rsid w:val="006E48B0"/>
    <w:pPr>
      <w:numPr>
        <w:ilvl w:val="0"/>
        <w:numId w:val="0"/>
      </w:numPr>
      <w:tabs>
        <w:tab w:val="clear" w:pos="1440"/>
      </w:tabs>
      <w:spacing w:after="80"/>
    </w:pPr>
  </w:style>
  <w:style w:type="paragraph" w:customStyle="1" w:styleId="BodyBeforeList">
    <w:name w:val="BodyBeforeList"/>
    <w:basedOn w:val="Body"/>
    <w:next w:val="Bullet"/>
    <w:uiPriority w:val="99"/>
    <w:rsid w:val="006E48B0"/>
    <w:pPr>
      <w:keepNext/>
      <w:keepLines/>
      <w:spacing w:after="40"/>
    </w:pPr>
  </w:style>
  <w:style w:type="paragraph" w:customStyle="1" w:styleId="Code">
    <w:name w:val="Code"/>
    <w:link w:val="CodeChar"/>
    <w:uiPriority w:val="99"/>
    <w:rsid w:val="006E48B0"/>
    <w:pPr>
      <w:spacing w:after="80" w:line="220" w:lineRule="exact"/>
    </w:pPr>
    <w:rPr>
      <w:rFonts w:ascii="Courier New" w:hAnsi="Courier New"/>
      <w:sz w:val="18"/>
      <w:szCs w:val="24"/>
      <w:lang w:eastAsia="en-US"/>
    </w:rPr>
  </w:style>
  <w:style w:type="paragraph" w:customStyle="1" w:styleId="CodeIndented">
    <w:name w:val="CodeIndented"/>
    <w:basedOn w:val="Code"/>
    <w:uiPriority w:val="99"/>
    <w:rsid w:val="006E48B0"/>
    <w:pPr>
      <w:ind w:left="357"/>
    </w:pPr>
  </w:style>
  <w:style w:type="paragraph" w:customStyle="1" w:styleId="BodyIndented">
    <w:name w:val="BodyIndented"/>
    <w:basedOn w:val="Body"/>
    <w:uiPriority w:val="99"/>
    <w:rsid w:val="006E48B0"/>
    <w:pPr>
      <w:keepLines/>
      <w:spacing w:after="80"/>
      <w:ind w:left="360"/>
    </w:pPr>
  </w:style>
  <w:style w:type="paragraph" w:customStyle="1" w:styleId="BodyIndentedSub">
    <w:name w:val="BodyIndentedSub"/>
    <w:basedOn w:val="BodyIndented"/>
    <w:uiPriority w:val="99"/>
    <w:rsid w:val="006E48B0"/>
    <w:pPr>
      <w:spacing w:after="40"/>
      <w:ind w:left="720"/>
    </w:pPr>
  </w:style>
  <w:style w:type="paragraph" w:customStyle="1" w:styleId="CellHeading">
    <w:name w:val="CellHeading"/>
    <w:basedOn w:val="CellBody"/>
    <w:uiPriority w:val="99"/>
    <w:rsid w:val="006E48B0"/>
    <w:pPr>
      <w:keepNext/>
    </w:pPr>
    <w:rPr>
      <w:b/>
      <w:bCs/>
      <w:lang w:bidi="he-IL"/>
    </w:rPr>
  </w:style>
  <w:style w:type="paragraph" w:styleId="Caption">
    <w:name w:val="caption"/>
    <w:basedOn w:val="Normal"/>
    <w:next w:val="Body"/>
    <w:link w:val="CaptionChar"/>
    <w:autoRedefine/>
    <w:uiPriority w:val="99"/>
    <w:qFormat/>
    <w:rsid w:val="000F0E23"/>
    <w:pPr>
      <w:keepNext/>
      <w:keepLines/>
      <w:tabs>
        <w:tab w:val="left" w:pos="-720"/>
      </w:tabs>
    </w:pPr>
    <w:rPr>
      <w:rFonts w:ascii="Calibri" w:hAnsi="Calibri"/>
      <w:b/>
      <w:bCs/>
      <w:szCs w:val="22"/>
      <w:lang w:eastAsia="zh-TW" w:bidi="ar-SA"/>
    </w:rPr>
  </w:style>
  <w:style w:type="paragraph" w:customStyle="1" w:styleId="Title-Level4">
    <w:name w:val="Title - Level 4"/>
    <w:basedOn w:val="Title-Level3"/>
    <w:uiPriority w:val="99"/>
    <w:rsid w:val="006E48B0"/>
    <w:rPr>
      <w:sz w:val="24"/>
    </w:rPr>
  </w:style>
  <w:style w:type="paragraph" w:customStyle="1" w:styleId="Appendix4">
    <w:name w:val="Appendix 4"/>
    <w:basedOn w:val="Appendix3"/>
    <w:next w:val="Body"/>
    <w:uiPriority w:val="99"/>
    <w:rsid w:val="006E48B0"/>
    <w:pPr>
      <w:numPr>
        <w:ilvl w:val="3"/>
      </w:numPr>
      <w:tabs>
        <w:tab w:val="clear" w:pos="360"/>
      </w:tabs>
      <w:ind w:left="0" w:hanging="1440"/>
    </w:pPr>
    <w:rPr>
      <w:b/>
      <w:sz w:val="24"/>
    </w:rPr>
  </w:style>
  <w:style w:type="paragraph" w:customStyle="1" w:styleId="Note">
    <w:name w:val="Note"/>
    <w:basedOn w:val="Body"/>
    <w:uiPriority w:val="99"/>
    <w:semiHidden/>
    <w:rsid w:val="006E48B0"/>
    <w:pPr>
      <w:spacing w:after="0" w:line="240" w:lineRule="auto"/>
      <w:jc w:val="center"/>
    </w:pPr>
    <w:rPr>
      <w:b/>
      <w:bCs/>
      <w:sz w:val="16"/>
      <w:szCs w:val="16"/>
    </w:rPr>
  </w:style>
  <w:style w:type="paragraph" w:styleId="TOC1">
    <w:name w:val="toc 1"/>
    <w:basedOn w:val="Normal"/>
    <w:next w:val="TOC2"/>
    <w:uiPriority w:val="39"/>
    <w:rsid w:val="006E48B0"/>
    <w:pPr>
      <w:tabs>
        <w:tab w:val="left" w:pos="720"/>
        <w:tab w:val="right" w:leader="dot" w:pos="9360"/>
      </w:tabs>
      <w:spacing w:before="240" w:after="20" w:line="240" w:lineRule="exact"/>
      <w:ind w:left="720" w:hanging="720"/>
    </w:pPr>
    <w:rPr>
      <w:rFonts w:ascii="Arial Bold" w:hAnsi="Arial Bold"/>
      <w:b/>
      <w:lang w:bidi="ar-SA"/>
    </w:rPr>
  </w:style>
  <w:style w:type="paragraph" w:styleId="TOC2">
    <w:name w:val="toc 2"/>
    <w:basedOn w:val="Normal"/>
    <w:uiPriority w:val="39"/>
    <w:rsid w:val="006E48B0"/>
    <w:pPr>
      <w:tabs>
        <w:tab w:val="left" w:pos="720"/>
        <w:tab w:val="right" w:leader="dot" w:pos="9360"/>
      </w:tabs>
      <w:spacing w:before="80" w:line="220" w:lineRule="exact"/>
      <w:ind w:left="720" w:hanging="720"/>
    </w:pPr>
    <w:rPr>
      <w:sz w:val="18"/>
      <w:szCs w:val="28"/>
      <w:lang w:bidi="ar-SA"/>
    </w:rPr>
  </w:style>
  <w:style w:type="paragraph" w:styleId="TOC3">
    <w:name w:val="toc 3"/>
    <w:basedOn w:val="Normal"/>
    <w:uiPriority w:val="39"/>
    <w:rsid w:val="006E48B0"/>
    <w:pPr>
      <w:tabs>
        <w:tab w:val="left" w:pos="1440"/>
        <w:tab w:val="right" w:leader="dot" w:pos="9360"/>
      </w:tabs>
      <w:spacing w:line="220" w:lineRule="exact"/>
      <w:ind w:left="1440" w:hanging="720"/>
    </w:pPr>
    <w:rPr>
      <w:sz w:val="18"/>
      <w:szCs w:val="24"/>
      <w:lang w:bidi="ar-SA"/>
    </w:rPr>
  </w:style>
  <w:style w:type="paragraph" w:styleId="TOC4">
    <w:name w:val="toc 4"/>
    <w:basedOn w:val="Normal"/>
    <w:uiPriority w:val="99"/>
    <w:rsid w:val="006E48B0"/>
    <w:pPr>
      <w:tabs>
        <w:tab w:val="left" w:pos="2160"/>
        <w:tab w:val="right" w:leader="dot" w:pos="9360"/>
      </w:tabs>
      <w:spacing w:line="220" w:lineRule="exact"/>
      <w:ind w:left="2160" w:hanging="720"/>
    </w:pPr>
    <w:rPr>
      <w:sz w:val="18"/>
      <w:szCs w:val="24"/>
      <w:lang w:bidi="ar-SA"/>
    </w:rPr>
  </w:style>
  <w:style w:type="paragraph" w:styleId="TOC5">
    <w:name w:val="toc 5"/>
    <w:basedOn w:val="Normal"/>
    <w:uiPriority w:val="99"/>
    <w:rsid w:val="006E48B0"/>
    <w:pPr>
      <w:tabs>
        <w:tab w:val="left" w:pos="2880"/>
        <w:tab w:val="right" w:leader="dot" w:pos="9360"/>
      </w:tabs>
      <w:spacing w:line="220" w:lineRule="exact"/>
      <w:ind w:left="2880" w:hanging="720"/>
    </w:pPr>
    <w:rPr>
      <w:sz w:val="18"/>
      <w:szCs w:val="24"/>
      <w:lang w:bidi="ar-SA"/>
    </w:rPr>
  </w:style>
  <w:style w:type="paragraph" w:styleId="TableofFigures">
    <w:name w:val="table of figures"/>
    <w:basedOn w:val="Normal"/>
    <w:next w:val="Body"/>
    <w:uiPriority w:val="99"/>
    <w:rsid w:val="006E48B0"/>
    <w:pPr>
      <w:tabs>
        <w:tab w:val="left" w:pos="864"/>
        <w:tab w:val="right" w:leader="dot" w:pos="9360"/>
      </w:tabs>
      <w:spacing w:before="60" w:line="220" w:lineRule="exact"/>
      <w:ind w:left="720" w:hanging="720"/>
    </w:pPr>
    <w:rPr>
      <w:sz w:val="18"/>
      <w:szCs w:val="24"/>
      <w:lang w:bidi="ar-SA"/>
    </w:rPr>
  </w:style>
  <w:style w:type="paragraph" w:styleId="TOAHeading">
    <w:name w:val="toa heading"/>
    <w:basedOn w:val="Normal"/>
    <w:next w:val="Normal"/>
    <w:uiPriority w:val="99"/>
    <w:semiHidden/>
    <w:rsid w:val="006E48B0"/>
    <w:pPr>
      <w:spacing w:before="120"/>
    </w:pPr>
    <w:rPr>
      <w:b/>
      <w:bCs/>
    </w:rPr>
  </w:style>
  <w:style w:type="paragraph" w:customStyle="1" w:styleId="NoteText">
    <w:name w:val="Note Text"/>
    <w:basedOn w:val="Body"/>
    <w:uiPriority w:val="99"/>
    <w:semiHidden/>
    <w:rsid w:val="006E48B0"/>
  </w:style>
  <w:style w:type="paragraph" w:customStyle="1" w:styleId="CaptionWide">
    <w:name w:val="CaptionWide"/>
    <w:basedOn w:val="Caption"/>
    <w:next w:val="Body"/>
    <w:link w:val="CaptionWideChar"/>
    <w:uiPriority w:val="99"/>
    <w:rsid w:val="006E48B0"/>
    <w:pPr>
      <w:tabs>
        <w:tab w:val="left" w:pos="-561"/>
      </w:tabs>
      <w:ind w:left="-1440"/>
    </w:pPr>
  </w:style>
  <w:style w:type="paragraph" w:customStyle="1" w:styleId="Figure">
    <w:name w:val="Figure"/>
    <w:basedOn w:val="Body"/>
    <w:next w:val="Body"/>
    <w:uiPriority w:val="99"/>
    <w:rsid w:val="006E48B0"/>
    <w:pPr>
      <w:spacing w:before="120" w:after="280" w:line="240" w:lineRule="auto"/>
    </w:pPr>
  </w:style>
  <w:style w:type="paragraph" w:customStyle="1" w:styleId="CaptionFigureWide">
    <w:name w:val="CaptionFigureWide"/>
    <w:basedOn w:val="CaptionWide"/>
    <w:next w:val="FigureWide"/>
    <w:link w:val="CaptionFigureWideChar"/>
    <w:uiPriority w:val="99"/>
    <w:rsid w:val="006E48B0"/>
    <w:pPr>
      <w:pBdr>
        <w:bottom w:val="single" w:sz="4" w:space="6" w:color="auto"/>
      </w:pBdr>
      <w:tabs>
        <w:tab w:val="left" w:pos="864"/>
      </w:tabs>
      <w:spacing w:before="160"/>
      <w:ind w:left="-578"/>
    </w:pPr>
  </w:style>
  <w:style w:type="paragraph" w:customStyle="1" w:styleId="FigureWide">
    <w:name w:val="FigureWide"/>
    <w:basedOn w:val="Body"/>
    <w:next w:val="Body"/>
    <w:uiPriority w:val="99"/>
    <w:rsid w:val="006E48B0"/>
    <w:pPr>
      <w:spacing w:before="120" w:after="280" w:line="240" w:lineRule="auto"/>
      <w:ind w:left="-1440"/>
    </w:pPr>
  </w:style>
  <w:style w:type="paragraph" w:customStyle="1" w:styleId="Appendix2">
    <w:name w:val="Appendix 2"/>
    <w:basedOn w:val="Appendix1"/>
    <w:next w:val="Body"/>
    <w:uiPriority w:val="99"/>
    <w:rsid w:val="006E48B0"/>
    <w:pPr>
      <w:pageBreakBefore w:val="0"/>
      <w:numPr>
        <w:ilvl w:val="1"/>
        <w:numId w:val="3"/>
      </w:numPr>
      <w:tabs>
        <w:tab w:val="clear" w:pos="1080"/>
      </w:tabs>
      <w:ind w:left="0" w:hanging="1440"/>
    </w:pPr>
  </w:style>
  <w:style w:type="paragraph" w:customStyle="1" w:styleId="CellBullet">
    <w:name w:val="CellBullet"/>
    <w:basedOn w:val="CellBody"/>
    <w:uiPriority w:val="99"/>
    <w:rsid w:val="006E48B0"/>
    <w:pPr>
      <w:numPr>
        <w:numId w:val="21"/>
      </w:numPr>
    </w:pPr>
  </w:style>
  <w:style w:type="paragraph" w:customStyle="1" w:styleId="CellBodyNumbered">
    <w:name w:val="CellBodyNumbered"/>
    <w:basedOn w:val="CellBody"/>
    <w:uiPriority w:val="99"/>
    <w:rsid w:val="006E48B0"/>
    <w:pPr>
      <w:numPr>
        <w:numId w:val="20"/>
      </w:numPr>
    </w:pPr>
  </w:style>
  <w:style w:type="paragraph" w:customStyle="1" w:styleId="BulletSubLast">
    <w:name w:val="BulletSubLast"/>
    <w:basedOn w:val="BulletSub"/>
    <w:next w:val="Body"/>
    <w:uiPriority w:val="99"/>
    <w:rsid w:val="006E48B0"/>
    <w:pPr>
      <w:keepNext/>
      <w:numPr>
        <w:numId w:val="0"/>
      </w:numPr>
      <w:spacing w:after="80"/>
    </w:pPr>
  </w:style>
  <w:style w:type="paragraph" w:customStyle="1" w:styleId="CautionFigure">
    <w:name w:val="CautionFigure"/>
    <w:basedOn w:val="Body"/>
    <w:uiPriority w:val="99"/>
    <w:semiHidden/>
    <w:rsid w:val="006E48B0"/>
    <w:pPr>
      <w:spacing w:before="60" w:after="60" w:line="240" w:lineRule="auto"/>
      <w:jc w:val="center"/>
    </w:pPr>
  </w:style>
  <w:style w:type="paragraph" w:styleId="TableofAuthorities">
    <w:name w:val="table of authorities"/>
    <w:basedOn w:val="Normal"/>
    <w:next w:val="Normal"/>
    <w:uiPriority w:val="99"/>
    <w:semiHidden/>
    <w:rsid w:val="006E48B0"/>
    <w:pPr>
      <w:ind w:left="180" w:hanging="180"/>
    </w:pPr>
  </w:style>
  <w:style w:type="character" w:styleId="FollowedHyperlink">
    <w:name w:val="FollowedHyperlink"/>
    <w:basedOn w:val="DefaultParagraphFont"/>
    <w:uiPriority w:val="99"/>
    <w:rsid w:val="006E48B0"/>
    <w:rPr>
      <w:rFonts w:cs="Times New Roman"/>
      <w:color w:val="800080"/>
      <w:u w:val="single"/>
    </w:rPr>
  </w:style>
  <w:style w:type="character" w:styleId="Hyperlink">
    <w:name w:val="Hyperlink"/>
    <w:basedOn w:val="DefaultParagraphFont"/>
    <w:uiPriority w:val="99"/>
    <w:rsid w:val="006E48B0"/>
    <w:rPr>
      <w:rFonts w:cs="Times New Roman"/>
      <w:color w:val="0000FF"/>
      <w:u w:val="single"/>
    </w:rPr>
  </w:style>
  <w:style w:type="paragraph" w:styleId="NoteHeading">
    <w:name w:val="Note Heading"/>
    <w:basedOn w:val="Normal"/>
    <w:next w:val="Normal"/>
    <w:link w:val="NoteHeadingChar"/>
    <w:uiPriority w:val="99"/>
    <w:semiHidden/>
    <w:rsid w:val="006E48B0"/>
  </w:style>
  <w:style w:type="character" w:customStyle="1" w:styleId="NoteHeadingChar">
    <w:name w:val="Note Heading Char"/>
    <w:basedOn w:val="DefaultParagraphFont"/>
    <w:link w:val="NoteHeading"/>
    <w:uiPriority w:val="99"/>
    <w:semiHidden/>
    <w:locked/>
    <w:rsid w:val="00B32884"/>
    <w:rPr>
      <w:rFonts w:cs="Times New Roman"/>
      <w:sz w:val="20"/>
      <w:szCs w:val="20"/>
      <w:lang w:bidi="he-IL"/>
    </w:rPr>
  </w:style>
  <w:style w:type="character" w:styleId="PageNumber">
    <w:name w:val="page number"/>
    <w:basedOn w:val="DefaultParagraphFont"/>
    <w:uiPriority w:val="99"/>
    <w:rsid w:val="006E48B0"/>
    <w:rPr>
      <w:rFonts w:cs="Times New Roman"/>
    </w:rPr>
  </w:style>
  <w:style w:type="paragraph" w:customStyle="1" w:styleId="CaptionFigure">
    <w:name w:val="CaptionFigure"/>
    <w:basedOn w:val="Caption"/>
    <w:next w:val="Figure"/>
    <w:uiPriority w:val="99"/>
    <w:rsid w:val="006E48B0"/>
    <w:pPr>
      <w:pBdr>
        <w:bottom w:val="single" w:sz="8" w:space="6" w:color="auto"/>
      </w:pBdr>
      <w:spacing w:before="160"/>
    </w:pPr>
  </w:style>
  <w:style w:type="table" w:styleId="TableGrid">
    <w:name w:val="Table Grid"/>
    <w:basedOn w:val="TableNormal"/>
    <w:uiPriority w:val="99"/>
    <w:rsid w:val="006E48B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rvellStandard">
    <w:name w:val="MarvellStandard"/>
    <w:uiPriority w:val="99"/>
    <w:rsid w:val="006E48B0"/>
    <w:rPr>
      <w:sz w:val="20"/>
      <w:szCs w:val="20"/>
      <w:lang w:eastAsia="en-US"/>
    </w:rPr>
    <w:tblPr>
      <w:tblInd w:w="10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table" w:customStyle="1" w:styleId="MarvellFull">
    <w:name w:val="MarvellFull"/>
    <w:basedOn w:val="MarvellStandard"/>
    <w:uiPriority w:val="99"/>
    <w:rsid w:val="006E48B0"/>
    <w:tblPr>
      <w:tblInd w:w="-1298" w:type="dxa"/>
      <w:tblCellMar>
        <w:left w:w="115" w:type="dxa"/>
        <w:right w:w="115" w:type="dxa"/>
      </w:tblCellMar>
    </w:tblPr>
    <w:tblStylePr w:type="firstRow">
      <w:rPr>
        <w:rFonts w:ascii="Arial" w:hAnsi="Arial" w:cs="Arial"/>
        <w:b/>
        <w:i w:val="0"/>
        <w:sz w:val="20"/>
      </w:rPr>
      <w:tblPr/>
      <w:trPr>
        <w:cantSplit/>
        <w:tblHeader/>
      </w:trPr>
      <w:tcPr>
        <w:tcBorders>
          <w:top w:val="single" w:sz="4" w:space="0" w:color="C0C0C0"/>
          <w:left w:val="single" w:sz="4" w:space="0" w:color="C0C0C0"/>
          <w:bottom w:val="single" w:sz="4" w:space="0" w:color="C0C0C0"/>
          <w:right w:val="single" w:sz="4" w:space="0" w:color="C0C0C0"/>
          <w:insideH w:val="single" w:sz="4" w:space="0" w:color="E7E7E7"/>
          <w:insideV w:val="single" w:sz="4" w:space="0" w:color="C0C0C0"/>
        </w:tcBorders>
        <w:shd w:val="clear" w:color="auto" w:fill="E7E7E7"/>
      </w:tcPr>
    </w:tblStylePr>
  </w:style>
  <w:style w:type="paragraph" w:customStyle="1" w:styleId="Heading">
    <w:name w:val="Heading"/>
    <w:next w:val="Body"/>
    <w:uiPriority w:val="99"/>
    <w:semiHidden/>
    <w:rsid w:val="006E48B0"/>
    <w:pPr>
      <w:keepNext/>
      <w:spacing w:before="240" w:after="100"/>
    </w:pPr>
    <w:rPr>
      <w:sz w:val="24"/>
      <w:szCs w:val="24"/>
      <w:lang w:eastAsia="en-US" w:bidi="he-IL"/>
    </w:rPr>
  </w:style>
  <w:style w:type="paragraph" w:styleId="BalloonText">
    <w:name w:val="Balloon Text"/>
    <w:basedOn w:val="Normal"/>
    <w:link w:val="BalloonTextChar"/>
    <w:uiPriority w:val="99"/>
    <w:rsid w:val="006E48B0"/>
    <w:rPr>
      <w:rFonts w:ascii="Tahoma" w:hAnsi="Tahoma" w:cs="Tahoma"/>
      <w:sz w:val="16"/>
      <w:szCs w:val="16"/>
    </w:rPr>
  </w:style>
  <w:style w:type="character" w:customStyle="1" w:styleId="BalloonTextChar">
    <w:name w:val="Balloon Text Char"/>
    <w:basedOn w:val="DefaultParagraphFont"/>
    <w:link w:val="BalloonText"/>
    <w:uiPriority w:val="99"/>
    <w:locked/>
    <w:rsid w:val="00FC116F"/>
    <w:rPr>
      <w:rFonts w:ascii="Tahoma" w:hAnsi="Tahoma" w:cs="Tahoma"/>
      <w:sz w:val="16"/>
      <w:szCs w:val="16"/>
      <w:lang w:eastAsia="en-US" w:bidi="he-IL"/>
    </w:rPr>
  </w:style>
  <w:style w:type="paragraph" w:customStyle="1" w:styleId="FigureIndent">
    <w:name w:val="FigureIndent"/>
    <w:basedOn w:val="Figure"/>
    <w:uiPriority w:val="99"/>
    <w:rsid w:val="006E48B0"/>
    <w:pPr>
      <w:ind w:left="357"/>
    </w:pPr>
  </w:style>
  <w:style w:type="paragraph" w:styleId="Header">
    <w:name w:val="header"/>
    <w:basedOn w:val="Normal"/>
    <w:link w:val="HeaderChar"/>
    <w:uiPriority w:val="99"/>
    <w:rsid w:val="006E48B0"/>
    <w:pPr>
      <w:tabs>
        <w:tab w:val="center" w:pos="4320"/>
        <w:tab w:val="right" w:pos="8640"/>
      </w:tabs>
    </w:pPr>
  </w:style>
  <w:style w:type="character" w:customStyle="1" w:styleId="HeaderChar">
    <w:name w:val="Header Char"/>
    <w:basedOn w:val="DefaultParagraphFont"/>
    <w:link w:val="Header"/>
    <w:uiPriority w:val="99"/>
    <w:locked/>
    <w:rsid w:val="00FC116F"/>
    <w:rPr>
      <w:rFonts w:cs="Times New Roman"/>
      <w:lang w:eastAsia="en-US" w:bidi="he-IL"/>
    </w:rPr>
  </w:style>
  <w:style w:type="paragraph" w:styleId="Footer">
    <w:name w:val="footer"/>
    <w:basedOn w:val="Normal"/>
    <w:link w:val="FooterChar"/>
    <w:uiPriority w:val="99"/>
    <w:rsid w:val="006E48B0"/>
    <w:pPr>
      <w:tabs>
        <w:tab w:val="center" w:pos="4320"/>
        <w:tab w:val="right" w:pos="8640"/>
      </w:tabs>
    </w:pPr>
  </w:style>
  <w:style w:type="character" w:customStyle="1" w:styleId="FooterChar">
    <w:name w:val="Footer Char"/>
    <w:basedOn w:val="DefaultParagraphFont"/>
    <w:link w:val="Footer"/>
    <w:uiPriority w:val="99"/>
    <w:locked/>
    <w:rsid w:val="00FC116F"/>
    <w:rPr>
      <w:rFonts w:cs="Times New Roman"/>
      <w:lang w:eastAsia="en-US" w:bidi="he-IL"/>
    </w:rPr>
  </w:style>
  <w:style w:type="table" w:customStyle="1" w:styleId="API">
    <w:name w:val="API"/>
    <w:uiPriority w:val="99"/>
    <w:rsid w:val="006E48B0"/>
    <w:rPr>
      <w:sz w:val="20"/>
      <w:szCs w:val="20"/>
      <w:lang w:eastAsia="en-US" w:bidi="he-IL"/>
    </w:rPr>
    <w:tblPr>
      <w:tblCellMar>
        <w:top w:w="0" w:type="dxa"/>
        <w:left w:w="0" w:type="dxa"/>
        <w:bottom w:w="0" w:type="dxa"/>
        <w:right w:w="0" w:type="dxa"/>
      </w:tblCellMar>
    </w:tblPr>
    <w:trPr>
      <w:cantSplit/>
    </w:trPr>
  </w:style>
  <w:style w:type="paragraph" w:styleId="BlockText">
    <w:name w:val="Block Text"/>
    <w:basedOn w:val="Normal"/>
    <w:uiPriority w:val="99"/>
    <w:semiHidden/>
    <w:rsid w:val="006E48B0"/>
    <w:pPr>
      <w:spacing w:after="120"/>
      <w:ind w:left="1440" w:right="1440"/>
    </w:pPr>
  </w:style>
  <w:style w:type="paragraph" w:styleId="CommentText">
    <w:name w:val="annotation text"/>
    <w:basedOn w:val="Normal"/>
    <w:link w:val="CommentTextChar"/>
    <w:uiPriority w:val="99"/>
    <w:rsid w:val="006E48B0"/>
  </w:style>
  <w:style w:type="character" w:customStyle="1" w:styleId="CommentTextChar">
    <w:name w:val="Comment Text Char"/>
    <w:basedOn w:val="DefaultParagraphFont"/>
    <w:link w:val="CommentText"/>
    <w:uiPriority w:val="99"/>
    <w:locked/>
    <w:rsid w:val="00FC116F"/>
    <w:rPr>
      <w:rFonts w:cs="Times New Roman"/>
      <w:lang w:eastAsia="en-US" w:bidi="he-IL"/>
    </w:rPr>
  </w:style>
  <w:style w:type="paragraph" w:styleId="CommentSubject">
    <w:name w:val="annotation subject"/>
    <w:basedOn w:val="CommentText"/>
    <w:next w:val="CommentText"/>
    <w:link w:val="CommentSubjectChar"/>
    <w:uiPriority w:val="99"/>
    <w:rsid w:val="006E48B0"/>
    <w:rPr>
      <w:b/>
      <w:bCs/>
    </w:rPr>
  </w:style>
  <w:style w:type="character" w:customStyle="1" w:styleId="CommentSubjectChar">
    <w:name w:val="Comment Subject Char"/>
    <w:basedOn w:val="CommentTextChar"/>
    <w:link w:val="CommentSubject"/>
    <w:uiPriority w:val="99"/>
    <w:locked/>
    <w:rsid w:val="00FC116F"/>
    <w:rPr>
      <w:rFonts w:cs="Times New Roman"/>
      <w:b/>
      <w:bCs/>
      <w:lang w:eastAsia="en-US" w:bidi="he-IL"/>
    </w:rPr>
  </w:style>
  <w:style w:type="paragraph" w:styleId="Date">
    <w:name w:val="Date"/>
    <w:basedOn w:val="Normal"/>
    <w:next w:val="Normal"/>
    <w:link w:val="DateChar"/>
    <w:uiPriority w:val="99"/>
    <w:rsid w:val="006E48B0"/>
  </w:style>
  <w:style w:type="character" w:customStyle="1" w:styleId="DateChar">
    <w:name w:val="Date Char"/>
    <w:basedOn w:val="DefaultParagraphFont"/>
    <w:link w:val="Date"/>
    <w:uiPriority w:val="99"/>
    <w:locked/>
    <w:rsid w:val="00FC116F"/>
    <w:rPr>
      <w:rFonts w:cs="Times New Roman"/>
      <w:lang w:eastAsia="en-US" w:bidi="he-IL"/>
    </w:rPr>
  </w:style>
  <w:style w:type="paragraph" w:styleId="FootnoteText">
    <w:name w:val="footnote text"/>
    <w:basedOn w:val="Normal"/>
    <w:link w:val="FootnoteTextChar"/>
    <w:uiPriority w:val="99"/>
    <w:semiHidden/>
    <w:rsid w:val="006E48B0"/>
  </w:style>
  <w:style w:type="character" w:customStyle="1" w:styleId="FootnoteTextChar">
    <w:name w:val="Footnote Text Char"/>
    <w:basedOn w:val="DefaultParagraphFont"/>
    <w:link w:val="FootnoteText"/>
    <w:uiPriority w:val="99"/>
    <w:semiHidden/>
    <w:locked/>
    <w:rsid w:val="00FC116F"/>
    <w:rPr>
      <w:rFonts w:cs="Times New Roman"/>
      <w:lang w:eastAsia="en-US" w:bidi="he-IL"/>
    </w:rPr>
  </w:style>
  <w:style w:type="paragraph" w:styleId="MacroText">
    <w:name w:val="macro"/>
    <w:link w:val="MacroTextChar"/>
    <w:uiPriority w:val="99"/>
    <w:semiHidden/>
    <w:rsid w:val="006E48B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eastAsia="en-US"/>
    </w:rPr>
  </w:style>
  <w:style w:type="character" w:customStyle="1" w:styleId="MacroTextChar">
    <w:name w:val="Macro Text Char"/>
    <w:basedOn w:val="DefaultParagraphFont"/>
    <w:link w:val="MacroText"/>
    <w:uiPriority w:val="99"/>
    <w:semiHidden/>
    <w:locked/>
    <w:rsid w:val="00B32884"/>
    <w:rPr>
      <w:rFonts w:ascii="Courier New" w:hAnsi="Courier New" w:cs="Courier New"/>
      <w:lang w:val="en-US" w:eastAsia="en-US" w:bidi="ar-SA"/>
    </w:rPr>
  </w:style>
  <w:style w:type="paragraph" w:styleId="Title">
    <w:name w:val="Title"/>
    <w:basedOn w:val="Normal"/>
    <w:link w:val="TitleChar"/>
    <w:uiPriority w:val="99"/>
    <w:qFormat/>
    <w:rsid w:val="006E48B0"/>
    <w:pPr>
      <w:spacing w:before="240" w:after="60"/>
      <w:jc w:val="center"/>
      <w:outlineLvl w:val="0"/>
    </w:pPr>
    <w:rPr>
      <w:b/>
      <w:bCs/>
      <w:kern w:val="28"/>
      <w:sz w:val="32"/>
      <w:szCs w:val="32"/>
    </w:rPr>
  </w:style>
  <w:style w:type="character" w:customStyle="1" w:styleId="TitleChar">
    <w:name w:val="Title Char"/>
    <w:basedOn w:val="DefaultParagraphFont"/>
    <w:link w:val="Title"/>
    <w:uiPriority w:val="99"/>
    <w:locked/>
    <w:rsid w:val="00FC116F"/>
    <w:rPr>
      <w:rFonts w:cs="Times New Roman"/>
      <w:b/>
      <w:bCs/>
      <w:kern w:val="28"/>
      <w:sz w:val="32"/>
      <w:szCs w:val="32"/>
      <w:lang w:eastAsia="en-US" w:bidi="he-IL"/>
    </w:rPr>
  </w:style>
  <w:style w:type="paragraph" w:styleId="TOC6">
    <w:name w:val="toc 6"/>
    <w:basedOn w:val="Normal"/>
    <w:next w:val="Normal"/>
    <w:autoRedefine/>
    <w:uiPriority w:val="99"/>
    <w:rsid w:val="006E48B0"/>
    <w:pPr>
      <w:ind w:left="900"/>
    </w:pPr>
  </w:style>
  <w:style w:type="paragraph" w:styleId="TOC7">
    <w:name w:val="toc 7"/>
    <w:basedOn w:val="Normal"/>
    <w:next w:val="Normal"/>
    <w:autoRedefine/>
    <w:uiPriority w:val="99"/>
    <w:rsid w:val="006E48B0"/>
    <w:pPr>
      <w:ind w:left="1080"/>
    </w:pPr>
  </w:style>
  <w:style w:type="paragraph" w:styleId="TOC8">
    <w:name w:val="toc 8"/>
    <w:basedOn w:val="Normal"/>
    <w:next w:val="Normal"/>
    <w:autoRedefine/>
    <w:uiPriority w:val="99"/>
    <w:rsid w:val="006E48B0"/>
    <w:pPr>
      <w:ind w:left="1260"/>
    </w:pPr>
  </w:style>
  <w:style w:type="paragraph" w:styleId="TOC9">
    <w:name w:val="toc 9"/>
    <w:basedOn w:val="Normal"/>
    <w:next w:val="Normal"/>
    <w:autoRedefine/>
    <w:uiPriority w:val="99"/>
    <w:rsid w:val="006E48B0"/>
    <w:pPr>
      <w:ind w:left="1440"/>
    </w:pPr>
  </w:style>
  <w:style w:type="table" w:customStyle="1" w:styleId="Cover">
    <w:name w:val="Cover"/>
    <w:uiPriority w:val="99"/>
    <w:rsid w:val="006E48B0"/>
    <w:rPr>
      <w:sz w:val="20"/>
      <w:szCs w:val="20"/>
      <w:lang w:eastAsia="en-US"/>
    </w:rPr>
    <w:tblPr>
      <w:tblInd w:w="0" w:type="dxa"/>
      <w:tblCellMar>
        <w:top w:w="0" w:type="dxa"/>
        <w:left w:w="108" w:type="dxa"/>
        <w:bottom w:w="0" w:type="dxa"/>
        <w:right w:w="108" w:type="dxa"/>
      </w:tblCellMar>
    </w:tblPr>
  </w:style>
  <w:style w:type="table" w:customStyle="1" w:styleId="Legal">
    <w:name w:val="Legal"/>
    <w:basedOn w:val="MarvellStandard"/>
    <w:uiPriority w:val="99"/>
    <w:rsid w:val="006E48B0"/>
    <w:tblPr/>
    <w:tblStylePr w:type="firstRow">
      <w:rPr>
        <w:rFonts w:ascii="Arial" w:hAnsi="Arial" w:cs="Arial"/>
        <w:b/>
        <w:i w:val="0"/>
        <w:sz w:val="20"/>
      </w:rPr>
      <w:tblPr/>
      <w:trPr>
        <w:cantSplit/>
        <w:tblHeader/>
      </w:trPr>
      <w:tcPr>
        <w:tcBorders>
          <w:top w:val="nil"/>
          <w:left w:val="nil"/>
          <w:bottom w:val="nil"/>
          <w:right w:val="nil"/>
          <w:insideH w:val="nil"/>
          <w:insideV w:val="nil"/>
          <w:tl2br w:val="nil"/>
          <w:tr2bl w:val="nil"/>
        </w:tcBorders>
        <w:shd w:val="clear" w:color="auto" w:fill="E7E7E7"/>
      </w:tcPr>
    </w:tblStylePr>
  </w:style>
  <w:style w:type="paragraph" w:styleId="Subtitle">
    <w:name w:val="Subtitle"/>
    <w:basedOn w:val="Normal"/>
    <w:link w:val="SubtitleChar"/>
    <w:uiPriority w:val="99"/>
    <w:qFormat/>
    <w:rsid w:val="006E48B0"/>
    <w:pPr>
      <w:spacing w:after="60"/>
      <w:jc w:val="center"/>
      <w:outlineLvl w:val="1"/>
    </w:pPr>
    <w:rPr>
      <w:sz w:val="24"/>
    </w:rPr>
  </w:style>
  <w:style w:type="character" w:customStyle="1" w:styleId="SubtitleChar">
    <w:name w:val="Subtitle Char"/>
    <w:basedOn w:val="DefaultParagraphFont"/>
    <w:link w:val="Subtitle"/>
    <w:uiPriority w:val="99"/>
    <w:locked/>
    <w:rsid w:val="00B32884"/>
    <w:rPr>
      <w:rFonts w:ascii="Cambria" w:hAnsi="Cambria" w:cs="Times New Roman"/>
      <w:sz w:val="24"/>
      <w:szCs w:val="24"/>
      <w:lang w:bidi="he-IL"/>
    </w:rPr>
  </w:style>
  <w:style w:type="paragraph" w:customStyle="1" w:styleId="SubLetters">
    <w:name w:val="Sub Letters"/>
    <w:basedOn w:val="Normal"/>
    <w:uiPriority w:val="99"/>
    <w:semiHidden/>
    <w:rsid w:val="006E48B0"/>
    <w:pPr>
      <w:tabs>
        <w:tab w:val="num" w:pos="720"/>
      </w:tabs>
      <w:ind w:left="720" w:hanging="360"/>
    </w:pPr>
  </w:style>
  <w:style w:type="character" w:customStyle="1" w:styleId="CodeChar">
    <w:name w:val="Code Char"/>
    <w:basedOn w:val="DefaultParagraphFont"/>
    <w:link w:val="Code"/>
    <w:uiPriority w:val="99"/>
    <w:locked/>
    <w:rsid w:val="006E48B0"/>
    <w:rPr>
      <w:rFonts w:ascii="Courier New" w:hAnsi="Courier New" w:cs="Times New Roman"/>
      <w:sz w:val="24"/>
      <w:szCs w:val="24"/>
      <w:lang w:val="en-US" w:eastAsia="en-US" w:bidi="ar-SA"/>
    </w:rPr>
  </w:style>
  <w:style w:type="table" w:customStyle="1" w:styleId="2Column">
    <w:name w:val="2 Column"/>
    <w:basedOn w:val="API"/>
    <w:uiPriority w:val="99"/>
    <w:rsid w:val="006E48B0"/>
    <w:tblPr>
      <w:tblBorders>
        <w:top w:val="single" w:sz="4" w:space="0" w:color="999999"/>
        <w:left w:val="single" w:sz="4" w:space="0" w:color="999999"/>
        <w:bottom w:val="single" w:sz="4" w:space="0" w:color="999999"/>
        <w:right w:val="single" w:sz="4" w:space="0" w:color="999999"/>
        <w:insideH w:val="dashSmallGap" w:sz="4" w:space="0" w:color="C0C0C0"/>
      </w:tblBorders>
    </w:tblPr>
    <w:tblStylePr w:type="firstRow">
      <w:rPr>
        <w:rFonts w:ascii="Arial" w:hAnsi="Arial" w:cs="Arial"/>
        <w:b w:val="0"/>
        <w:i w:val="0"/>
        <w:sz w:val="20"/>
      </w:rPr>
      <w:tblPr/>
      <w:trPr>
        <w:cantSplit/>
        <w:tblHeader/>
      </w:trPr>
      <w:tcPr>
        <w:tcBorders>
          <w:top w:val="single" w:sz="4" w:space="0" w:color="C0C0C0"/>
          <w:left w:val="single" w:sz="4" w:space="0" w:color="C0C0C0"/>
          <w:bottom w:val="single" w:sz="4" w:space="0" w:color="C0C0C0"/>
          <w:right w:val="single" w:sz="4" w:space="0" w:color="C0C0C0"/>
          <w:insideH w:val="single" w:sz="4" w:space="0" w:color="E7E7E7"/>
          <w:insideV w:val="single" w:sz="4" w:space="0" w:color="C0C0C0"/>
        </w:tcBorders>
        <w:shd w:val="clear" w:color="auto" w:fill="E7E7E7"/>
      </w:tcPr>
    </w:tblStylePr>
    <w:tblStylePr w:type="firstCol">
      <w:pPr>
        <w:jc w:val="right"/>
      </w:pPr>
      <w:rPr>
        <w:rFonts w:ascii="Arial" w:hAnsi="Arial" w:cs="Arial"/>
        <w:b/>
        <w:sz w:val="18"/>
      </w:rPr>
      <w:tblPr/>
      <w:tcPr>
        <w:tcBorders>
          <w:top w:val="nil"/>
          <w:left w:val="nil"/>
          <w:bottom w:val="nil"/>
          <w:right w:val="nil"/>
          <w:insideH w:val="nil"/>
          <w:insideV w:val="nil"/>
          <w:tl2br w:val="nil"/>
          <w:tr2bl w:val="nil"/>
        </w:tcBorders>
      </w:tcPr>
    </w:tblStylePr>
    <w:tblStylePr w:type="nwCell">
      <w:rPr>
        <w:rFonts w:ascii="Arial" w:hAnsi="Arial" w:cs="Arial"/>
        <w:b/>
        <w:sz w:val="18"/>
      </w:rPr>
    </w:tblStylePr>
  </w:style>
  <w:style w:type="character" w:styleId="CommentReference">
    <w:name w:val="annotation reference"/>
    <w:basedOn w:val="DefaultParagraphFont"/>
    <w:uiPriority w:val="99"/>
    <w:rsid w:val="006E48B0"/>
    <w:rPr>
      <w:rFonts w:cs="Times New Roman"/>
      <w:sz w:val="16"/>
      <w:szCs w:val="16"/>
    </w:rPr>
  </w:style>
  <w:style w:type="character" w:styleId="PlaceholderText">
    <w:name w:val="Placeholder Text"/>
    <w:basedOn w:val="DefaultParagraphFont"/>
    <w:uiPriority w:val="99"/>
    <w:semiHidden/>
    <w:rsid w:val="006E48B0"/>
    <w:rPr>
      <w:rFonts w:cs="Times New Roman"/>
      <w:color w:val="808080"/>
    </w:rPr>
  </w:style>
  <w:style w:type="character" w:customStyle="1" w:styleId="Bold">
    <w:name w:val="Bold"/>
    <w:basedOn w:val="DefaultParagraphFont"/>
    <w:uiPriority w:val="99"/>
    <w:rsid w:val="006E48B0"/>
    <w:rPr>
      <w:rFonts w:cs="Times New Roman"/>
      <w:b/>
    </w:rPr>
  </w:style>
  <w:style w:type="paragraph" w:customStyle="1" w:styleId="RefDoc">
    <w:name w:val="RefDoc"/>
    <w:basedOn w:val="CellBullet"/>
    <w:uiPriority w:val="99"/>
    <w:rsid w:val="006E48B0"/>
    <w:pPr>
      <w:numPr>
        <w:numId w:val="23"/>
      </w:numPr>
      <w:tabs>
        <w:tab w:val="num" w:pos="1800"/>
      </w:tabs>
      <w:ind w:left="2160"/>
    </w:pPr>
  </w:style>
  <w:style w:type="character" w:customStyle="1" w:styleId="Blue">
    <w:name w:val="Blue"/>
    <w:basedOn w:val="DefaultParagraphFont"/>
    <w:uiPriority w:val="99"/>
    <w:rsid w:val="006E48B0"/>
    <w:rPr>
      <w:rFonts w:cs="Times New Roman"/>
      <w:color w:val="0070C0"/>
    </w:rPr>
  </w:style>
  <w:style w:type="character" w:customStyle="1" w:styleId="MarvellRed">
    <w:name w:val="MarvellRed"/>
    <w:basedOn w:val="DefaultParagraphFont"/>
    <w:uiPriority w:val="99"/>
    <w:rsid w:val="006E48B0"/>
    <w:rPr>
      <w:rFonts w:cs="Times New Roman"/>
      <w:color w:val="F06535"/>
    </w:rPr>
  </w:style>
  <w:style w:type="character" w:styleId="SubtleReference">
    <w:name w:val="Subtle Reference"/>
    <w:basedOn w:val="DefaultParagraphFont"/>
    <w:uiPriority w:val="99"/>
    <w:qFormat/>
    <w:rsid w:val="006E48B0"/>
    <w:rPr>
      <w:rFonts w:cs="Times New Roman"/>
      <w:smallCaps/>
      <w:color w:val="0070C0"/>
      <w:u w:val="none"/>
    </w:rPr>
  </w:style>
  <w:style w:type="paragraph" w:customStyle="1" w:styleId="TableTextL">
    <w:name w:val="TableText L"/>
    <w:uiPriority w:val="99"/>
    <w:rsid w:val="001E6204"/>
    <w:pPr>
      <w:suppressAutoHyphens/>
      <w:autoSpaceDE w:val="0"/>
      <w:autoSpaceDN w:val="0"/>
      <w:adjustRightInd w:val="0"/>
      <w:spacing w:before="60" w:after="60" w:line="220" w:lineRule="atLeast"/>
    </w:pPr>
    <w:rPr>
      <w:rFonts w:eastAsia="Malgun Gothic"/>
      <w:color w:val="000000"/>
      <w:w w:val="0"/>
      <w:sz w:val="18"/>
      <w:szCs w:val="18"/>
      <w:lang w:eastAsia="en-US"/>
    </w:rPr>
  </w:style>
  <w:style w:type="paragraph" w:customStyle="1" w:styleId="DisclaimerText">
    <w:name w:val="Disclaimer Text"/>
    <w:uiPriority w:val="99"/>
    <w:rsid w:val="001E6204"/>
    <w:pPr>
      <w:tabs>
        <w:tab w:val="right" w:pos="9040"/>
      </w:tabs>
      <w:suppressAutoHyphens/>
      <w:autoSpaceDE w:val="0"/>
      <w:autoSpaceDN w:val="0"/>
      <w:adjustRightInd w:val="0"/>
      <w:spacing w:before="20" w:line="220" w:lineRule="atLeast"/>
      <w:ind w:right="60"/>
    </w:pPr>
    <w:rPr>
      <w:rFonts w:eastAsia="Malgun Gothic"/>
      <w:color w:val="000000"/>
      <w:w w:val="0"/>
      <w:sz w:val="18"/>
      <w:szCs w:val="18"/>
      <w:lang w:eastAsia="en-US"/>
    </w:rPr>
  </w:style>
  <w:style w:type="paragraph" w:customStyle="1" w:styleId="DecimalAligned">
    <w:name w:val="Decimal Aligned"/>
    <w:basedOn w:val="Normal"/>
    <w:uiPriority w:val="99"/>
    <w:rsid w:val="00A4782F"/>
    <w:pPr>
      <w:tabs>
        <w:tab w:val="decimal" w:pos="360"/>
      </w:tabs>
      <w:spacing w:after="200" w:line="276" w:lineRule="auto"/>
    </w:pPr>
    <w:rPr>
      <w:rFonts w:ascii="Calibri" w:eastAsia="Malgun Gothic" w:hAnsi="Calibri" w:cs="Times New Roman"/>
      <w:sz w:val="22"/>
      <w:szCs w:val="22"/>
      <w:lang w:bidi="ar-SA"/>
    </w:rPr>
  </w:style>
  <w:style w:type="character" w:customStyle="1" w:styleId="CaptionChar">
    <w:name w:val="Caption Char"/>
    <w:basedOn w:val="DefaultParagraphFont"/>
    <w:link w:val="Caption"/>
    <w:uiPriority w:val="99"/>
    <w:locked/>
    <w:rsid w:val="000F0E23"/>
    <w:rPr>
      <w:rFonts w:ascii="Calibri" w:hAnsi="Calibri" w:cs="Times New Roman"/>
      <w:b/>
      <w:bCs/>
      <w:sz w:val="22"/>
      <w:szCs w:val="22"/>
      <w:lang w:val="en-US" w:eastAsia="zh-TW" w:bidi="ar-SA"/>
    </w:rPr>
  </w:style>
  <w:style w:type="paragraph" w:styleId="NormalIndent">
    <w:name w:val="Normal Indent"/>
    <w:basedOn w:val="Normal"/>
    <w:uiPriority w:val="99"/>
    <w:rsid w:val="00FC116F"/>
    <w:pPr>
      <w:ind w:left="720"/>
    </w:pPr>
    <w:rPr>
      <w:rFonts w:ascii="Times New Roman" w:eastAsia="PMingLiU" w:hAnsi="Times New Roman" w:cs="Times New Roman"/>
      <w:sz w:val="24"/>
      <w:szCs w:val="24"/>
      <w:lang w:bidi="ar-SA"/>
    </w:rPr>
  </w:style>
  <w:style w:type="paragraph" w:customStyle="1" w:styleId="Indent">
    <w:name w:val="Indent"/>
    <w:basedOn w:val="Heading2"/>
    <w:uiPriority w:val="99"/>
    <w:rsid w:val="00FC116F"/>
    <w:pPr>
      <w:keepLines w:val="0"/>
      <w:numPr>
        <w:ilvl w:val="0"/>
        <w:numId w:val="0"/>
      </w:numPr>
      <w:spacing w:before="0" w:after="0"/>
    </w:pPr>
    <w:rPr>
      <w:rFonts w:ascii="Comic Sans MS" w:eastAsia="PMingLiU" w:hAnsi="Comic Sans MS" w:cs="Times New Roman"/>
      <w:iCs w:val="0"/>
      <w:kern w:val="0"/>
    </w:rPr>
  </w:style>
  <w:style w:type="paragraph" w:styleId="BodyText">
    <w:name w:val="Body Text"/>
    <w:basedOn w:val="Normal"/>
    <w:link w:val="BodyTextChar"/>
    <w:uiPriority w:val="99"/>
    <w:rsid w:val="00FC116F"/>
    <w:rPr>
      <w:rFonts w:ascii="Times New Roman" w:eastAsia="PMingLiU" w:hAnsi="Times New Roman" w:cs="Times New Roman"/>
      <w:szCs w:val="24"/>
      <w:lang w:bidi="ar-SA"/>
    </w:rPr>
  </w:style>
  <w:style w:type="character" w:customStyle="1" w:styleId="BodyTextChar">
    <w:name w:val="Body Text Char"/>
    <w:basedOn w:val="DefaultParagraphFont"/>
    <w:link w:val="BodyText"/>
    <w:uiPriority w:val="99"/>
    <w:locked/>
    <w:rsid w:val="00FC116F"/>
    <w:rPr>
      <w:rFonts w:ascii="Times New Roman" w:eastAsia="PMingLiU" w:hAnsi="Times New Roman" w:cs="Times New Roman"/>
      <w:sz w:val="24"/>
      <w:szCs w:val="24"/>
      <w:lang w:eastAsia="en-US"/>
    </w:rPr>
  </w:style>
  <w:style w:type="paragraph" w:customStyle="1" w:styleId="Column1">
    <w:name w:val="Column1"/>
    <w:basedOn w:val="Normal"/>
    <w:uiPriority w:val="99"/>
    <w:rsid w:val="00FC116F"/>
    <w:pPr>
      <w:suppressAutoHyphens/>
      <w:autoSpaceDE w:val="0"/>
    </w:pPr>
    <w:rPr>
      <w:rFonts w:ascii="TimesNewRoman" w:eastAsia="PMingLiU" w:hAnsi="TimesNewRoman" w:cs="Times New Roman"/>
      <w:color w:val="000000"/>
      <w:sz w:val="24"/>
      <w:lang w:bidi="ar-SA"/>
    </w:rPr>
  </w:style>
  <w:style w:type="character" w:styleId="LineNumber">
    <w:name w:val="line number"/>
    <w:basedOn w:val="DefaultParagraphFont"/>
    <w:uiPriority w:val="99"/>
    <w:rsid w:val="00FC116F"/>
    <w:rPr>
      <w:rFonts w:cs="Times New Roman"/>
    </w:rPr>
  </w:style>
  <w:style w:type="paragraph" w:styleId="BodyText2">
    <w:name w:val="Body Text 2"/>
    <w:basedOn w:val="Normal"/>
    <w:link w:val="BodyText2Char"/>
    <w:uiPriority w:val="99"/>
    <w:rsid w:val="00FC116F"/>
    <w:pPr>
      <w:spacing w:after="120" w:line="480" w:lineRule="auto"/>
    </w:pPr>
    <w:rPr>
      <w:rFonts w:ascii="Times New Roman" w:eastAsia="PMingLiU" w:hAnsi="Times New Roman" w:cs="Times New Roman"/>
      <w:sz w:val="24"/>
      <w:szCs w:val="24"/>
      <w:lang w:bidi="ar-SA"/>
    </w:rPr>
  </w:style>
  <w:style w:type="character" w:customStyle="1" w:styleId="BodyText2Char">
    <w:name w:val="Body Text 2 Char"/>
    <w:basedOn w:val="DefaultParagraphFont"/>
    <w:link w:val="BodyText2"/>
    <w:uiPriority w:val="99"/>
    <w:locked/>
    <w:rsid w:val="00FC116F"/>
    <w:rPr>
      <w:rFonts w:ascii="Times New Roman" w:eastAsia="PMingLiU" w:hAnsi="Times New Roman" w:cs="Times New Roman"/>
      <w:sz w:val="24"/>
      <w:szCs w:val="24"/>
      <w:lang w:eastAsia="en-US"/>
    </w:rPr>
  </w:style>
  <w:style w:type="paragraph" w:customStyle="1" w:styleId="Default">
    <w:name w:val="Default"/>
    <w:uiPriority w:val="99"/>
    <w:rsid w:val="00FC116F"/>
    <w:pPr>
      <w:autoSpaceDE w:val="0"/>
      <w:autoSpaceDN w:val="0"/>
      <w:adjustRightInd w:val="0"/>
    </w:pPr>
    <w:rPr>
      <w:rFonts w:eastAsia="PMingLiU"/>
      <w:color w:val="000000"/>
      <w:sz w:val="24"/>
      <w:szCs w:val="24"/>
      <w:lang w:eastAsia="en-US"/>
    </w:rPr>
  </w:style>
  <w:style w:type="character" w:customStyle="1" w:styleId="NumberingSymbols">
    <w:name w:val="Numbering Symbols"/>
    <w:uiPriority w:val="99"/>
    <w:rsid w:val="00FC116F"/>
  </w:style>
  <w:style w:type="paragraph" w:customStyle="1" w:styleId="NormalLeft0">
    <w:name w:val="Normal + Left:  0&quot;"/>
    <w:aliases w:val="Hanging:  0.5&quot;"/>
    <w:basedOn w:val="Normal"/>
    <w:uiPriority w:val="99"/>
    <w:rsid w:val="00FC116F"/>
    <w:pPr>
      <w:ind w:left="720" w:hanging="720"/>
    </w:pPr>
    <w:rPr>
      <w:rFonts w:cs="Times New Roman"/>
      <w:lang w:bidi="ar-SA"/>
    </w:rPr>
  </w:style>
  <w:style w:type="character" w:customStyle="1" w:styleId="WW-Absatz-Standardschriftart">
    <w:name w:val="WW-Absatz-Standardschriftart"/>
    <w:uiPriority w:val="99"/>
    <w:rsid w:val="00FC116F"/>
  </w:style>
  <w:style w:type="paragraph" w:customStyle="1" w:styleId="Column2">
    <w:name w:val="Column2"/>
    <w:basedOn w:val="Normal"/>
    <w:uiPriority w:val="99"/>
    <w:rsid w:val="00FC116F"/>
    <w:pPr>
      <w:suppressAutoHyphens/>
      <w:autoSpaceDE w:val="0"/>
      <w:jc w:val="center"/>
    </w:pPr>
    <w:rPr>
      <w:rFonts w:ascii="TimesNewRoman" w:hAnsi="TimesNewRoman" w:cs="Times New Roman"/>
      <w:color w:val="000000"/>
      <w:sz w:val="24"/>
      <w:lang w:eastAsia="zh-CN" w:bidi="ar-SA"/>
    </w:rPr>
  </w:style>
  <w:style w:type="paragraph" w:customStyle="1" w:styleId="StyleHeading3LatinArial">
    <w:name w:val="Style Heading 3 + (Latin) Arial"/>
    <w:basedOn w:val="Normal"/>
    <w:next w:val="NormalIndent"/>
    <w:uiPriority w:val="99"/>
    <w:rsid w:val="00FC116F"/>
    <w:rPr>
      <w:rFonts w:eastAsia="PMingLiU" w:cs="Times New Roman"/>
      <w:bCs/>
      <w:sz w:val="24"/>
      <w:szCs w:val="24"/>
      <w:lang w:bidi="ar-SA"/>
    </w:rPr>
  </w:style>
  <w:style w:type="paragraph" w:customStyle="1" w:styleId="StyleHeading3LatinArial1">
    <w:name w:val="Style Heading 3 + (Latin) Arial1"/>
    <w:basedOn w:val="Heading3"/>
    <w:uiPriority w:val="99"/>
    <w:rsid w:val="00FC116F"/>
    <w:pPr>
      <w:keepLines w:val="0"/>
      <w:tabs>
        <w:tab w:val="clear" w:pos="0"/>
        <w:tab w:val="num" w:pos="3409"/>
      </w:tabs>
      <w:adjustRightInd w:val="0"/>
      <w:spacing w:before="0" w:after="0"/>
      <w:ind w:left="3409" w:hanging="709"/>
    </w:pPr>
    <w:rPr>
      <w:rFonts w:ascii="Arial" w:eastAsia="PMingLiU" w:hAnsi="Arial"/>
      <w:iCs w:val="0"/>
      <w:kern w:val="0"/>
      <w:sz w:val="20"/>
      <w:szCs w:val="24"/>
    </w:rPr>
  </w:style>
  <w:style w:type="paragraph" w:styleId="DocumentMap">
    <w:name w:val="Document Map"/>
    <w:basedOn w:val="Normal"/>
    <w:link w:val="DocumentMapChar"/>
    <w:uiPriority w:val="99"/>
    <w:semiHidden/>
    <w:rsid w:val="00FC116F"/>
    <w:pPr>
      <w:shd w:val="clear" w:color="auto" w:fill="000080"/>
    </w:pPr>
    <w:rPr>
      <w:rFonts w:ascii="Tahoma" w:hAnsi="Tahoma" w:cs="Times New Roman"/>
      <w:lang w:bidi="ar-SA"/>
    </w:rPr>
  </w:style>
  <w:style w:type="character" w:customStyle="1" w:styleId="DocumentMapChar">
    <w:name w:val="Document Map Char"/>
    <w:basedOn w:val="DefaultParagraphFont"/>
    <w:link w:val="DocumentMap"/>
    <w:uiPriority w:val="99"/>
    <w:semiHidden/>
    <w:locked/>
    <w:rsid w:val="00FC116F"/>
    <w:rPr>
      <w:rFonts w:ascii="Tahoma" w:hAnsi="Tahoma" w:cs="Times New Roman"/>
      <w:shd w:val="clear" w:color="auto" w:fill="000080"/>
      <w:lang w:eastAsia="en-US"/>
    </w:rPr>
  </w:style>
  <w:style w:type="character" w:customStyle="1" w:styleId="WW-Absatz-Standardschriftart111">
    <w:name w:val="WW-Absatz-Standardschriftart111"/>
    <w:uiPriority w:val="99"/>
    <w:rsid w:val="00FC116F"/>
  </w:style>
  <w:style w:type="paragraph" w:customStyle="1" w:styleId="Style1">
    <w:name w:val="Style1"/>
    <w:basedOn w:val="Index1"/>
    <w:uiPriority w:val="99"/>
    <w:rsid w:val="00FC116F"/>
    <w:rPr>
      <w:rFonts w:ascii="Arial" w:hAnsi="Arial" w:cs="Arial"/>
      <w:sz w:val="20"/>
    </w:rPr>
  </w:style>
  <w:style w:type="paragraph" w:styleId="Index1">
    <w:name w:val="index 1"/>
    <w:basedOn w:val="Normal"/>
    <w:next w:val="Normal"/>
    <w:autoRedefine/>
    <w:uiPriority w:val="99"/>
    <w:semiHidden/>
    <w:rsid w:val="00FC116F"/>
    <w:pPr>
      <w:ind w:left="240" w:hanging="240"/>
    </w:pPr>
    <w:rPr>
      <w:rFonts w:ascii="Times New Roman" w:eastAsia="PMingLiU" w:hAnsi="Times New Roman" w:cs="Times New Roman"/>
      <w:sz w:val="24"/>
      <w:szCs w:val="24"/>
      <w:lang w:bidi="ar-SA"/>
    </w:rPr>
  </w:style>
  <w:style w:type="paragraph" w:customStyle="1" w:styleId="memo">
    <w:name w:val="memo"/>
    <w:basedOn w:val="Normal"/>
    <w:uiPriority w:val="99"/>
    <w:rsid w:val="00FC116F"/>
    <w:pPr>
      <w:tabs>
        <w:tab w:val="left" w:pos="1440"/>
        <w:tab w:val="left" w:pos="2160"/>
        <w:tab w:val="left" w:pos="6570"/>
      </w:tabs>
      <w:spacing w:before="120"/>
    </w:pPr>
    <w:rPr>
      <w:rFonts w:cs="Times New Roman"/>
      <w:sz w:val="24"/>
      <w:lang w:bidi="ar-SA"/>
    </w:rPr>
  </w:style>
  <w:style w:type="paragraph" w:customStyle="1" w:styleId="Column-GotoArrow">
    <w:name w:val="Column - Goto Arrow"/>
    <w:basedOn w:val="Normal"/>
    <w:uiPriority w:val="99"/>
    <w:rsid w:val="00FC116F"/>
    <w:pPr>
      <w:keepNext/>
      <w:keepLines/>
      <w:spacing w:before="60" w:after="60"/>
      <w:jc w:val="center"/>
      <w:outlineLvl w:val="7"/>
    </w:pPr>
    <w:rPr>
      <w:rFonts w:cs="Times New Roman"/>
      <w:lang w:bidi="ar-SA"/>
    </w:rPr>
  </w:style>
  <w:style w:type="paragraph" w:styleId="BodyTextIndent3">
    <w:name w:val="Body Text Indent 3"/>
    <w:basedOn w:val="Normal"/>
    <w:link w:val="BodyTextIndent3Char"/>
    <w:uiPriority w:val="99"/>
    <w:rsid w:val="00FC116F"/>
    <w:pPr>
      <w:ind w:left="1440" w:hanging="720"/>
      <w:jc w:val="both"/>
      <w:outlineLvl w:val="7"/>
    </w:pPr>
    <w:rPr>
      <w:rFonts w:cs="Times New Roman"/>
      <w:lang w:bidi="ar-SA"/>
    </w:rPr>
  </w:style>
  <w:style w:type="character" w:customStyle="1" w:styleId="BodyTextIndent3Char">
    <w:name w:val="Body Text Indent 3 Char"/>
    <w:basedOn w:val="DefaultParagraphFont"/>
    <w:link w:val="BodyTextIndent3"/>
    <w:uiPriority w:val="99"/>
    <w:locked/>
    <w:rsid w:val="00FC116F"/>
    <w:rPr>
      <w:rFonts w:cs="Times New Roman"/>
      <w:lang w:eastAsia="en-US"/>
    </w:rPr>
  </w:style>
  <w:style w:type="paragraph" w:styleId="BodyTextIndent">
    <w:name w:val="Body Text Indent"/>
    <w:basedOn w:val="Normal"/>
    <w:link w:val="BodyTextIndentChar"/>
    <w:uiPriority w:val="99"/>
    <w:rsid w:val="00FC116F"/>
    <w:pPr>
      <w:ind w:left="1440" w:hanging="1440"/>
    </w:pPr>
    <w:rPr>
      <w:lang w:bidi="ar-SA"/>
    </w:rPr>
  </w:style>
  <w:style w:type="character" w:customStyle="1" w:styleId="BodyTextIndentChar">
    <w:name w:val="Body Text Indent Char"/>
    <w:basedOn w:val="DefaultParagraphFont"/>
    <w:link w:val="BodyTextIndent"/>
    <w:uiPriority w:val="99"/>
    <w:locked/>
    <w:rsid w:val="00FC116F"/>
    <w:rPr>
      <w:rFonts w:cs="Times New Roman"/>
      <w:lang w:eastAsia="en-US"/>
    </w:rPr>
  </w:style>
  <w:style w:type="paragraph" w:customStyle="1" w:styleId="Column-Operation">
    <w:name w:val="Column - Operation"/>
    <w:basedOn w:val="Normal"/>
    <w:uiPriority w:val="99"/>
    <w:rsid w:val="00FC116F"/>
    <w:pPr>
      <w:keepNext/>
      <w:keepLines/>
      <w:spacing w:before="60" w:after="60"/>
      <w:jc w:val="both"/>
      <w:outlineLvl w:val="7"/>
    </w:pPr>
    <w:rPr>
      <w:rFonts w:cs="Times New Roman"/>
      <w:lang w:bidi="ar-SA"/>
    </w:rPr>
  </w:style>
  <w:style w:type="paragraph" w:styleId="BodyTextIndent2">
    <w:name w:val="Body Text Indent 2"/>
    <w:basedOn w:val="Normal"/>
    <w:link w:val="BodyTextIndent2Char"/>
    <w:uiPriority w:val="99"/>
    <w:rsid w:val="00FC116F"/>
    <w:pPr>
      <w:tabs>
        <w:tab w:val="left" w:pos="720"/>
      </w:tabs>
      <w:ind w:left="900" w:hanging="900"/>
    </w:pPr>
    <w:rPr>
      <w:lang w:bidi="ar-SA"/>
    </w:rPr>
  </w:style>
  <w:style w:type="character" w:customStyle="1" w:styleId="BodyTextIndent2Char">
    <w:name w:val="Body Text Indent 2 Char"/>
    <w:basedOn w:val="DefaultParagraphFont"/>
    <w:link w:val="BodyTextIndent2"/>
    <w:uiPriority w:val="99"/>
    <w:locked/>
    <w:rsid w:val="00FC116F"/>
    <w:rPr>
      <w:rFonts w:cs="Times New Roman"/>
      <w:lang w:eastAsia="en-US"/>
    </w:rPr>
  </w:style>
  <w:style w:type="paragraph" w:customStyle="1" w:styleId="StateHeading1">
    <w:name w:val="State Heading 1"/>
    <w:basedOn w:val="Normal"/>
    <w:uiPriority w:val="99"/>
    <w:rsid w:val="00FC116F"/>
    <w:pPr>
      <w:numPr>
        <w:numId w:val="24"/>
      </w:numPr>
      <w:jc w:val="both"/>
      <w:outlineLvl w:val="0"/>
    </w:pPr>
    <w:rPr>
      <w:rFonts w:cs="Times New Roman"/>
      <w:b/>
      <w:lang w:bidi="ar-SA"/>
    </w:rPr>
  </w:style>
  <w:style w:type="paragraph" w:styleId="ListNumber">
    <w:name w:val="List Number"/>
    <w:basedOn w:val="Normal"/>
    <w:uiPriority w:val="99"/>
    <w:rsid w:val="00FC116F"/>
    <w:pPr>
      <w:tabs>
        <w:tab w:val="num" w:pos="360"/>
      </w:tabs>
      <w:ind w:left="360" w:hanging="360"/>
    </w:pPr>
    <w:rPr>
      <w:rFonts w:cs="Times New Roman"/>
      <w:sz w:val="24"/>
      <w:lang w:bidi="ar-SA"/>
    </w:rPr>
  </w:style>
  <w:style w:type="paragraph" w:styleId="ListNumber2">
    <w:name w:val="List Number 2"/>
    <w:basedOn w:val="Normal"/>
    <w:uiPriority w:val="99"/>
    <w:rsid w:val="00FC116F"/>
    <w:pPr>
      <w:tabs>
        <w:tab w:val="num" w:pos="720"/>
      </w:tabs>
      <w:ind w:left="720" w:hanging="360"/>
    </w:pPr>
    <w:rPr>
      <w:rFonts w:cs="Times New Roman"/>
      <w:sz w:val="24"/>
      <w:lang w:bidi="ar-SA"/>
    </w:rPr>
  </w:style>
  <w:style w:type="paragraph" w:styleId="ListNumber3">
    <w:name w:val="List Number 3"/>
    <w:basedOn w:val="Normal"/>
    <w:uiPriority w:val="99"/>
    <w:rsid w:val="00FC116F"/>
    <w:pPr>
      <w:tabs>
        <w:tab w:val="num" w:pos="1080"/>
      </w:tabs>
      <w:ind w:left="1080" w:hanging="360"/>
    </w:pPr>
    <w:rPr>
      <w:rFonts w:cs="Times New Roman"/>
      <w:sz w:val="24"/>
      <w:lang w:bidi="ar-SA"/>
    </w:rPr>
  </w:style>
  <w:style w:type="paragraph" w:styleId="ListNumber4">
    <w:name w:val="List Number 4"/>
    <w:basedOn w:val="Normal"/>
    <w:uiPriority w:val="99"/>
    <w:rsid w:val="00FC116F"/>
    <w:pPr>
      <w:tabs>
        <w:tab w:val="num" w:pos="1440"/>
      </w:tabs>
      <w:ind w:left="1440" w:hanging="360"/>
    </w:pPr>
    <w:rPr>
      <w:rFonts w:cs="Times New Roman"/>
      <w:sz w:val="24"/>
      <w:lang w:bidi="ar-SA"/>
    </w:rPr>
  </w:style>
  <w:style w:type="paragraph" w:styleId="ListNumber5">
    <w:name w:val="List Number 5"/>
    <w:basedOn w:val="Normal"/>
    <w:uiPriority w:val="99"/>
    <w:rsid w:val="00FC116F"/>
    <w:pPr>
      <w:tabs>
        <w:tab w:val="num" w:pos="1800"/>
      </w:tabs>
      <w:ind w:left="1800" w:hanging="360"/>
    </w:pPr>
    <w:rPr>
      <w:rFonts w:cs="Times New Roman"/>
      <w:sz w:val="24"/>
      <w:lang w:bidi="ar-SA"/>
    </w:rPr>
  </w:style>
  <w:style w:type="paragraph" w:customStyle="1" w:styleId="HeadingEnd">
    <w:name w:val="Heading End"/>
    <w:basedOn w:val="Normal"/>
    <w:next w:val="Normal"/>
    <w:uiPriority w:val="99"/>
    <w:rsid w:val="00FC116F"/>
    <w:pPr>
      <w:jc w:val="both"/>
      <w:outlineLvl w:val="7"/>
    </w:pPr>
    <w:rPr>
      <w:rFonts w:cs="Times New Roman"/>
      <w:sz w:val="16"/>
      <w:lang w:bidi="ar-SA"/>
    </w:rPr>
  </w:style>
  <w:style w:type="paragraph" w:customStyle="1" w:styleId="HeadingA">
    <w:name w:val="Heading A"/>
    <w:basedOn w:val="Normal"/>
    <w:next w:val="Normal"/>
    <w:uiPriority w:val="99"/>
    <w:rsid w:val="00FC116F"/>
    <w:pPr>
      <w:pageBreakBefore/>
      <w:tabs>
        <w:tab w:val="num" w:pos="2340"/>
      </w:tabs>
      <w:spacing w:before="240" w:after="240"/>
      <w:ind w:left="900"/>
      <w:jc w:val="both"/>
      <w:outlineLvl w:val="0"/>
    </w:pPr>
    <w:rPr>
      <w:rFonts w:cs="Times New Roman"/>
      <w:b/>
      <w:caps/>
      <w:sz w:val="28"/>
      <w:lang w:bidi="ar-SA"/>
    </w:rPr>
  </w:style>
  <w:style w:type="paragraph" w:customStyle="1" w:styleId="HeadingA2">
    <w:name w:val="Heading A2"/>
    <w:basedOn w:val="Normal"/>
    <w:next w:val="Normal"/>
    <w:uiPriority w:val="99"/>
    <w:rsid w:val="00FC116F"/>
    <w:pPr>
      <w:numPr>
        <w:ilvl w:val="1"/>
        <w:numId w:val="25"/>
      </w:numPr>
      <w:spacing w:before="320" w:after="40"/>
      <w:jc w:val="both"/>
      <w:outlineLvl w:val="1"/>
    </w:pPr>
    <w:rPr>
      <w:rFonts w:cs="Times New Roman"/>
      <w:b/>
      <w:sz w:val="28"/>
      <w:lang w:bidi="ar-SA"/>
    </w:rPr>
  </w:style>
  <w:style w:type="paragraph" w:customStyle="1" w:styleId="HeadingA3">
    <w:name w:val="Heading A3"/>
    <w:basedOn w:val="HeadingA2"/>
    <w:next w:val="Normal"/>
    <w:uiPriority w:val="99"/>
    <w:rsid w:val="00FC116F"/>
    <w:pPr>
      <w:numPr>
        <w:ilvl w:val="2"/>
      </w:numPr>
      <w:tabs>
        <w:tab w:val="clear" w:pos="720"/>
        <w:tab w:val="num" w:pos="0"/>
        <w:tab w:val="num" w:pos="2160"/>
      </w:tabs>
      <w:spacing w:after="60"/>
      <w:ind w:left="360" w:hanging="360"/>
      <w:outlineLvl w:val="2"/>
    </w:pPr>
    <w:rPr>
      <w:sz w:val="24"/>
    </w:rPr>
  </w:style>
  <w:style w:type="paragraph" w:customStyle="1" w:styleId="ProjectActivities-Bullets">
    <w:name w:val="Project Activities - Bullets"/>
    <w:basedOn w:val="Normal"/>
    <w:uiPriority w:val="99"/>
    <w:rsid w:val="00FC116F"/>
    <w:pPr>
      <w:numPr>
        <w:numId w:val="10"/>
      </w:numPr>
      <w:tabs>
        <w:tab w:val="clear" w:pos="1800"/>
        <w:tab w:val="num" w:pos="289"/>
        <w:tab w:val="num" w:pos="720"/>
      </w:tabs>
      <w:ind w:left="720"/>
      <w:jc w:val="both"/>
    </w:pPr>
    <w:rPr>
      <w:rFonts w:cs="Times New Roman"/>
      <w:lang w:bidi="ar-SA"/>
    </w:rPr>
  </w:style>
  <w:style w:type="paragraph" w:customStyle="1" w:styleId="HeadingA4">
    <w:name w:val="Heading A4"/>
    <w:basedOn w:val="HeadingA3"/>
    <w:next w:val="Normal"/>
    <w:uiPriority w:val="99"/>
    <w:rsid w:val="00FC116F"/>
    <w:pPr>
      <w:numPr>
        <w:ilvl w:val="3"/>
      </w:numPr>
      <w:tabs>
        <w:tab w:val="clear" w:pos="0"/>
        <w:tab w:val="num" w:pos="-1440"/>
        <w:tab w:val="num" w:pos="2880"/>
      </w:tabs>
      <w:ind w:left="2880" w:hanging="1440"/>
    </w:pPr>
  </w:style>
  <w:style w:type="paragraph" w:customStyle="1" w:styleId="ListBullet1">
    <w:name w:val="List Bullet 1"/>
    <w:aliases w:val="lb1"/>
    <w:basedOn w:val="Normal"/>
    <w:uiPriority w:val="99"/>
    <w:rsid w:val="00FC116F"/>
    <w:pPr>
      <w:tabs>
        <w:tab w:val="num" w:pos="425"/>
      </w:tabs>
      <w:ind w:left="425" w:hanging="425"/>
    </w:pPr>
    <w:rPr>
      <w:rFonts w:ascii="Times New Roman" w:hAnsi="Times New Roman" w:cs="Times New Roman"/>
      <w:lang w:bidi="ar-SA"/>
    </w:rPr>
  </w:style>
  <w:style w:type="paragraph" w:customStyle="1" w:styleId="Table">
    <w:name w:val="Table"/>
    <w:basedOn w:val="Normal"/>
    <w:uiPriority w:val="99"/>
    <w:rsid w:val="00FC116F"/>
    <w:pPr>
      <w:keepNext/>
      <w:keepLines/>
      <w:jc w:val="center"/>
    </w:pPr>
    <w:rPr>
      <w:rFonts w:ascii="Times New Roman" w:hAnsi="Times New Roman" w:cs="Times New Roman"/>
      <w:noProof/>
      <w:sz w:val="24"/>
      <w:szCs w:val="24"/>
      <w:lang w:bidi="ar-SA"/>
    </w:rPr>
  </w:style>
  <w:style w:type="paragraph" w:styleId="PlainText">
    <w:name w:val="Plain Text"/>
    <w:basedOn w:val="Normal"/>
    <w:link w:val="PlainTextChar"/>
    <w:uiPriority w:val="99"/>
    <w:rsid w:val="00FC116F"/>
    <w:rPr>
      <w:rFonts w:ascii="Courier New" w:hAnsi="Courier New" w:cs="Courier New"/>
      <w:lang w:bidi="ar-SA"/>
    </w:rPr>
  </w:style>
  <w:style w:type="character" w:customStyle="1" w:styleId="PlainTextChar">
    <w:name w:val="Plain Text Char"/>
    <w:basedOn w:val="DefaultParagraphFont"/>
    <w:link w:val="PlainText"/>
    <w:uiPriority w:val="99"/>
    <w:locked/>
    <w:rsid w:val="00FC116F"/>
    <w:rPr>
      <w:rFonts w:ascii="Courier New" w:hAnsi="Courier New" w:cs="Courier New"/>
      <w:lang w:eastAsia="en-US"/>
    </w:rPr>
  </w:style>
  <w:style w:type="paragraph" w:customStyle="1" w:styleId="NormalArial">
    <w:name w:val="Normal + Arial"/>
    <w:aliases w:val="10 pt"/>
    <w:basedOn w:val="BodyText2"/>
    <w:uiPriority w:val="99"/>
    <w:rsid w:val="00FC116F"/>
    <w:rPr>
      <w:rFonts w:ascii="Arial" w:hAnsi="Arial" w:cs="Arial"/>
      <w:bCs/>
      <w:sz w:val="20"/>
    </w:rPr>
  </w:style>
  <w:style w:type="paragraph" w:customStyle="1" w:styleId="StyleHeading2Left0Firstline0">
    <w:name w:val="Style Heading 2 + Left:  0&quot; First line:  0&quot;"/>
    <w:basedOn w:val="Heading2"/>
    <w:uiPriority w:val="99"/>
    <w:rsid w:val="00FC116F"/>
    <w:pPr>
      <w:keepLines w:val="0"/>
      <w:tabs>
        <w:tab w:val="clear" w:pos="0"/>
        <w:tab w:val="num" w:pos="567"/>
      </w:tabs>
      <w:snapToGrid w:val="0"/>
      <w:spacing w:before="0" w:after="0"/>
      <w:ind w:firstLine="0"/>
    </w:pPr>
    <w:rPr>
      <w:rFonts w:ascii="Comic Sans MS" w:eastAsia="PMingLiU" w:hAnsi="Comic Sans MS" w:cs="Times New Roman"/>
      <w:bCs/>
      <w:iCs w:val="0"/>
      <w:kern w:val="0"/>
      <w:szCs w:val="20"/>
    </w:rPr>
  </w:style>
  <w:style w:type="character" w:styleId="Strong">
    <w:name w:val="Strong"/>
    <w:basedOn w:val="DefaultParagraphFont"/>
    <w:uiPriority w:val="99"/>
    <w:qFormat/>
    <w:rsid w:val="00FC116F"/>
    <w:rPr>
      <w:rFonts w:cs="Times New Roman"/>
      <w:b/>
      <w:bCs/>
    </w:rPr>
  </w:style>
  <w:style w:type="paragraph" w:customStyle="1" w:styleId="FieldDesc">
    <w:name w:val="Field Desc"/>
    <w:uiPriority w:val="99"/>
    <w:rsid w:val="00FC116F"/>
    <w:pPr>
      <w:widowControl w:val="0"/>
      <w:autoSpaceDE w:val="0"/>
      <w:autoSpaceDN w:val="0"/>
      <w:adjustRightInd w:val="0"/>
      <w:spacing w:before="60" w:after="60"/>
    </w:pPr>
    <w:rPr>
      <w:noProof/>
      <w:color w:val="000000"/>
      <w:sz w:val="18"/>
      <w:szCs w:val="18"/>
      <w:lang w:eastAsia="ko-KR" w:bidi="bo-CN"/>
    </w:rPr>
  </w:style>
  <w:style w:type="paragraph" w:customStyle="1" w:styleId="Regbitdescription">
    <w:name w:val="Reg bit description"/>
    <w:uiPriority w:val="99"/>
    <w:rsid w:val="00FC116F"/>
    <w:pPr>
      <w:widowControl w:val="0"/>
      <w:tabs>
        <w:tab w:val="left" w:pos="486"/>
      </w:tabs>
      <w:autoSpaceDE w:val="0"/>
      <w:autoSpaceDN w:val="0"/>
      <w:adjustRightInd w:val="0"/>
      <w:spacing w:before="40" w:after="40"/>
      <w:ind w:left="485"/>
    </w:pPr>
    <w:rPr>
      <w:noProof/>
      <w:color w:val="000000"/>
      <w:sz w:val="18"/>
      <w:szCs w:val="18"/>
      <w:lang w:eastAsia="ko-KR" w:bidi="bo-CN"/>
    </w:rPr>
  </w:style>
  <w:style w:type="paragraph" w:customStyle="1" w:styleId="PinName">
    <w:name w:val="Pin Name"/>
    <w:uiPriority w:val="99"/>
    <w:rsid w:val="00FC116F"/>
    <w:pPr>
      <w:widowControl w:val="0"/>
      <w:autoSpaceDE w:val="0"/>
      <w:autoSpaceDN w:val="0"/>
      <w:adjustRightInd w:val="0"/>
      <w:spacing w:before="60" w:after="60"/>
    </w:pPr>
    <w:rPr>
      <w:noProof/>
      <w:color w:val="000000"/>
      <w:sz w:val="18"/>
      <w:szCs w:val="18"/>
      <w:lang w:eastAsia="ko-KR" w:bidi="bo-CN"/>
    </w:rPr>
  </w:style>
  <w:style w:type="paragraph" w:customStyle="1" w:styleId="NotBold">
    <w:name w:val="Not Bold"/>
    <w:aliases w:val="Left:  0&quot;,First line:  0&quot;"/>
    <w:basedOn w:val="Heading2"/>
    <w:uiPriority w:val="99"/>
    <w:rsid w:val="00FC116F"/>
    <w:pPr>
      <w:keepLines w:val="0"/>
      <w:numPr>
        <w:ilvl w:val="0"/>
        <w:numId w:val="0"/>
      </w:numPr>
      <w:spacing w:before="0" w:after="0"/>
    </w:pPr>
    <w:rPr>
      <w:rFonts w:ascii="Comic Sans MS" w:eastAsia="PMingLiU" w:hAnsi="Comic Sans MS"/>
      <w:b w:val="0"/>
      <w:iCs w:val="0"/>
      <w:kern w:val="0"/>
      <w:szCs w:val="16"/>
    </w:rPr>
  </w:style>
  <w:style w:type="paragraph" w:customStyle="1" w:styleId="v">
    <w:name w:val="v"/>
    <w:basedOn w:val="Heading1"/>
    <w:uiPriority w:val="99"/>
    <w:rsid w:val="00FC116F"/>
    <w:pPr>
      <w:keepLines w:val="0"/>
      <w:pageBreakBefore w:val="0"/>
      <w:numPr>
        <w:numId w:val="0"/>
      </w:numPr>
      <w:spacing w:before="0" w:after="0"/>
    </w:pPr>
    <w:rPr>
      <w:rFonts w:ascii="Arial" w:eastAsia="PMingLiU" w:hAnsi="Arial"/>
      <w:bCs w:val="0"/>
      <w:color w:val="auto"/>
      <w:kern w:val="0"/>
      <w:sz w:val="20"/>
      <w:szCs w:val="20"/>
    </w:rPr>
  </w:style>
  <w:style w:type="character" w:customStyle="1" w:styleId="postbody1">
    <w:name w:val="postbody1"/>
    <w:basedOn w:val="DefaultParagraphFont"/>
    <w:uiPriority w:val="99"/>
    <w:rsid w:val="00FC116F"/>
    <w:rPr>
      <w:rFonts w:cs="Times New Roman"/>
      <w:sz w:val="14"/>
      <w:szCs w:val="14"/>
    </w:rPr>
  </w:style>
  <w:style w:type="character" w:customStyle="1" w:styleId="Link">
    <w:name w:val="Link"/>
    <w:uiPriority w:val="99"/>
    <w:rsid w:val="00FC116F"/>
    <w:rPr>
      <w:color w:val="6400C7"/>
    </w:rPr>
  </w:style>
  <w:style w:type="paragraph" w:styleId="ListParagraph">
    <w:name w:val="List Paragraph"/>
    <w:basedOn w:val="Normal"/>
    <w:uiPriority w:val="99"/>
    <w:qFormat/>
    <w:rsid w:val="00FC116F"/>
    <w:pPr>
      <w:spacing w:after="200" w:line="276" w:lineRule="auto"/>
      <w:ind w:left="720"/>
      <w:contextualSpacing/>
    </w:pPr>
    <w:rPr>
      <w:rFonts w:ascii="Calibri" w:eastAsia="SimSun" w:hAnsi="Calibri" w:cs="Times New Roman"/>
      <w:sz w:val="22"/>
      <w:szCs w:val="22"/>
      <w:lang w:eastAsia="zh-CN" w:bidi="ar-SA"/>
    </w:rPr>
  </w:style>
  <w:style w:type="paragraph" w:customStyle="1" w:styleId="xl24">
    <w:name w:val="xl24"/>
    <w:basedOn w:val="Normal"/>
    <w:uiPriority w:val="99"/>
    <w:rsid w:val="00FC11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16"/>
      <w:szCs w:val="16"/>
      <w:lang w:bidi="ar-SA"/>
    </w:rPr>
  </w:style>
  <w:style w:type="paragraph" w:customStyle="1" w:styleId="xl25">
    <w:name w:val="xl25"/>
    <w:basedOn w:val="Normal"/>
    <w:uiPriority w:val="99"/>
    <w:rsid w:val="00FC116F"/>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16"/>
      <w:szCs w:val="16"/>
      <w:lang w:bidi="ar-SA"/>
    </w:rPr>
  </w:style>
  <w:style w:type="paragraph" w:customStyle="1" w:styleId="xl26">
    <w:name w:val="xl26"/>
    <w:basedOn w:val="Normal"/>
    <w:uiPriority w:val="99"/>
    <w:rsid w:val="00FC116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sz w:val="16"/>
      <w:szCs w:val="16"/>
      <w:lang w:bidi="ar-SA"/>
    </w:rPr>
  </w:style>
  <w:style w:type="paragraph" w:customStyle="1" w:styleId="xl27">
    <w:name w:val="xl27"/>
    <w:basedOn w:val="Normal"/>
    <w:uiPriority w:val="99"/>
    <w:rsid w:val="00FC116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eastAsia="Arial Unicode MS"/>
      <w:b/>
      <w:bCs/>
      <w:sz w:val="16"/>
      <w:szCs w:val="16"/>
      <w:lang w:bidi="ar-SA"/>
    </w:rPr>
  </w:style>
  <w:style w:type="paragraph" w:customStyle="1" w:styleId="xl28">
    <w:name w:val="xl28"/>
    <w:basedOn w:val="Normal"/>
    <w:uiPriority w:val="99"/>
    <w:rsid w:val="00FC116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olor w:val="000000"/>
      <w:sz w:val="16"/>
      <w:szCs w:val="16"/>
      <w:lang w:bidi="ar-SA"/>
    </w:rPr>
  </w:style>
  <w:style w:type="character" w:customStyle="1" w:styleId="signalname">
    <w:name w:val="signal name"/>
    <w:uiPriority w:val="99"/>
    <w:rsid w:val="00FC116F"/>
    <w:rPr>
      <w:rFonts w:ascii="Arial" w:hAnsi="Arial"/>
      <w:b/>
      <w:noProof/>
      <w:sz w:val="20"/>
      <w:lang w:val="en-US"/>
    </w:rPr>
  </w:style>
  <w:style w:type="paragraph" w:customStyle="1" w:styleId="table0">
    <w:name w:val="table"/>
    <w:link w:val="tableCharChar"/>
    <w:uiPriority w:val="99"/>
    <w:rsid w:val="00FC116F"/>
    <w:rPr>
      <w:noProof/>
      <w:sz w:val="18"/>
      <w:szCs w:val="24"/>
      <w:lang w:eastAsia="en-US"/>
    </w:rPr>
  </w:style>
  <w:style w:type="character" w:customStyle="1" w:styleId="tableCharChar">
    <w:name w:val="table Char Char"/>
    <w:basedOn w:val="DefaultParagraphFont"/>
    <w:link w:val="table0"/>
    <w:uiPriority w:val="99"/>
    <w:locked/>
    <w:rsid w:val="00FC116F"/>
    <w:rPr>
      <w:rFonts w:cs="Times New Roman"/>
      <w:noProof/>
      <w:sz w:val="24"/>
      <w:szCs w:val="24"/>
      <w:lang w:val="en-US" w:eastAsia="en-US" w:bidi="ar-SA"/>
    </w:rPr>
  </w:style>
  <w:style w:type="paragraph" w:customStyle="1" w:styleId="StyleHeading3CourierNew">
    <w:name w:val="Style Heading 3 + Courier New"/>
    <w:basedOn w:val="Heading3"/>
    <w:uiPriority w:val="99"/>
    <w:rsid w:val="00FC116F"/>
    <w:pPr>
      <w:keepLines w:val="0"/>
      <w:tabs>
        <w:tab w:val="clear" w:pos="0"/>
        <w:tab w:val="num" w:pos="1008"/>
      </w:tabs>
      <w:spacing w:after="60"/>
      <w:ind w:left="720" w:hanging="720"/>
    </w:pPr>
    <w:rPr>
      <w:rFonts w:ascii="Courier New" w:hAnsi="Courier New"/>
      <w:iCs w:val="0"/>
      <w:noProof/>
      <w:kern w:val="0"/>
      <w:szCs w:val="26"/>
    </w:rPr>
  </w:style>
  <w:style w:type="paragraph" w:styleId="List">
    <w:name w:val="List"/>
    <w:basedOn w:val="Normal"/>
    <w:uiPriority w:val="99"/>
    <w:rsid w:val="00FC116F"/>
    <w:pPr>
      <w:ind w:left="360" w:hanging="360"/>
      <w:contextualSpacing/>
    </w:pPr>
    <w:rPr>
      <w:rFonts w:ascii="Times New Roman" w:eastAsia="PMingLiU" w:hAnsi="Times New Roman" w:cs="Times New Roman"/>
      <w:sz w:val="24"/>
      <w:szCs w:val="24"/>
      <w:lang w:bidi="ar-SA"/>
    </w:rPr>
  </w:style>
  <w:style w:type="table" w:styleId="TableClassic3">
    <w:name w:val="Table Classic 3"/>
    <w:basedOn w:val="TableNormal"/>
    <w:uiPriority w:val="99"/>
    <w:rsid w:val="00FC116F"/>
    <w:rPr>
      <w:rFonts w:ascii="Times New Roman" w:eastAsia="PMingLiU"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customStyle="1" w:styleId="StyleHeading1AsianSimSun">
    <w:name w:val="Style Heading 1 + (Asian) SimSun"/>
    <w:basedOn w:val="Heading2"/>
    <w:uiPriority w:val="99"/>
    <w:rsid w:val="00FC116F"/>
    <w:pPr>
      <w:keepLines w:val="0"/>
      <w:numPr>
        <w:ilvl w:val="0"/>
        <w:numId w:val="0"/>
      </w:numPr>
      <w:spacing w:after="60"/>
    </w:pPr>
    <w:rPr>
      <w:rFonts w:ascii="Arial" w:eastAsia="SimSun" w:hAnsi="Arial" w:cs="Times New Roman"/>
      <w:bCs/>
      <w:i/>
      <w:kern w:val="0"/>
      <w:sz w:val="28"/>
      <w:szCs w:val="28"/>
    </w:rPr>
  </w:style>
  <w:style w:type="paragraph" w:customStyle="1" w:styleId="Style2">
    <w:name w:val="Style2"/>
    <w:basedOn w:val="BodyText"/>
    <w:uiPriority w:val="99"/>
    <w:rsid w:val="00FC116F"/>
    <w:pPr>
      <w:spacing w:before="20" w:after="20"/>
    </w:pPr>
    <w:rPr>
      <w:rFonts w:ascii="Arial" w:eastAsia="MS Mincho" w:hAnsi="Arial" w:cs="Arial"/>
      <w:b/>
      <w:bCs/>
      <w:sz w:val="17"/>
      <w:szCs w:val="17"/>
    </w:rPr>
  </w:style>
  <w:style w:type="paragraph" w:customStyle="1" w:styleId="Figure2">
    <w:name w:val="Figure 2"/>
    <w:basedOn w:val="Normal"/>
    <w:link w:val="Figure2Char"/>
    <w:autoRedefine/>
    <w:uiPriority w:val="99"/>
    <w:rsid w:val="00FC116F"/>
    <w:pPr>
      <w:keepNext/>
      <w:keepLines/>
      <w:pBdr>
        <w:bottom w:val="single" w:sz="8" w:space="0" w:color="auto"/>
      </w:pBdr>
      <w:tabs>
        <w:tab w:val="left" w:pos="120"/>
      </w:tabs>
      <w:spacing w:before="160"/>
    </w:pPr>
    <w:rPr>
      <w:rFonts w:ascii="Arial Bold" w:eastAsia="SimSun" w:hAnsi="Arial Bold"/>
      <w:b/>
      <w:lang w:eastAsia="zh-TW"/>
    </w:rPr>
  </w:style>
  <w:style w:type="character" w:customStyle="1" w:styleId="Figure2Char">
    <w:name w:val="Figure 2 Char"/>
    <w:basedOn w:val="DefaultParagraphFont"/>
    <w:link w:val="Figure2"/>
    <w:uiPriority w:val="99"/>
    <w:locked/>
    <w:rsid w:val="00FC116F"/>
    <w:rPr>
      <w:rFonts w:ascii="Arial Bold" w:eastAsia="SimSun" w:hAnsi="Arial Bold" w:cs="Times New Roman"/>
      <w:b/>
      <w:lang w:eastAsia="zh-TW" w:bidi="he-IL"/>
    </w:rPr>
  </w:style>
  <w:style w:type="character" w:styleId="BookTitle">
    <w:name w:val="Book Title"/>
    <w:basedOn w:val="DefaultParagraphFont"/>
    <w:uiPriority w:val="99"/>
    <w:qFormat/>
    <w:rsid w:val="00FC116F"/>
    <w:rPr>
      <w:rFonts w:cs="Times New Roman"/>
      <w:b/>
      <w:bCs/>
      <w:smallCaps/>
      <w:spacing w:val="5"/>
    </w:rPr>
  </w:style>
  <w:style w:type="paragraph" w:styleId="EndnoteText">
    <w:name w:val="endnote text"/>
    <w:basedOn w:val="Normal"/>
    <w:link w:val="EndnoteTextChar"/>
    <w:uiPriority w:val="99"/>
    <w:semiHidden/>
    <w:rsid w:val="00FC116F"/>
  </w:style>
  <w:style w:type="character" w:customStyle="1" w:styleId="EndnoteTextChar">
    <w:name w:val="Endnote Text Char"/>
    <w:basedOn w:val="DefaultParagraphFont"/>
    <w:link w:val="EndnoteText"/>
    <w:uiPriority w:val="99"/>
    <w:semiHidden/>
    <w:locked/>
    <w:rsid w:val="00FC116F"/>
    <w:rPr>
      <w:rFonts w:eastAsia="Times New Roman" w:cs="Times New Roman"/>
      <w:lang w:eastAsia="en-US" w:bidi="he-IL"/>
    </w:rPr>
  </w:style>
  <w:style w:type="character" w:styleId="EndnoteReference">
    <w:name w:val="endnote reference"/>
    <w:basedOn w:val="DefaultParagraphFont"/>
    <w:uiPriority w:val="99"/>
    <w:semiHidden/>
    <w:rsid w:val="00FC116F"/>
    <w:rPr>
      <w:rFonts w:cs="Times New Roman"/>
      <w:vertAlign w:val="superscript"/>
    </w:rPr>
  </w:style>
  <w:style w:type="paragraph" w:customStyle="1" w:styleId="Table1">
    <w:name w:val="Table1"/>
    <w:basedOn w:val="CaptionFigureWide"/>
    <w:link w:val="Table1Char"/>
    <w:uiPriority w:val="99"/>
    <w:rsid w:val="00FC116F"/>
    <w:pPr>
      <w:numPr>
        <w:numId w:val="27"/>
      </w:numPr>
      <w:tabs>
        <w:tab w:val="clear" w:pos="-720"/>
      </w:tabs>
    </w:pPr>
  </w:style>
  <w:style w:type="character" w:customStyle="1" w:styleId="CaptionWideChar">
    <w:name w:val="CaptionWide Char"/>
    <w:basedOn w:val="CaptionChar"/>
    <w:link w:val="CaptionWide"/>
    <w:uiPriority w:val="99"/>
    <w:locked/>
    <w:rsid w:val="00FC116F"/>
    <w:rPr>
      <w:rFonts w:ascii="Calibri" w:hAnsi="Calibri" w:cs="Times New Roman"/>
      <w:b/>
      <w:bCs/>
      <w:sz w:val="22"/>
      <w:szCs w:val="22"/>
      <w:lang w:val="en-US" w:eastAsia="zh-TW" w:bidi="ar-SA"/>
    </w:rPr>
  </w:style>
  <w:style w:type="character" w:customStyle="1" w:styleId="CaptionFigureWideChar">
    <w:name w:val="CaptionFigureWide Char"/>
    <w:basedOn w:val="CaptionWideChar"/>
    <w:link w:val="CaptionFigureWide"/>
    <w:uiPriority w:val="99"/>
    <w:locked/>
    <w:rsid w:val="00FC116F"/>
    <w:rPr>
      <w:rFonts w:ascii="Calibri" w:hAnsi="Calibri" w:cs="Times New Roman"/>
      <w:b/>
      <w:bCs/>
      <w:sz w:val="22"/>
      <w:szCs w:val="22"/>
      <w:lang w:val="en-US" w:eastAsia="zh-TW" w:bidi="ar-SA"/>
    </w:rPr>
  </w:style>
  <w:style w:type="character" w:customStyle="1" w:styleId="Table1Char">
    <w:name w:val="Table1 Char"/>
    <w:basedOn w:val="CaptionFigureWideChar"/>
    <w:link w:val="Table1"/>
    <w:uiPriority w:val="99"/>
    <w:locked/>
    <w:rsid w:val="00FC116F"/>
    <w:rPr>
      <w:rFonts w:ascii="Calibri" w:hAnsi="Calibri" w:cs="Times New Roman"/>
      <w:b/>
      <w:bCs/>
      <w:sz w:val="20"/>
      <w:szCs w:val="22"/>
      <w:lang w:val="en-US" w:eastAsia="zh-TW" w:bidi="ar-SA"/>
    </w:rPr>
  </w:style>
  <w:style w:type="character" w:customStyle="1" w:styleId="ChapterNumber">
    <w:name w:val="Chapter Number"/>
    <w:uiPriority w:val="99"/>
    <w:rsid w:val="00FC116F"/>
    <w:rPr>
      <w:rFonts w:ascii="Arial" w:hAnsi="Arial"/>
      <w:b/>
      <w:color w:val="A6A6A6"/>
      <w:sz w:val="80"/>
    </w:rPr>
  </w:style>
  <w:style w:type="paragraph" w:customStyle="1" w:styleId="1Head">
    <w:name w:val="1Head"/>
    <w:uiPriority w:val="99"/>
    <w:rsid w:val="00FC116F"/>
    <w:pPr>
      <w:keepNext/>
      <w:pageBreakBefore/>
      <w:widowControl w:val="0"/>
      <w:tabs>
        <w:tab w:val="left" w:pos="931"/>
      </w:tabs>
      <w:autoSpaceDE w:val="0"/>
      <w:autoSpaceDN w:val="0"/>
      <w:adjustRightInd w:val="0"/>
      <w:spacing w:after="640"/>
      <w:ind w:left="932"/>
    </w:pPr>
    <w:rPr>
      <w:rFonts w:eastAsia="SimSun"/>
      <w:b/>
      <w:bCs/>
      <w:caps/>
      <w:noProof/>
      <w:color w:val="000000"/>
      <w:sz w:val="32"/>
      <w:szCs w:val="32"/>
      <w:lang w:eastAsia="ko-KR" w:bidi="bo-CN"/>
    </w:rPr>
  </w:style>
  <w:style w:type="table" w:styleId="LightList-Accent2">
    <w:name w:val="Light List Accent 2"/>
    <w:basedOn w:val="TableNormal"/>
    <w:uiPriority w:val="99"/>
    <w:rsid w:val="00BD7CD4"/>
    <w:rPr>
      <w:rFonts w:ascii="Calibri" w:hAnsi="Calibri"/>
      <w:sz w:val="20"/>
      <w:szCs w:val="20"/>
    </w:rPr>
    <w:tblPr>
      <w:tblStyleRowBandSize w:val="1"/>
      <w:tblStyleColBandSize w:val="1"/>
      <w:tblBorders>
        <w:top w:val="single" w:sz="8" w:space="0" w:color="auto"/>
        <w:left w:val="single" w:sz="8" w:space="0" w:color="auto"/>
        <w:bottom w:val="single" w:sz="8" w:space="0" w:color="auto"/>
        <w:right w:val="single" w:sz="8" w:space="0" w:color="auto"/>
        <w:insideH w:val="dotted" w:sz="4" w:space="0" w:color="auto"/>
        <w:insideV w:val="single" w:sz="8" w:space="0" w:color="auto"/>
      </w:tblBorders>
    </w:tblPr>
    <w:tblStylePr w:type="firstRow">
      <w:pPr>
        <w:spacing w:before="0" w:after="0"/>
      </w:pPr>
      <w:rPr>
        <w:rFonts w:cs="Arial"/>
        <w:b/>
        <w:bCs/>
        <w:color w:val="FFFFFF"/>
      </w:rPr>
      <w:tblPr/>
      <w:tcPr>
        <w:shd w:val="clear" w:color="auto" w:fill="C0504D"/>
      </w:tcPr>
    </w:tblStylePr>
    <w:tblStylePr w:type="lastRow">
      <w:pPr>
        <w:spacing w:before="0" w:after="0"/>
      </w:pPr>
      <w:rPr>
        <w:rFonts w:cs="Arial"/>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C0504D"/>
          <w:left w:val="single" w:sz="8" w:space="0" w:color="C0504D"/>
          <w:bottom w:val="single" w:sz="8" w:space="0" w:color="C0504D"/>
          <w:right w:val="single" w:sz="8" w:space="0" w:color="C0504D"/>
        </w:tcBorders>
      </w:tcPr>
    </w:tblStylePr>
    <w:tblStylePr w:type="band1Horz">
      <w:rPr>
        <w:rFonts w:cs="Arial"/>
      </w:rPr>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2">
    <w:name w:val="Medium Shading 1 Accent 2"/>
    <w:basedOn w:val="TableNormal"/>
    <w:uiPriority w:val="99"/>
    <w:rsid w:val="009B1411"/>
    <w:rPr>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Arial"/>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Arial"/>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EFD3D2"/>
      </w:tcPr>
    </w:tblStylePr>
    <w:tblStylePr w:type="band1Horz">
      <w:rPr>
        <w:rFonts w:cs="Arial"/>
      </w:rPr>
      <w:tblPr/>
      <w:tcPr>
        <w:tcBorders>
          <w:insideH w:val="nil"/>
          <w:insideV w:val="nil"/>
        </w:tcBorders>
        <w:shd w:val="clear" w:color="auto" w:fill="EFD3D2"/>
      </w:tcPr>
    </w:tblStylePr>
    <w:tblStylePr w:type="band2Horz">
      <w:rPr>
        <w:rFonts w:cs="Arial"/>
      </w:rPr>
      <w:tblPr/>
      <w:tcPr>
        <w:tcBorders>
          <w:insideH w:val="nil"/>
          <w:insideV w:val="nil"/>
        </w:tcBorders>
      </w:tcPr>
    </w:tblStylePr>
  </w:style>
  <w:style w:type="paragraph" w:customStyle="1" w:styleId="Heading1LAB">
    <w:name w:val="Heading 1 LAB"/>
    <w:basedOn w:val="Normal"/>
    <w:next w:val="Normal"/>
    <w:link w:val="Heading1LABCharChar"/>
    <w:autoRedefine/>
    <w:uiPriority w:val="99"/>
    <w:rsid w:val="00EE5CDF"/>
    <w:pPr>
      <w:keepNext/>
      <w:keepLines/>
      <w:spacing w:before="480" w:line="276" w:lineRule="auto"/>
      <w:outlineLvl w:val="0"/>
    </w:pPr>
    <w:rPr>
      <w:rFonts w:ascii="Calibri" w:hAnsi="Calibri" w:cs="Times New Roman"/>
      <w:b/>
      <w:color w:val="000000"/>
      <w:sz w:val="28"/>
      <w:lang w:bidi="ar-SA"/>
    </w:rPr>
  </w:style>
  <w:style w:type="paragraph" w:customStyle="1" w:styleId="Heading2LAB">
    <w:name w:val="Heading 2 LAB"/>
    <w:basedOn w:val="Normal"/>
    <w:next w:val="Normal"/>
    <w:link w:val="Heading2LABCharChar"/>
    <w:autoRedefine/>
    <w:uiPriority w:val="99"/>
    <w:rsid w:val="00EE5CDF"/>
    <w:pPr>
      <w:keepNext/>
      <w:keepLines/>
      <w:spacing w:before="200" w:line="276" w:lineRule="auto"/>
      <w:outlineLvl w:val="1"/>
    </w:pPr>
    <w:rPr>
      <w:rFonts w:ascii="Calibri" w:hAnsi="Calibri" w:cs="Times New Roman"/>
      <w:b/>
      <w:color w:val="000000"/>
      <w:sz w:val="26"/>
      <w:lang w:bidi="ar-SA"/>
    </w:rPr>
  </w:style>
  <w:style w:type="paragraph" w:customStyle="1" w:styleId="Heading3LAB">
    <w:name w:val="Heading 3 LAB"/>
    <w:basedOn w:val="Normal"/>
    <w:next w:val="Normal"/>
    <w:link w:val="Heading3LABCharChar"/>
    <w:autoRedefine/>
    <w:uiPriority w:val="99"/>
    <w:rsid w:val="00EE5CDF"/>
    <w:pPr>
      <w:keepNext/>
      <w:keepLines/>
      <w:spacing w:before="200" w:line="276" w:lineRule="auto"/>
      <w:outlineLvl w:val="2"/>
    </w:pPr>
    <w:rPr>
      <w:rFonts w:ascii="Calibri" w:hAnsi="Calibri" w:cs="Times New Roman"/>
      <w:b/>
      <w:color w:val="000000"/>
      <w:sz w:val="28"/>
      <w:lang w:bidi="ar-SA"/>
    </w:rPr>
  </w:style>
  <w:style w:type="paragraph" w:customStyle="1" w:styleId="Heading4LAB">
    <w:name w:val="Heading 4 LAB"/>
    <w:basedOn w:val="Normal"/>
    <w:next w:val="Normal"/>
    <w:link w:val="Heading4LABCharChar"/>
    <w:autoRedefine/>
    <w:uiPriority w:val="99"/>
    <w:rsid w:val="0047350E"/>
    <w:pPr>
      <w:keepNext/>
      <w:keepLines/>
      <w:spacing w:before="200" w:line="276" w:lineRule="auto"/>
      <w:outlineLvl w:val="3"/>
    </w:pPr>
    <w:rPr>
      <w:rFonts w:ascii="Calibri" w:hAnsi="Calibri" w:cs="Times New Roman"/>
      <w:b/>
      <w:color w:val="000000"/>
      <w:lang w:bidi="ar-SA"/>
    </w:rPr>
  </w:style>
  <w:style w:type="character" w:customStyle="1" w:styleId="Heading1LABCharChar">
    <w:name w:val="Heading 1 LAB Char Char"/>
    <w:link w:val="Heading1LAB"/>
    <w:uiPriority w:val="99"/>
    <w:locked/>
    <w:rsid w:val="00EE5CDF"/>
    <w:rPr>
      <w:rFonts w:ascii="Calibri" w:hAnsi="Calibri"/>
      <w:b/>
      <w:color w:val="000000"/>
      <w:sz w:val="28"/>
      <w:lang w:eastAsia="en-US"/>
    </w:rPr>
  </w:style>
  <w:style w:type="character" w:customStyle="1" w:styleId="Heading2LABCharChar">
    <w:name w:val="Heading 2 LAB Char Char"/>
    <w:link w:val="Heading2LAB"/>
    <w:uiPriority w:val="99"/>
    <w:locked/>
    <w:rsid w:val="00EE5CDF"/>
    <w:rPr>
      <w:rFonts w:ascii="Calibri" w:hAnsi="Calibri"/>
      <w:b/>
      <w:color w:val="000000"/>
      <w:sz w:val="26"/>
      <w:lang w:eastAsia="en-US"/>
    </w:rPr>
  </w:style>
  <w:style w:type="character" w:customStyle="1" w:styleId="Heading3LABCharChar">
    <w:name w:val="Heading 3 LAB Char Char"/>
    <w:link w:val="Heading3LAB"/>
    <w:uiPriority w:val="99"/>
    <w:locked/>
    <w:rsid w:val="00EE5CDF"/>
    <w:rPr>
      <w:rFonts w:ascii="Calibri" w:hAnsi="Calibri"/>
      <w:b/>
      <w:color w:val="000000"/>
      <w:sz w:val="28"/>
      <w:lang w:eastAsia="en-US"/>
    </w:rPr>
  </w:style>
  <w:style w:type="character" w:customStyle="1" w:styleId="Heading4LABCharChar">
    <w:name w:val="Heading 4 LAB Char Char"/>
    <w:link w:val="Heading4LAB"/>
    <w:uiPriority w:val="99"/>
    <w:locked/>
    <w:rsid w:val="0047350E"/>
    <w:rPr>
      <w:rFonts w:ascii="Calibri" w:hAnsi="Calibri"/>
      <w:b/>
      <w:color w:val="000000"/>
      <w:lang w:val="en-US" w:eastAsia="en-US"/>
    </w:rPr>
  </w:style>
  <w:style w:type="numbering" w:customStyle="1" w:styleId="Appendices">
    <w:name w:val="Appendices"/>
    <w:rsid w:val="0054336D"/>
    <w:pPr>
      <w:numPr>
        <w:numId w:val="16"/>
      </w:numPr>
    </w:pPr>
  </w:style>
  <w:style w:type="numbering" w:customStyle="1" w:styleId="tablebullets">
    <w:name w:val="table bullets"/>
    <w:rsid w:val="0054336D"/>
    <w:pPr>
      <w:numPr>
        <w:numId w:val="26"/>
      </w:numPr>
    </w:pPr>
  </w:style>
  <w:style w:type="paragraph" w:styleId="NormalWeb">
    <w:name w:val="Normal (Web)"/>
    <w:basedOn w:val="Normal"/>
    <w:uiPriority w:val="99"/>
    <w:unhideWhenUsed/>
    <w:locked/>
    <w:rsid w:val="001B3E81"/>
    <w:pPr>
      <w:spacing w:before="100" w:beforeAutospacing="1" w:after="100" w:afterAutospacing="1"/>
    </w:pPr>
    <w:rPr>
      <w:rFonts w:ascii="Times New Roman" w:eastAsiaTheme="minorEastAsia" w:hAnsi="Times New Roman" w:cs="Times New Roman"/>
      <w:sz w:val="24"/>
      <w:szCs w:val="24"/>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898">
      <w:bodyDiv w:val="1"/>
      <w:marLeft w:val="0"/>
      <w:marRight w:val="0"/>
      <w:marTop w:val="0"/>
      <w:marBottom w:val="0"/>
      <w:divBdr>
        <w:top w:val="none" w:sz="0" w:space="0" w:color="auto"/>
        <w:left w:val="none" w:sz="0" w:space="0" w:color="auto"/>
        <w:bottom w:val="none" w:sz="0" w:space="0" w:color="auto"/>
        <w:right w:val="none" w:sz="0" w:space="0" w:color="auto"/>
      </w:divBdr>
    </w:div>
    <w:div w:id="28650504">
      <w:bodyDiv w:val="1"/>
      <w:marLeft w:val="0"/>
      <w:marRight w:val="0"/>
      <w:marTop w:val="0"/>
      <w:marBottom w:val="0"/>
      <w:divBdr>
        <w:top w:val="none" w:sz="0" w:space="0" w:color="auto"/>
        <w:left w:val="none" w:sz="0" w:space="0" w:color="auto"/>
        <w:bottom w:val="none" w:sz="0" w:space="0" w:color="auto"/>
        <w:right w:val="none" w:sz="0" w:space="0" w:color="auto"/>
      </w:divBdr>
    </w:div>
    <w:div w:id="35588235">
      <w:bodyDiv w:val="1"/>
      <w:marLeft w:val="0"/>
      <w:marRight w:val="0"/>
      <w:marTop w:val="0"/>
      <w:marBottom w:val="0"/>
      <w:divBdr>
        <w:top w:val="none" w:sz="0" w:space="0" w:color="auto"/>
        <w:left w:val="none" w:sz="0" w:space="0" w:color="auto"/>
        <w:bottom w:val="none" w:sz="0" w:space="0" w:color="auto"/>
        <w:right w:val="none" w:sz="0" w:space="0" w:color="auto"/>
      </w:divBdr>
    </w:div>
    <w:div w:id="41638401">
      <w:bodyDiv w:val="1"/>
      <w:marLeft w:val="0"/>
      <w:marRight w:val="0"/>
      <w:marTop w:val="0"/>
      <w:marBottom w:val="0"/>
      <w:divBdr>
        <w:top w:val="none" w:sz="0" w:space="0" w:color="auto"/>
        <w:left w:val="none" w:sz="0" w:space="0" w:color="auto"/>
        <w:bottom w:val="none" w:sz="0" w:space="0" w:color="auto"/>
        <w:right w:val="none" w:sz="0" w:space="0" w:color="auto"/>
      </w:divBdr>
    </w:div>
    <w:div w:id="50472127">
      <w:bodyDiv w:val="1"/>
      <w:marLeft w:val="0"/>
      <w:marRight w:val="0"/>
      <w:marTop w:val="0"/>
      <w:marBottom w:val="0"/>
      <w:divBdr>
        <w:top w:val="none" w:sz="0" w:space="0" w:color="auto"/>
        <w:left w:val="none" w:sz="0" w:space="0" w:color="auto"/>
        <w:bottom w:val="none" w:sz="0" w:space="0" w:color="auto"/>
        <w:right w:val="none" w:sz="0" w:space="0" w:color="auto"/>
      </w:divBdr>
    </w:div>
    <w:div w:id="70780914">
      <w:bodyDiv w:val="1"/>
      <w:marLeft w:val="0"/>
      <w:marRight w:val="0"/>
      <w:marTop w:val="0"/>
      <w:marBottom w:val="0"/>
      <w:divBdr>
        <w:top w:val="none" w:sz="0" w:space="0" w:color="auto"/>
        <w:left w:val="none" w:sz="0" w:space="0" w:color="auto"/>
        <w:bottom w:val="none" w:sz="0" w:space="0" w:color="auto"/>
        <w:right w:val="none" w:sz="0" w:space="0" w:color="auto"/>
      </w:divBdr>
    </w:div>
    <w:div w:id="74939685">
      <w:bodyDiv w:val="1"/>
      <w:marLeft w:val="0"/>
      <w:marRight w:val="0"/>
      <w:marTop w:val="0"/>
      <w:marBottom w:val="0"/>
      <w:divBdr>
        <w:top w:val="none" w:sz="0" w:space="0" w:color="auto"/>
        <w:left w:val="none" w:sz="0" w:space="0" w:color="auto"/>
        <w:bottom w:val="none" w:sz="0" w:space="0" w:color="auto"/>
        <w:right w:val="none" w:sz="0" w:space="0" w:color="auto"/>
      </w:divBdr>
    </w:div>
    <w:div w:id="79260711">
      <w:bodyDiv w:val="1"/>
      <w:marLeft w:val="0"/>
      <w:marRight w:val="0"/>
      <w:marTop w:val="0"/>
      <w:marBottom w:val="0"/>
      <w:divBdr>
        <w:top w:val="none" w:sz="0" w:space="0" w:color="auto"/>
        <w:left w:val="none" w:sz="0" w:space="0" w:color="auto"/>
        <w:bottom w:val="none" w:sz="0" w:space="0" w:color="auto"/>
        <w:right w:val="none" w:sz="0" w:space="0" w:color="auto"/>
      </w:divBdr>
    </w:div>
    <w:div w:id="81344244">
      <w:bodyDiv w:val="1"/>
      <w:marLeft w:val="0"/>
      <w:marRight w:val="0"/>
      <w:marTop w:val="0"/>
      <w:marBottom w:val="0"/>
      <w:divBdr>
        <w:top w:val="none" w:sz="0" w:space="0" w:color="auto"/>
        <w:left w:val="none" w:sz="0" w:space="0" w:color="auto"/>
        <w:bottom w:val="none" w:sz="0" w:space="0" w:color="auto"/>
        <w:right w:val="none" w:sz="0" w:space="0" w:color="auto"/>
      </w:divBdr>
    </w:div>
    <w:div w:id="84035359">
      <w:bodyDiv w:val="1"/>
      <w:marLeft w:val="0"/>
      <w:marRight w:val="0"/>
      <w:marTop w:val="0"/>
      <w:marBottom w:val="0"/>
      <w:divBdr>
        <w:top w:val="none" w:sz="0" w:space="0" w:color="auto"/>
        <w:left w:val="none" w:sz="0" w:space="0" w:color="auto"/>
        <w:bottom w:val="none" w:sz="0" w:space="0" w:color="auto"/>
        <w:right w:val="none" w:sz="0" w:space="0" w:color="auto"/>
      </w:divBdr>
    </w:div>
    <w:div w:id="131799342">
      <w:bodyDiv w:val="1"/>
      <w:marLeft w:val="0"/>
      <w:marRight w:val="0"/>
      <w:marTop w:val="0"/>
      <w:marBottom w:val="0"/>
      <w:divBdr>
        <w:top w:val="none" w:sz="0" w:space="0" w:color="auto"/>
        <w:left w:val="none" w:sz="0" w:space="0" w:color="auto"/>
        <w:bottom w:val="none" w:sz="0" w:space="0" w:color="auto"/>
        <w:right w:val="none" w:sz="0" w:space="0" w:color="auto"/>
      </w:divBdr>
    </w:div>
    <w:div w:id="142427481">
      <w:bodyDiv w:val="1"/>
      <w:marLeft w:val="0"/>
      <w:marRight w:val="0"/>
      <w:marTop w:val="0"/>
      <w:marBottom w:val="0"/>
      <w:divBdr>
        <w:top w:val="none" w:sz="0" w:space="0" w:color="auto"/>
        <w:left w:val="none" w:sz="0" w:space="0" w:color="auto"/>
        <w:bottom w:val="none" w:sz="0" w:space="0" w:color="auto"/>
        <w:right w:val="none" w:sz="0" w:space="0" w:color="auto"/>
      </w:divBdr>
    </w:div>
    <w:div w:id="155389874">
      <w:bodyDiv w:val="1"/>
      <w:marLeft w:val="0"/>
      <w:marRight w:val="0"/>
      <w:marTop w:val="0"/>
      <w:marBottom w:val="0"/>
      <w:divBdr>
        <w:top w:val="none" w:sz="0" w:space="0" w:color="auto"/>
        <w:left w:val="none" w:sz="0" w:space="0" w:color="auto"/>
        <w:bottom w:val="none" w:sz="0" w:space="0" w:color="auto"/>
        <w:right w:val="none" w:sz="0" w:space="0" w:color="auto"/>
      </w:divBdr>
    </w:div>
    <w:div w:id="189807348">
      <w:bodyDiv w:val="1"/>
      <w:marLeft w:val="0"/>
      <w:marRight w:val="0"/>
      <w:marTop w:val="0"/>
      <w:marBottom w:val="0"/>
      <w:divBdr>
        <w:top w:val="none" w:sz="0" w:space="0" w:color="auto"/>
        <w:left w:val="none" w:sz="0" w:space="0" w:color="auto"/>
        <w:bottom w:val="none" w:sz="0" w:space="0" w:color="auto"/>
        <w:right w:val="none" w:sz="0" w:space="0" w:color="auto"/>
      </w:divBdr>
    </w:div>
    <w:div w:id="210920768">
      <w:bodyDiv w:val="1"/>
      <w:marLeft w:val="0"/>
      <w:marRight w:val="0"/>
      <w:marTop w:val="0"/>
      <w:marBottom w:val="0"/>
      <w:divBdr>
        <w:top w:val="none" w:sz="0" w:space="0" w:color="auto"/>
        <w:left w:val="none" w:sz="0" w:space="0" w:color="auto"/>
        <w:bottom w:val="none" w:sz="0" w:space="0" w:color="auto"/>
        <w:right w:val="none" w:sz="0" w:space="0" w:color="auto"/>
      </w:divBdr>
    </w:div>
    <w:div w:id="275646328">
      <w:bodyDiv w:val="1"/>
      <w:marLeft w:val="0"/>
      <w:marRight w:val="0"/>
      <w:marTop w:val="0"/>
      <w:marBottom w:val="0"/>
      <w:divBdr>
        <w:top w:val="none" w:sz="0" w:space="0" w:color="auto"/>
        <w:left w:val="none" w:sz="0" w:space="0" w:color="auto"/>
        <w:bottom w:val="none" w:sz="0" w:space="0" w:color="auto"/>
        <w:right w:val="none" w:sz="0" w:space="0" w:color="auto"/>
      </w:divBdr>
    </w:div>
    <w:div w:id="288435985">
      <w:bodyDiv w:val="1"/>
      <w:marLeft w:val="0"/>
      <w:marRight w:val="0"/>
      <w:marTop w:val="0"/>
      <w:marBottom w:val="0"/>
      <w:divBdr>
        <w:top w:val="none" w:sz="0" w:space="0" w:color="auto"/>
        <w:left w:val="none" w:sz="0" w:space="0" w:color="auto"/>
        <w:bottom w:val="none" w:sz="0" w:space="0" w:color="auto"/>
        <w:right w:val="none" w:sz="0" w:space="0" w:color="auto"/>
      </w:divBdr>
    </w:div>
    <w:div w:id="297685703">
      <w:bodyDiv w:val="1"/>
      <w:marLeft w:val="0"/>
      <w:marRight w:val="0"/>
      <w:marTop w:val="0"/>
      <w:marBottom w:val="0"/>
      <w:divBdr>
        <w:top w:val="none" w:sz="0" w:space="0" w:color="auto"/>
        <w:left w:val="none" w:sz="0" w:space="0" w:color="auto"/>
        <w:bottom w:val="none" w:sz="0" w:space="0" w:color="auto"/>
        <w:right w:val="none" w:sz="0" w:space="0" w:color="auto"/>
      </w:divBdr>
    </w:div>
    <w:div w:id="307249980">
      <w:bodyDiv w:val="1"/>
      <w:marLeft w:val="0"/>
      <w:marRight w:val="0"/>
      <w:marTop w:val="0"/>
      <w:marBottom w:val="0"/>
      <w:divBdr>
        <w:top w:val="none" w:sz="0" w:space="0" w:color="auto"/>
        <w:left w:val="none" w:sz="0" w:space="0" w:color="auto"/>
        <w:bottom w:val="none" w:sz="0" w:space="0" w:color="auto"/>
        <w:right w:val="none" w:sz="0" w:space="0" w:color="auto"/>
      </w:divBdr>
    </w:div>
    <w:div w:id="328097627">
      <w:bodyDiv w:val="1"/>
      <w:marLeft w:val="0"/>
      <w:marRight w:val="0"/>
      <w:marTop w:val="0"/>
      <w:marBottom w:val="0"/>
      <w:divBdr>
        <w:top w:val="none" w:sz="0" w:space="0" w:color="auto"/>
        <w:left w:val="none" w:sz="0" w:space="0" w:color="auto"/>
        <w:bottom w:val="none" w:sz="0" w:space="0" w:color="auto"/>
        <w:right w:val="none" w:sz="0" w:space="0" w:color="auto"/>
      </w:divBdr>
    </w:div>
    <w:div w:id="339507350">
      <w:bodyDiv w:val="1"/>
      <w:marLeft w:val="0"/>
      <w:marRight w:val="0"/>
      <w:marTop w:val="0"/>
      <w:marBottom w:val="0"/>
      <w:divBdr>
        <w:top w:val="none" w:sz="0" w:space="0" w:color="auto"/>
        <w:left w:val="none" w:sz="0" w:space="0" w:color="auto"/>
        <w:bottom w:val="none" w:sz="0" w:space="0" w:color="auto"/>
        <w:right w:val="none" w:sz="0" w:space="0" w:color="auto"/>
      </w:divBdr>
    </w:div>
    <w:div w:id="349569401">
      <w:bodyDiv w:val="1"/>
      <w:marLeft w:val="0"/>
      <w:marRight w:val="0"/>
      <w:marTop w:val="0"/>
      <w:marBottom w:val="0"/>
      <w:divBdr>
        <w:top w:val="none" w:sz="0" w:space="0" w:color="auto"/>
        <w:left w:val="none" w:sz="0" w:space="0" w:color="auto"/>
        <w:bottom w:val="none" w:sz="0" w:space="0" w:color="auto"/>
        <w:right w:val="none" w:sz="0" w:space="0" w:color="auto"/>
      </w:divBdr>
    </w:div>
    <w:div w:id="398139765">
      <w:bodyDiv w:val="1"/>
      <w:marLeft w:val="0"/>
      <w:marRight w:val="0"/>
      <w:marTop w:val="0"/>
      <w:marBottom w:val="0"/>
      <w:divBdr>
        <w:top w:val="none" w:sz="0" w:space="0" w:color="auto"/>
        <w:left w:val="none" w:sz="0" w:space="0" w:color="auto"/>
        <w:bottom w:val="none" w:sz="0" w:space="0" w:color="auto"/>
        <w:right w:val="none" w:sz="0" w:space="0" w:color="auto"/>
      </w:divBdr>
    </w:div>
    <w:div w:id="408385777">
      <w:bodyDiv w:val="1"/>
      <w:marLeft w:val="0"/>
      <w:marRight w:val="0"/>
      <w:marTop w:val="0"/>
      <w:marBottom w:val="0"/>
      <w:divBdr>
        <w:top w:val="none" w:sz="0" w:space="0" w:color="auto"/>
        <w:left w:val="none" w:sz="0" w:space="0" w:color="auto"/>
        <w:bottom w:val="none" w:sz="0" w:space="0" w:color="auto"/>
        <w:right w:val="none" w:sz="0" w:space="0" w:color="auto"/>
      </w:divBdr>
    </w:div>
    <w:div w:id="416170077">
      <w:bodyDiv w:val="1"/>
      <w:marLeft w:val="0"/>
      <w:marRight w:val="0"/>
      <w:marTop w:val="0"/>
      <w:marBottom w:val="0"/>
      <w:divBdr>
        <w:top w:val="none" w:sz="0" w:space="0" w:color="auto"/>
        <w:left w:val="none" w:sz="0" w:space="0" w:color="auto"/>
        <w:bottom w:val="none" w:sz="0" w:space="0" w:color="auto"/>
        <w:right w:val="none" w:sz="0" w:space="0" w:color="auto"/>
      </w:divBdr>
    </w:div>
    <w:div w:id="423459472">
      <w:bodyDiv w:val="1"/>
      <w:marLeft w:val="0"/>
      <w:marRight w:val="0"/>
      <w:marTop w:val="0"/>
      <w:marBottom w:val="0"/>
      <w:divBdr>
        <w:top w:val="none" w:sz="0" w:space="0" w:color="auto"/>
        <w:left w:val="none" w:sz="0" w:space="0" w:color="auto"/>
        <w:bottom w:val="none" w:sz="0" w:space="0" w:color="auto"/>
        <w:right w:val="none" w:sz="0" w:space="0" w:color="auto"/>
      </w:divBdr>
    </w:div>
    <w:div w:id="443310960">
      <w:bodyDiv w:val="1"/>
      <w:marLeft w:val="0"/>
      <w:marRight w:val="0"/>
      <w:marTop w:val="0"/>
      <w:marBottom w:val="0"/>
      <w:divBdr>
        <w:top w:val="none" w:sz="0" w:space="0" w:color="auto"/>
        <w:left w:val="none" w:sz="0" w:space="0" w:color="auto"/>
        <w:bottom w:val="none" w:sz="0" w:space="0" w:color="auto"/>
        <w:right w:val="none" w:sz="0" w:space="0" w:color="auto"/>
      </w:divBdr>
    </w:div>
    <w:div w:id="444153533">
      <w:bodyDiv w:val="1"/>
      <w:marLeft w:val="0"/>
      <w:marRight w:val="0"/>
      <w:marTop w:val="0"/>
      <w:marBottom w:val="0"/>
      <w:divBdr>
        <w:top w:val="none" w:sz="0" w:space="0" w:color="auto"/>
        <w:left w:val="none" w:sz="0" w:space="0" w:color="auto"/>
        <w:bottom w:val="none" w:sz="0" w:space="0" w:color="auto"/>
        <w:right w:val="none" w:sz="0" w:space="0" w:color="auto"/>
      </w:divBdr>
    </w:div>
    <w:div w:id="465664905">
      <w:bodyDiv w:val="1"/>
      <w:marLeft w:val="0"/>
      <w:marRight w:val="0"/>
      <w:marTop w:val="0"/>
      <w:marBottom w:val="0"/>
      <w:divBdr>
        <w:top w:val="none" w:sz="0" w:space="0" w:color="auto"/>
        <w:left w:val="none" w:sz="0" w:space="0" w:color="auto"/>
        <w:bottom w:val="none" w:sz="0" w:space="0" w:color="auto"/>
        <w:right w:val="none" w:sz="0" w:space="0" w:color="auto"/>
      </w:divBdr>
    </w:div>
    <w:div w:id="509685320">
      <w:bodyDiv w:val="1"/>
      <w:marLeft w:val="0"/>
      <w:marRight w:val="0"/>
      <w:marTop w:val="0"/>
      <w:marBottom w:val="0"/>
      <w:divBdr>
        <w:top w:val="none" w:sz="0" w:space="0" w:color="auto"/>
        <w:left w:val="none" w:sz="0" w:space="0" w:color="auto"/>
        <w:bottom w:val="none" w:sz="0" w:space="0" w:color="auto"/>
        <w:right w:val="none" w:sz="0" w:space="0" w:color="auto"/>
      </w:divBdr>
    </w:div>
    <w:div w:id="562257809">
      <w:bodyDiv w:val="1"/>
      <w:marLeft w:val="0"/>
      <w:marRight w:val="0"/>
      <w:marTop w:val="0"/>
      <w:marBottom w:val="0"/>
      <w:divBdr>
        <w:top w:val="none" w:sz="0" w:space="0" w:color="auto"/>
        <w:left w:val="none" w:sz="0" w:space="0" w:color="auto"/>
        <w:bottom w:val="none" w:sz="0" w:space="0" w:color="auto"/>
        <w:right w:val="none" w:sz="0" w:space="0" w:color="auto"/>
      </w:divBdr>
    </w:div>
    <w:div w:id="565605351">
      <w:bodyDiv w:val="1"/>
      <w:marLeft w:val="0"/>
      <w:marRight w:val="0"/>
      <w:marTop w:val="0"/>
      <w:marBottom w:val="0"/>
      <w:divBdr>
        <w:top w:val="none" w:sz="0" w:space="0" w:color="auto"/>
        <w:left w:val="none" w:sz="0" w:space="0" w:color="auto"/>
        <w:bottom w:val="none" w:sz="0" w:space="0" w:color="auto"/>
        <w:right w:val="none" w:sz="0" w:space="0" w:color="auto"/>
      </w:divBdr>
    </w:div>
    <w:div w:id="589627446">
      <w:bodyDiv w:val="1"/>
      <w:marLeft w:val="0"/>
      <w:marRight w:val="0"/>
      <w:marTop w:val="0"/>
      <w:marBottom w:val="0"/>
      <w:divBdr>
        <w:top w:val="none" w:sz="0" w:space="0" w:color="auto"/>
        <w:left w:val="none" w:sz="0" w:space="0" w:color="auto"/>
        <w:bottom w:val="none" w:sz="0" w:space="0" w:color="auto"/>
        <w:right w:val="none" w:sz="0" w:space="0" w:color="auto"/>
      </w:divBdr>
    </w:div>
    <w:div w:id="598416725">
      <w:bodyDiv w:val="1"/>
      <w:marLeft w:val="0"/>
      <w:marRight w:val="0"/>
      <w:marTop w:val="0"/>
      <w:marBottom w:val="0"/>
      <w:divBdr>
        <w:top w:val="none" w:sz="0" w:space="0" w:color="auto"/>
        <w:left w:val="none" w:sz="0" w:space="0" w:color="auto"/>
        <w:bottom w:val="none" w:sz="0" w:space="0" w:color="auto"/>
        <w:right w:val="none" w:sz="0" w:space="0" w:color="auto"/>
      </w:divBdr>
    </w:div>
    <w:div w:id="613168749">
      <w:marLeft w:val="0"/>
      <w:marRight w:val="0"/>
      <w:marTop w:val="0"/>
      <w:marBottom w:val="0"/>
      <w:divBdr>
        <w:top w:val="none" w:sz="0" w:space="0" w:color="auto"/>
        <w:left w:val="none" w:sz="0" w:space="0" w:color="auto"/>
        <w:bottom w:val="none" w:sz="0" w:space="0" w:color="auto"/>
        <w:right w:val="none" w:sz="0" w:space="0" w:color="auto"/>
      </w:divBdr>
    </w:div>
    <w:div w:id="613168750">
      <w:marLeft w:val="0"/>
      <w:marRight w:val="0"/>
      <w:marTop w:val="0"/>
      <w:marBottom w:val="0"/>
      <w:divBdr>
        <w:top w:val="none" w:sz="0" w:space="0" w:color="auto"/>
        <w:left w:val="none" w:sz="0" w:space="0" w:color="auto"/>
        <w:bottom w:val="none" w:sz="0" w:space="0" w:color="auto"/>
        <w:right w:val="none" w:sz="0" w:space="0" w:color="auto"/>
      </w:divBdr>
    </w:div>
    <w:div w:id="613168751">
      <w:marLeft w:val="0"/>
      <w:marRight w:val="0"/>
      <w:marTop w:val="0"/>
      <w:marBottom w:val="0"/>
      <w:divBdr>
        <w:top w:val="none" w:sz="0" w:space="0" w:color="auto"/>
        <w:left w:val="none" w:sz="0" w:space="0" w:color="auto"/>
        <w:bottom w:val="none" w:sz="0" w:space="0" w:color="auto"/>
        <w:right w:val="none" w:sz="0" w:space="0" w:color="auto"/>
      </w:divBdr>
    </w:div>
    <w:div w:id="613168752">
      <w:marLeft w:val="0"/>
      <w:marRight w:val="0"/>
      <w:marTop w:val="0"/>
      <w:marBottom w:val="0"/>
      <w:divBdr>
        <w:top w:val="none" w:sz="0" w:space="0" w:color="auto"/>
        <w:left w:val="none" w:sz="0" w:space="0" w:color="auto"/>
        <w:bottom w:val="none" w:sz="0" w:space="0" w:color="auto"/>
        <w:right w:val="none" w:sz="0" w:space="0" w:color="auto"/>
      </w:divBdr>
    </w:div>
    <w:div w:id="613168753">
      <w:marLeft w:val="0"/>
      <w:marRight w:val="0"/>
      <w:marTop w:val="0"/>
      <w:marBottom w:val="0"/>
      <w:divBdr>
        <w:top w:val="none" w:sz="0" w:space="0" w:color="auto"/>
        <w:left w:val="none" w:sz="0" w:space="0" w:color="auto"/>
        <w:bottom w:val="none" w:sz="0" w:space="0" w:color="auto"/>
        <w:right w:val="none" w:sz="0" w:space="0" w:color="auto"/>
      </w:divBdr>
    </w:div>
    <w:div w:id="613168754">
      <w:marLeft w:val="0"/>
      <w:marRight w:val="0"/>
      <w:marTop w:val="0"/>
      <w:marBottom w:val="0"/>
      <w:divBdr>
        <w:top w:val="none" w:sz="0" w:space="0" w:color="auto"/>
        <w:left w:val="none" w:sz="0" w:space="0" w:color="auto"/>
        <w:bottom w:val="none" w:sz="0" w:space="0" w:color="auto"/>
        <w:right w:val="none" w:sz="0" w:space="0" w:color="auto"/>
      </w:divBdr>
    </w:div>
    <w:div w:id="613168755">
      <w:marLeft w:val="0"/>
      <w:marRight w:val="0"/>
      <w:marTop w:val="0"/>
      <w:marBottom w:val="0"/>
      <w:divBdr>
        <w:top w:val="none" w:sz="0" w:space="0" w:color="auto"/>
        <w:left w:val="none" w:sz="0" w:space="0" w:color="auto"/>
        <w:bottom w:val="none" w:sz="0" w:space="0" w:color="auto"/>
        <w:right w:val="none" w:sz="0" w:space="0" w:color="auto"/>
      </w:divBdr>
    </w:div>
    <w:div w:id="613168756">
      <w:marLeft w:val="0"/>
      <w:marRight w:val="0"/>
      <w:marTop w:val="0"/>
      <w:marBottom w:val="0"/>
      <w:divBdr>
        <w:top w:val="none" w:sz="0" w:space="0" w:color="auto"/>
        <w:left w:val="none" w:sz="0" w:space="0" w:color="auto"/>
        <w:bottom w:val="none" w:sz="0" w:space="0" w:color="auto"/>
        <w:right w:val="none" w:sz="0" w:space="0" w:color="auto"/>
      </w:divBdr>
    </w:div>
    <w:div w:id="616644176">
      <w:bodyDiv w:val="1"/>
      <w:marLeft w:val="0"/>
      <w:marRight w:val="0"/>
      <w:marTop w:val="0"/>
      <w:marBottom w:val="0"/>
      <w:divBdr>
        <w:top w:val="none" w:sz="0" w:space="0" w:color="auto"/>
        <w:left w:val="none" w:sz="0" w:space="0" w:color="auto"/>
        <w:bottom w:val="none" w:sz="0" w:space="0" w:color="auto"/>
        <w:right w:val="none" w:sz="0" w:space="0" w:color="auto"/>
      </w:divBdr>
    </w:div>
    <w:div w:id="643699724">
      <w:bodyDiv w:val="1"/>
      <w:marLeft w:val="0"/>
      <w:marRight w:val="0"/>
      <w:marTop w:val="0"/>
      <w:marBottom w:val="0"/>
      <w:divBdr>
        <w:top w:val="none" w:sz="0" w:space="0" w:color="auto"/>
        <w:left w:val="none" w:sz="0" w:space="0" w:color="auto"/>
        <w:bottom w:val="none" w:sz="0" w:space="0" w:color="auto"/>
        <w:right w:val="none" w:sz="0" w:space="0" w:color="auto"/>
      </w:divBdr>
    </w:div>
    <w:div w:id="649988133">
      <w:bodyDiv w:val="1"/>
      <w:marLeft w:val="0"/>
      <w:marRight w:val="0"/>
      <w:marTop w:val="0"/>
      <w:marBottom w:val="0"/>
      <w:divBdr>
        <w:top w:val="none" w:sz="0" w:space="0" w:color="auto"/>
        <w:left w:val="none" w:sz="0" w:space="0" w:color="auto"/>
        <w:bottom w:val="none" w:sz="0" w:space="0" w:color="auto"/>
        <w:right w:val="none" w:sz="0" w:space="0" w:color="auto"/>
      </w:divBdr>
    </w:div>
    <w:div w:id="654067742">
      <w:bodyDiv w:val="1"/>
      <w:marLeft w:val="0"/>
      <w:marRight w:val="0"/>
      <w:marTop w:val="0"/>
      <w:marBottom w:val="0"/>
      <w:divBdr>
        <w:top w:val="none" w:sz="0" w:space="0" w:color="auto"/>
        <w:left w:val="none" w:sz="0" w:space="0" w:color="auto"/>
        <w:bottom w:val="none" w:sz="0" w:space="0" w:color="auto"/>
        <w:right w:val="none" w:sz="0" w:space="0" w:color="auto"/>
      </w:divBdr>
    </w:div>
    <w:div w:id="671371336">
      <w:bodyDiv w:val="1"/>
      <w:marLeft w:val="0"/>
      <w:marRight w:val="0"/>
      <w:marTop w:val="0"/>
      <w:marBottom w:val="0"/>
      <w:divBdr>
        <w:top w:val="none" w:sz="0" w:space="0" w:color="auto"/>
        <w:left w:val="none" w:sz="0" w:space="0" w:color="auto"/>
        <w:bottom w:val="none" w:sz="0" w:space="0" w:color="auto"/>
        <w:right w:val="none" w:sz="0" w:space="0" w:color="auto"/>
      </w:divBdr>
    </w:div>
    <w:div w:id="680816908">
      <w:bodyDiv w:val="1"/>
      <w:marLeft w:val="0"/>
      <w:marRight w:val="0"/>
      <w:marTop w:val="0"/>
      <w:marBottom w:val="0"/>
      <w:divBdr>
        <w:top w:val="none" w:sz="0" w:space="0" w:color="auto"/>
        <w:left w:val="none" w:sz="0" w:space="0" w:color="auto"/>
        <w:bottom w:val="none" w:sz="0" w:space="0" w:color="auto"/>
        <w:right w:val="none" w:sz="0" w:space="0" w:color="auto"/>
      </w:divBdr>
    </w:div>
    <w:div w:id="690036058">
      <w:bodyDiv w:val="1"/>
      <w:marLeft w:val="0"/>
      <w:marRight w:val="0"/>
      <w:marTop w:val="0"/>
      <w:marBottom w:val="0"/>
      <w:divBdr>
        <w:top w:val="none" w:sz="0" w:space="0" w:color="auto"/>
        <w:left w:val="none" w:sz="0" w:space="0" w:color="auto"/>
        <w:bottom w:val="none" w:sz="0" w:space="0" w:color="auto"/>
        <w:right w:val="none" w:sz="0" w:space="0" w:color="auto"/>
      </w:divBdr>
    </w:div>
    <w:div w:id="695349711">
      <w:bodyDiv w:val="1"/>
      <w:marLeft w:val="0"/>
      <w:marRight w:val="0"/>
      <w:marTop w:val="0"/>
      <w:marBottom w:val="0"/>
      <w:divBdr>
        <w:top w:val="none" w:sz="0" w:space="0" w:color="auto"/>
        <w:left w:val="none" w:sz="0" w:space="0" w:color="auto"/>
        <w:bottom w:val="none" w:sz="0" w:space="0" w:color="auto"/>
        <w:right w:val="none" w:sz="0" w:space="0" w:color="auto"/>
      </w:divBdr>
    </w:div>
    <w:div w:id="697120851">
      <w:bodyDiv w:val="1"/>
      <w:marLeft w:val="0"/>
      <w:marRight w:val="0"/>
      <w:marTop w:val="0"/>
      <w:marBottom w:val="0"/>
      <w:divBdr>
        <w:top w:val="none" w:sz="0" w:space="0" w:color="auto"/>
        <w:left w:val="none" w:sz="0" w:space="0" w:color="auto"/>
        <w:bottom w:val="none" w:sz="0" w:space="0" w:color="auto"/>
        <w:right w:val="none" w:sz="0" w:space="0" w:color="auto"/>
      </w:divBdr>
    </w:div>
    <w:div w:id="697199624">
      <w:bodyDiv w:val="1"/>
      <w:marLeft w:val="0"/>
      <w:marRight w:val="0"/>
      <w:marTop w:val="0"/>
      <w:marBottom w:val="0"/>
      <w:divBdr>
        <w:top w:val="none" w:sz="0" w:space="0" w:color="auto"/>
        <w:left w:val="none" w:sz="0" w:space="0" w:color="auto"/>
        <w:bottom w:val="none" w:sz="0" w:space="0" w:color="auto"/>
        <w:right w:val="none" w:sz="0" w:space="0" w:color="auto"/>
      </w:divBdr>
    </w:div>
    <w:div w:id="725183477">
      <w:bodyDiv w:val="1"/>
      <w:marLeft w:val="0"/>
      <w:marRight w:val="0"/>
      <w:marTop w:val="0"/>
      <w:marBottom w:val="0"/>
      <w:divBdr>
        <w:top w:val="none" w:sz="0" w:space="0" w:color="auto"/>
        <w:left w:val="none" w:sz="0" w:space="0" w:color="auto"/>
        <w:bottom w:val="none" w:sz="0" w:space="0" w:color="auto"/>
        <w:right w:val="none" w:sz="0" w:space="0" w:color="auto"/>
      </w:divBdr>
    </w:div>
    <w:div w:id="738215890">
      <w:bodyDiv w:val="1"/>
      <w:marLeft w:val="0"/>
      <w:marRight w:val="0"/>
      <w:marTop w:val="0"/>
      <w:marBottom w:val="0"/>
      <w:divBdr>
        <w:top w:val="none" w:sz="0" w:space="0" w:color="auto"/>
        <w:left w:val="none" w:sz="0" w:space="0" w:color="auto"/>
        <w:bottom w:val="none" w:sz="0" w:space="0" w:color="auto"/>
        <w:right w:val="none" w:sz="0" w:space="0" w:color="auto"/>
      </w:divBdr>
    </w:div>
    <w:div w:id="740374570">
      <w:bodyDiv w:val="1"/>
      <w:marLeft w:val="0"/>
      <w:marRight w:val="0"/>
      <w:marTop w:val="0"/>
      <w:marBottom w:val="0"/>
      <w:divBdr>
        <w:top w:val="none" w:sz="0" w:space="0" w:color="auto"/>
        <w:left w:val="none" w:sz="0" w:space="0" w:color="auto"/>
        <w:bottom w:val="none" w:sz="0" w:space="0" w:color="auto"/>
        <w:right w:val="none" w:sz="0" w:space="0" w:color="auto"/>
      </w:divBdr>
    </w:div>
    <w:div w:id="771585465">
      <w:bodyDiv w:val="1"/>
      <w:marLeft w:val="0"/>
      <w:marRight w:val="0"/>
      <w:marTop w:val="0"/>
      <w:marBottom w:val="0"/>
      <w:divBdr>
        <w:top w:val="none" w:sz="0" w:space="0" w:color="auto"/>
        <w:left w:val="none" w:sz="0" w:space="0" w:color="auto"/>
        <w:bottom w:val="none" w:sz="0" w:space="0" w:color="auto"/>
        <w:right w:val="none" w:sz="0" w:space="0" w:color="auto"/>
      </w:divBdr>
    </w:div>
    <w:div w:id="797993012">
      <w:bodyDiv w:val="1"/>
      <w:marLeft w:val="0"/>
      <w:marRight w:val="0"/>
      <w:marTop w:val="0"/>
      <w:marBottom w:val="0"/>
      <w:divBdr>
        <w:top w:val="none" w:sz="0" w:space="0" w:color="auto"/>
        <w:left w:val="none" w:sz="0" w:space="0" w:color="auto"/>
        <w:bottom w:val="none" w:sz="0" w:space="0" w:color="auto"/>
        <w:right w:val="none" w:sz="0" w:space="0" w:color="auto"/>
      </w:divBdr>
    </w:div>
    <w:div w:id="813445595">
      <w:bodyDiv w:val="1"/>
      <w:marLeft w:val="0"/>
      <w:marRight w:val="0"/>
      <w:marTop w:val="0"/>
      <w:marBottom w:val="0"/>
      <w:divBdr>
        <w:top w:val="none" w:sz="0" w:space="0" w:color="auto"/>
        <w:left w:val="none" w:sz="0" w:space="0" w:color="auto"/>
        <w:bottom w:val="none" w:sz="0" w:space="0" w:color="auto"/>
        <w:right w:val="none" w:sz="0" w:space="0" w:color="auto"/>
      </w:divBdr>
    </w:div>
    <w:div w:id="837843051">
      <w:bodyDiv w:val="1"/>
      <w:marLeft w:val="0"/>
      <w:marRight w:val="0"/>
      <w:marTop w:val="0"/>
      <w:marBottom w:val="0"/>
      <w:divBdr>
        <w:top w:val="none" w:sz="0" w:space="0" w:color="auto"/>
        <w:left w:val="none" w:sz="0" w:space="0" w:color="auto"/>
        <w:bottom w:val="none" w:sz="0" w:space="0" w:color="auto"/>
        <w:right w:val="none" w:sz="0" w:space="0" w:color="auto"/>
      </w:divBdr>
    </w:div>
    <w:div w:id="877934509">
      <w:bodyDiv w:val="1"/>
      <w:marLeft w:val="0"/>
      <w:marRight w:val="0"/>
      <w:marTop w:val="0"/>
      <w:marBottom w:val="0"/>
      <w:divBdr>
        <w:top w:val="none" w:sz="0" w:space="0" w:color="auto"/>
        <w:left w:val="none" w:sz="0" w:space="0" w:color="auto"/>
        <w:bottom w:val="none" w:sz="0" w:space="0" w:color="auto"/>
        <w:right w:val="none" w:sz="0" w:space="0" w:color="auto"/>
      </w:divBdr>
    </w:div>
    <w:div w:id="880627564">
      <w:bodyDiv w:val="1"/>
      <w:marLeft w:val="0"/>
      <w:marRight w:val="0"/>
      <w:marTop w:val="0"/>
      <w:marBottom w:val="0"/>
      <w:divBdr>
        <w:top w:val="none" w:sz="0" w:space="0" w:color="auto"/>
        <w:left w:val="none" w:sz="0" w:space="0" w:color="auto"/>
        <w:bottom w:val="none" w:sz="0" w:space="0" w:color="auto"/>
        <w:right w:val="none" w:sz="0" w:space="0" w:color="auto"/>
      </w:divBdr>
    </w:div>
    <w:div w:id="903292442">
      <w:bodyDiv w:val="1"/>
      <w:marLeft w:val="0"/>
      <w:marRight w:val="0"/>
      <w:marTop w:val="0"/>
      <w:marBottom w:val="0"/>
      <w:divBdr>
        <w:top w:val="none" w:sz="0" w:space="0" w:color="auto"/>
        <w:left w:val="none" w:sz="0" w:space="0" w:color="auto"/>
        <w:bottom w:val="none" w:sz="0" w:space="0" w:color="auto"/>
        <w:right w:val="none" w:sz="0" w:space="0" w:color="auto"/>
      </w:divBdr>
    </w:div>
    <w:div w:id="938148696">
      <w:bodyDiv w:val="1"/>
      <w:marLeft w:val="0"/>
      <w:marRight w:val="0"/>
      <w:marTop w:val="0"/>
      <w:marBottom w:val="0"/>
      <w:divBdr>
        <w:top w:val="none" w:sz="0" w:space="0" w:color="auto"/>
        <w:left w:val="none" w:sz="0" w:space="0" w:color="auto"/>
        <w:bottom w:val="none" w:sz="0" w:space="0" w:color="auto"/>
        <w:right w:val="none" w:sz="0" w:space="0" w:color="auto"/>
      </w:divBdr>
    </w:div>
    <w:div w:id="949162944">
      <w:bodyDiv w:val="1"/>
      <w:marLeft w:val="0"/>
      <w:marRight w:val="0"/>
      <w:marTop w:val="0"/>
      <w:marBottom w:val="0"/>
      <w:divBdr>
        <w:top w:val="none" w:sz="0" w:space="0" w:color="auto"/>
        <w:left w:val="none" w:sz="0" w:space="0" w:color="auto"/>
        <w:bottom w:val="none" w:sz="0" w:space="0" w:color="auto"/>
        <w:right w:val="none" w:sz="0" w:space="0" w:color="auto"/>
      </w:divBdr>
    </w:div>
    <w:div w:id="979991467">
      <w:bodyDiv w:val="1"/>
      <w:marLeft w:val="0"/>
      <w:marRight w:val="0"/>
      <w:marTop w:val="0"/>
      <w:marBottom w:val="0"/>
      <w:divBdr>
        <w:top w:val="none" w:sz="0" w:space="0" w:color="auto"/>
        <w:left w:val="none" w:sz="0" w:space="0" w:color="auto"/>
        <w:bottom w:val="none" w:sz="0" w:space="0" w:color="auto"/>
        <w:right w:val="none" w:sz="0" w:space="0" w:color="auto"/>
      </w:divBdr>
    </w:div>
    <w:div w:id="997151298">
      <w:bodyDiv w:val="1"/>
      <w:marLeft w:val="0"/>
      <w:marRight w:val="0"/>
      <w:marTop w:val="0"/>
      <w:marBottom w:val="0"/>
      <w:divBdr>
        <w:top w:val="none" w:sz="0" w:space="0" w:color="auto"/>
        <w:left w:val="none" w:sz="0" w:space="0" w:color="auto"/>
        <w:bottom w:val="none" w:sz="0" w:space="0" w:color="auto"/>
        <w:right w:val="none" w:sz="0" w:space="0" w:color="auto"/>
      </w:divBdr>
    </w:div>
    <w:div w:id="1006664796">
      <w:bodyDiv w:val="1"/>
      <w:marLeft w:val="0"/>
      <w:marRight w:val="0"/>
      <w:marTop w:val="0"/>
      <w:marBottom w:val="0"/>
      <w:divBdr>
        <w:top w:val="none" w:sz="0" w:space="0" w:color="auto"/>
        <w:left w:val="none" w:sz="0" w:space="0" w:color="auto"/>
        <w:bottom w:val="none" w:sz="0" w:space="0" w:color="auto"/>
        <w:right w:val="none" w:sz="0" w:space="0" w:color="auto"/>
      </w:divBdr>
    </w:div>
    <w:div w:id="1017923896">
      <w:bodyDiv w:val="1"/>
      <w:marLeft w:val="0"/>
      <w:marRight w:val="0"/>
      <w:marTop w:val="0"/>
      <w:marBottom w:val="0"/>
      <w:divBdr>
        <w:top w:val="none" w:sz="0" w:space="0" w:color="auto"/>
        <w:left w:val="none" w:sz="0" w:space="0" w:color="auto"/>
        <w:bottom w:val="none" w:sz="0" w:space="0" w:color="auto"/>
        <w:right w:val="none" w:sz="0" w:space="0" w:color="auto"/>
      </w:divBdr>
    </w:div>
    <w:div w:id="1032461086">
      <w:bodyDiv w:val="1"/>
      <w:marLeft w:val="0"/>
      <w:marRight w:val="0"/>
      <w:marTop w:val="0"/>
      <w:marBottom w:val="0"/>
      <w:divBdr>
        <w:top w:val="none" w:sz="0" w:space="0" w:color="auto"/>
        <w:left w:val="none" w:sz="0" w:space="0" w:color="auto"/>
        <w:bottom w:val="none" w:sz="0" w:space="0" w:color="auto"/>
        <w:right w:val="none" w:sz="0" w:space="0" w:color="auto"/>
      </w:divBdr>
    </w:div>
    <w:div w:id="1060905469">
      <w:bodyDiv w:val="1"/>
      <w:marLeft w:val="0"/>
      <w:marRight w:val="0"/>
      <w:marTop w:val="0"/>
      <w:marBottom w:val="0"/>
      <w:divBdr>
        <w:top w:val="none" w:sz="0" w:space="0" w:color="auto"/>
        <w:left w:val="none" w:sz="0" w:space="0" w:color="auto"/>
        <w:bottom w:val="none" w:sz="0" w:space="0" w:color="auto"/>
        <w:right w:val="none" w:sz="0" w:space="0" w:color="auto"/>
      </w:divBdr>
    </w:div>
    <w:div w:id="1099066586">
      <w:bodyDiv w:val="1"/>
      <w:marLeft w:val="0"/>
      <w:marRight w:val="0"/>
      <w:marTop w:val="0"/>
      <w:marBottom w:val="0"/>
      <w:divBdr>
        <w:top w:val="none" w:sz="0" w:space="0" w:color="auto"/>
        <w:left w:val="none" w:sz="0" w:space="0" w:color="auto"/>
        <w:bottom w:val="none" w:sz="0" w:space="0" w:color="auto"/>
        <w:right w:val="none" w:sz="0" w:space="0" w:color="auto"/>
      </w:divBdr>
    </w:div>
    <w:div w:id="1113094574">
      <w:bodyDiv w:val="1"/>
      <w:marLeft w:val="0"/>
      <w:marRight w:val="0"/>
      <w:marTop w:val="0"/>
      <w:marBottom w:val="0"/>
      <w:divBdr>
        <w:top w:val="none" w:sz="0" w:space="0" w:color="auto"/>
        <w:left w:val="none" w:sz="0" w:space="0" w:color="auto"/>
        <w:bottom w:val="none" w:sz="0" w:space="0" w:color="auto"/>
        <w:right w:val="none" w:sz="0" w:space="0" w:color="auto"/>
      </w:divBdr>
    </w:div>
    <w:div w:id="1121653233">
      <w:bodyDiv w:val="1"/>
      <w:marLeft w:val="0"/>
      <w:marRight w:val="0"/>
      <w:marTop w:val="0"/>
      <w:marBottom w:val="0"/>
      <w:divBdr>
        <w:top w:val="none" w:sz="0" w:space="0" w:color="auto"/>
        <w:left w:val="none" w:sz="0" w:space="0" w:color="auto"/>
        <w:bottom w:val="none" w:sz="0" w:space="0" w:color="auto"/>
        <w:right w:val="none" w:sz="0" w:space="0" w:color="auto"/>
      </w:divBdr>
    </w:div>
    <w:div w:id="1127775578">
      <w:bodyDiv w:val="1"/>
      <w:marLeft w:val="0"/>
      <w:marRight w:val="0"/>
      <w:marTop w:val="0"/>
      <w:marBottom w:val="0"/>
      <w:divBdr>
        <w:top w:val="none" w:sz="0" w:space="0" w:color="auto"/>
        <w:left w:val="none" w:sz="0" w:space="0" w:color="auto"/>
        <w:bottom w:val="none" w:sz="0" w:space="0" w:color="auto"/>
        <w:right w:val="none" w:sz="0" w:space="0" w:color="auto"/>
      </w:divBdr>
    </w:div>
    <w:div w:id="1128088062">
      <w:bodyDiv w:val="1"/>
      <w:marLeft w:val="0"/>
      <w:marRight w:val="0"/>
      <w:marTop w:val="0"/>
      <w:marBottom w:val="0"/>
      <w:divBdr>
        <w:top w:val="none" w:sz="0" w:space="0" w:color="auto"/>
        <w:left w:val="none" w:sz="0" w:space="0" w:color="auto"/>
        <w:bottom w:val="none" w:sz="0" w:space="0" w:color="auto"/>
        <w:right w:val="none" w:sz="0" w:space="0" w:color="auto"/>
      </w:divBdr>
    </w:div>
    <w:div w:id="1158351024">
      <w:bodyDiv w:val="1"/>
      <w:marLeft w:val="0"/>
      <w:marRight w:val="0"/>
      <w:marTop w:val="0"/>
      <w:marBottom w:val="0"/>
      <w:divBdr>
        <w:top w:val="none" w:sz="0" w:space="0" w:color="auto"/>
        <w:left w:val="none" w:sz="0" w:space="0" w:color="auto"/>
        <w:bottom w:val="none" w:sz="0" w:space="0" w:color="auto"/>
        <w:right w:val="none" w:sz="0" w:space="0" w:color="auto"/>
      </w:divBdr>
    </w:div>
    <w:div w:id="1160542999">
      <w:bodyDiv w:val="1"/>
      <w:marLeft w:val="0"/>
      <w:marRight w:val="0"/>
      <w:marTop w:val="0"/>
      <w:marBottom w:val="0"/>
      <w:divBdr>
        <w:top w:val="none" w:sz="0" w:space="0" w:color="auto"/>
        <w:left w:val="none" w:sz="0" w:space="0" w:color="auto"/>
        <w:bottom w:val="none" w:sz="0" w:space="0" w:color="auto"/>
        <w:right w:val="none" w:sz="0" w:space="0" w:color="auto"/>
      </w:divBdr>
    </w:div>
    <w:div w:id="1166824484">
      <w:bodyDiv w:val="1"/>
      <w:marLeft w:val="0"/>
      <w:marRight w:val="0"/>
      <w:marTop w:val="0"/>
      <w:marBottom w:val="0"/>
      <w:divBdr>
        <w:top w:val="none" w:sz="0" w:space="0" w:color="auto"/>
        <w:left w:val="none" w:sz="0" w:space="0" w:color="auto"/>
        <w:bottom w:val="none" w:sz="0" w:space="0" w:color="auto"/>
        <w:right w:val="none" w:sz="0" w:space="0" w:color="auto"/>
      </w:divBdr>
    </w:div>
    <w:div w:id="1187134650">
      <w:bodyDiv w:val="1"/>
      <w:marLeft w:val="0"/>
      <w:marRight w:val="0"/>
      <w:marTop w:val="0"/>
      <w:marBottom w:val="0"/>
      <w:divBdr>
        <w:top w:val="none" w:sz="0" w:space="0" w:color="auto"/>
        <w:left w:val="none" w:sz="0" w:space="0" w:color="auto"/>
        <w:bottom w:val="none" w:sz="0" w:space="0" w:color="auto"/>
        <w:right w:val="none" w:sz="0" w:space="0" w:color="auto"/>
      </w:divBdr>
    </w:div>
    <w:div w:id="1188331216">
      <w:bodyDiv w:val="1"/>
      <w:marLeft w:val="0"/>
      <w:marRight w:val="0"/>
      <w:marTop w:val="0"/>
      <w:marBottom w:val="0"/>
      <w:divBdr>
        <w:top w:val="none" w:sz="0" w:space="0" w:color="auto"/>
        <w:left w:val="none" w:sz="0" w:space="0" w:color="auto"/>
        <w:bottom w:val="none" w:sz="0" w:space="0" w:color="auto"/>
        <w:right w:val="none" w:sz="0" w:space="0" w:color="auto"/>
      </w:divBdr>
    </w:div>
    <w:div w:id="1231502310">
      <w:bodyDiv w:val="1"/>
      <w:marLeft w:val="0"/>
      <w:marRight w:val="0"/>
      <w:marTop w:val="0"/>
      <w:marBottom w:val="0"/>
      <w:divBdr>
        <w:top w:val="none" w:sz="0" w:space="0" w:color="auto"/>
        <w:left w:val="none" w:sz="0" w:space="0" w:color="auto"/>
        <w:bottom w:val="none" w:sz="0" w:space="0" w:color="auto"/>
        <w:right w:val="none" w:sz="0" w:space="0" w:color="auto"/>
      </w:divBdr>
    </w:div>
    <w:div w:id="1233128123">
      <w:bodyDiv w:val="1"/>
      <w:marLeft w:val="0"/>
      <w:marRight w:val="0"/>
      <w:marTop w:val="0"/>
      <w:marBottom w:val="0"/>
      <w:divBdr>
        <w:top w:val="none" w:sz="0" w:space="0" w:color="auto"/>
        <w:left w:val="none" w:sz="0" w:space="0" w:color="auto"/>
        <w:bottom w:val="none" w:sz="0" w:space="0" w:color="auto"/>
        <w:right w:val="none" w:sz="0" w:space="0" w:color="auto"/>
      </w:divBdr>
    </w:div>
    <w:div w:id="1257208859">
      <w:bodyDiv w:val="1"/>
      <w:marLeft w:val="0"/>
      <w:marRight w:val="0"/>
      <w:marTop w:val="0"/>
      <w:marBottom w:val="0"/>
      <w:divBdr>
        <w:top w:val="none" w:sz="0" w:space="0" w:color="auto"/>
        <w:left w:val="none" w:sz="0" w:space="0" w:color="auto"/>
        <w:bottom w:val="none" w:sz="0" w:space="0" w:color="auto"/>
        <w:right w:val="none" w:sz="0" w:space="0" w:color="auto"/>
      </w:divBdr>
    </w:div>
    <w:div w:id="1266109746">
      <w:bodyDiv w:val="1"/>
      <w:marLeft w:val="0"/>
      <w:marRight w:val="0"/>
      <w:marTop w:val="0"/>
      <w:marBottom w:val="0"/>
      <w:divBdr>
        <w:top w:val="none" w:sz="0" w:space="0" w:color="auto"/>
        <w:left w:val="none" w:sz="0" w:space="0" w:color="auto"/>
        <w:bottom w:val="none" w:sz="0" w:space="0" w:color="auto"/>
        <w:right w:val="none" w:sz="0" w:space="0" w:color="auto"/>
      </w:divBdr>
    </w:div>
    <w:div w:id="1284076402">
      <w:bodyDiv w:val="1"/>
      <w:marLeft w:val="0"/>
      <w:marRight w:val="0"/>
      <w:marTop w:val="0"/>
      <w:marBottom w:val="0"/>
      <w:divBdr>
        <w:top w:val="none" w:sz="0" w:space="0" w:color="auto"/>
        <w:left w:val="none" w:sz="0" w:space="0" w:color="auto"/>
        <w:bottom w:val="none" w:sz="0" w:space="0" w:color="auto"/>
        <w:right w:val="none" w:sz="0" w:space="0" w:color="auto"/>
      </w:divBdr>
    </w:div>
    <w:div w:id="1302537012">
      <w:bodyDiv w:val="1"/>
      <w:marLeft w:val="0"/>
      <w:marRight w:val="0"/>
      <w:marTop w:val="0"/>
      <w:marBottom w:val="0"/>
      <w:divBdr>
        <w:top w:val="none" w:sz="0" w:space="0" w:color="auto"/>
        <w:left w:val="none" w:sz="0" w:space="0" w:color="auto"/>
        <w:bottom w:val="none" w:sz="0" w:space="0" w:color="auto"/>
        <w:right w:val="none" w:sz="0" w:space="0" w:color="auto"/>
      </w:divBdr>
    </w:div>
    <w:div w:id="1317494650">
      <w:bodyDiv w:val="1"/>
      <w:marLeft w:val="0"/>
      <w:marRight w:val="0"/>
      <w:marTop w:val="0"/>
      <w:marBottom w:val="0"/>
      <w:divBdr>
        <w:top w:val="none" w:sz="0" w:space="0" w:color="auto"/>
        <w:left w:val="none" w:sz="0" w:space="0" w:color="auto"/>
        <w:bottom w:val="none" w:sz="0" w:space="0" w:color="auto"/>
        <w:right w:val="none" w:sz="0" w:space="0" w:color="auto"/>
      </w:divBdr>
      <w:divsChild>
        <w:div w:id="366033446">
          <w:marLeft w:val="1440"/>
          <w:marRight w:val="0"/>
          <w:marTop w:val="100"/>
          <w:marBottom w:val="0"/>
          <w:divBdr>
            <w:top w:val="none" w:sz="0" w:space="0" w:color="auto"/>
            <w:left w:val="none" w:sz="0" w:space="0" w:color="auto"/>
            <w:bottom w:val="none" w:sz="0" w:space="0" w:color="auto"/>
            <w:right w:val="none" w:sz="0" w:space="0" w:color="auto"/>
          </w:divBdr>
        </w:div>
        <w:div w:id="369115316">
          <w:marLeft w:val="1440"/>
          <w:marRight w:val="0"/>
          <w:marTop w:val="100"/>
          <w:marBottom w:val="0"/>
          <w:divBdr>
            <w:top w:val="none" w:sz="0" w:space="0" w:color="auto"/>
            <w:left w:val="none" w:sz="0" w:space="0" w:color="auto"/>
            <w:bottom w:val="none" w:sz="0" w:space="0" w:color="auto"/>
            <w:right w:val="none" w:sz="0" w:space="0" w:color="auto"/>
          </w:divBdr>
        </w:div>
        <w:div w:id="611589608">
          <w:marLeft w:val="1440"/>
          <w:marRight w:val="0"/>
          <w:marTop w:val="100"/>
          <w:marBottom w:val="0"/>
          <w:divBdr>
            <w:top w:val="none" w:sz="0" w:space="0" w:color="auto"/>
            <w:left w:val="none" w:sz="0" w:space="0" w:color="auto"/>
            <w:bottom w:val="none" w:sz="0" w:space="0" w:color="auto"/>
            <w:right w:val="none" w:sz="0" w:space="0" w:color="auto"/>
          </w:divBdr>
        </w:div>
        <w:div w:id="776677687">
          <w:marLeft w:val="1440"/>
          <w:marRight w:val="0"/>
          <w:marTop w:val="100"/>
          <w:marBottom w:val="0"/>
          <w:divBdr>
            <w:top w:val="none" w:sz="0" w:space="0" w:color="auto"/>
            <w:left w:val="none" w:sz="0" w:space="0" w:color="auto"/>
            <w:bottom w:val="none" w:sz="0" w:space="0" w:color="auto"/>
            <w:right w:val="none" w:sz="0" w:space="0" w:color="auto"/>
          </w:divBdr>
        </w:div>
        <w:div w:id="1156727210">
          <w:marLeft w:val="1440"/>
          <w:marRight w:val="0"/>
          <w:marTop w:val="100"/>
          <w:marBottom w:val="0"/>
          <w:divBdr>
            <w:top w:val="none" w:sz="0" w:space="0" w:color="auto"/>
            <w:left w:val="none" w:sz="0" w:space="0" w:color="auto"/>
            <w:bottom w:val="none" w:sz="0" w:space="0" w:color="auto"/>
            <w:right w:val="none" w:sz="0" w:space="0" w:color="auto"/>
          </w:divBdr>
        </w:div>
        <w:div w:id="1408958895">
          <w:marLeft w:val="360"/>
          <w:marRight w:val="0"/>
          <w:marTop w:val="200"/>
          <w:marBottom w:val="0"/>
          <w:divBdr>
            <w:top w:val="none" w:sz="0" w:space="0" w:color="auto"/>
            <w:left w:val="none" w:sz="0" w:space="0" w:color="auto"/>
            <w:bottom w:val="none" w:sz="0" w:space="0" w:color="auto"/>
            <w:right w:val="none" w:sz="0" w:space="0" w:color="auto"/>
          </w:divBdr>
        </w:div>
        <w:div w:id="1649825383">
          <w:marLeft w:val="1440"/>
          <w:marRight w:val="0"/>
          <w:marTop w:val="100"/>
          <w:marBottom w:val="0"/>
          <w:divBdr>
            <w:top w:val="none" w:sz="0" w:space="0" w:color="auto"/>
            <w:left w:val="none" w:sz="0" w:space="0" w:color="auto"/>
            <w:bottom w:val="none" w:sz="0" w:space="0" w:color="auto"/>
            <w:right w:val="none" w:sz="0" w:space="0" w:color="auto"/>
          </w:divBdr>
        </w:div>
        <w:div w:id="1837957886">
          <w:marLeft w:val="1080"/>
          <w:marRight w:val="0"/>
          <w:marTop w:val="100"/>
          <w:marBottom w:val="0"/>
          <w:divBdr>
            <w:top w:val="none" w:sz="0" w:space="0" w:color="auto"/>
            <w:left w:val="none" w:sz="0" w:space="0" w:color="auto"/>
            <w:bottom w:val="none" w:sz="0" w:space="0" w:color="auto"/>
            <w:right w:val="none" w:sz="0" w:space="0" w:color="auto"/>
          </w:divBdr>
        </w:div>
        <w:div w:id="2011521821">
          <w:marLeft w:val="360"/>
          <w:marRight w:val="0"/>
          <w:marTop w:val="200"/>
          <w:marBottom w:val="0"/>
          <w:divBdr>
            <w:top w:val="none" w:sz="0" w:space="0" w:color="auto"/>
            <w:left w:val="none" w:sz="0" w:space="0" w:color="auto"/>
            <w:bottom w:val="none" w:sz="0" w:space="0" w:color="auto"/>
            <w:right w:val="none" w:sz="0" w:space="0" w:color="auto"/>
          </w:divBdr>
        </w:div>
        <w:div w:id="2070105516">
          <w:marLeft w:val="1440"/>
          <w:marRight w:val="0"/>
          <w:marTop w:val="100"/>
          <w:marBottom w:val="0"/>
          <w:divBdr>
            <w:top w:val="none" w:sz="0" w:space="0" w:color="auto"/>
            <w:left w:val="none" w:sz="0" w:space="0" w:color="auto"/>
            <w:bottom w:val="none" w:sz="0" w:space="0" w:color="auto"/>
            <w:right w:val="none" w:sz="0" w:space="0" w:color="auto"/>
          </w:divBdr>
        </w:div>
      </w:divsChild>
    </w:div>
    <w:div w:id="1325276433">
      <w:bodyDiv w:val="1"/>
      <w:marLeft w:val="0"/>
      <w:marRight w:val="0"/>
      <w:marTop w:val="0"/>
      <w:marBottom w:val="0"/>
      <w:divBdr>
        <w:top w:val="none" w:sz="0" w:space="0" w:color="auto"/>
        <w:left w:val="none" w:sz="0" w:space="0" w:color="auto"/>
        <w:bottom w:val="none" w:sz="0" w:space="0" w:color="auto"/>
        <w:right w:val="none" w:sz="0" w:space="0" w:color="auto"/>
      </w:divBdr>
    </w:div>
    <w:div w:id="1334410334">
      <w:bodyDiv w:val="1"/>
      <w:marLeft w:val="0"/>
      <w:marRight w:val="0"/>
      <w:marTop w:val="0"/>
      <w:marBottom w:val="0"/>
      <w:divBdr>
        <w:top w:val="none" w:sz="0" w:space="0" w:color="auto"/>
        <w:left w:val="none" w:sz="0" w:space="0" w:color="auto"/>
        <w:bottom w:val="none" w:sz="0" w:space="0" w:color="auto"/>
        <w:right w:val="none" w:sz="0" w:space="0" w:color="auto"/>
      </w:divBdr>
    </w:div>
    <w:div w:id="1339499542">
      <w:bodyDiv w:val="1"/>
      <w:marLeft w:val="0"/>
      <w:marRight w:val="0"/>
      <w:marTop w:val="0"/>
      <w:marBottom w:val="0"/>
      <w:divBdr>
        <w:top w:val="none" w:sz="0" w:space="0" w:color="auto"/>
        <w:left w:val="none" w:sz="0" w:space="0" w:color="auto"/>
        <w:bottom w:val="none" w:sz="0" w:space="0" w:color="auto"/>
        <w:right w:val="none" w:sz="0" w:space="0" w:color="auto"/>
      </w:divBdr>
    </w:div>
    <w:div w:id="1373261683">
      <w:bodyDiv w:val="1"/>
      <w:marLeft w:val="0"/>
      <w:marRight w:val="0"/>
      <w:marTop w:val="0"/>
      <w:marBottom w:val="0"/>
      <w:divBdr>
        <w:top w:val="none" w:sz="0" w:space="0" w:color="auto"/>
        <w:left w:val="none" w:sz="0" w:space="0" w:color="auto"/>
        <w:bottom w:val="none" w:sz="0" w:space="0" w:color="auto"/>
        <w:right w:val="none" w:sz="0" w:space="0" w:color="auto"/>
      </w:divBdr>
    </w:div>
    <w:div w:id="1376003631">
      <w:bodyDiv w:val="1"/>
      <w:marLeft w:val="0"/>
      <w:marRight w:val="0"/>
      <w:marTop w:val="0"/>
      <w:marBottom w:val="0"/>
      <w:divBdr>
        <w:top w:val="none" w:sz="0" w:space="0" w:color="auto"/>
        <w:left w:val="none" w:sz="0" w:space="0" w:color="auto"/>
        <w:bottom w:val="none" w:sz="0" w:space="0" w:color="auto"/>
        <w:right w:val="none" w:sz="0" w:space="0" w:color="auto"/>
      </w:divBdr>
    </w:div>
    <w:div w:id="1383290494">
      <w:bodyDiv w:val="1"/>
      <w:marLeft w:val="0"/>
      <w:marRight w:val="0"/>
      <w:marTop w:val="0"/>
      <w:marBottom w:val="0"/>
      <w:divBdr>
        <w:top w:val="none" w:sz="0" w:space="0" w:color="auto"/>
        <w:left w:val="none" w:sz="0" w:space="0" w:color="auto"/>
        <w:bottom w:val="none" w:sz="0" w:space="0" w:color="auto"/>
        <w:right w:val="none" w:sz="0" w:space="0" w:color="auto"/>
      </w:divBdr>
    </w:div>
    <w:div w:id="1409963193">
      <w:bodyDiv w:val="1"/>
      <w:marLeft w:val="0"/>
      <w:marRight w:val="0"/>
      <w:marTop w:val="0"/>
      <w:marBottom w:val="0"/>
      <w:divBdr>
        <w:top w:val="none" w:sz="0" w:space="0" w:color="auto"/>
        <w:left w:val="none" w:sz="0" w:space="0" w:color="auto"/>
        <w:bottom w:val="none" w:sz="0" w:space="0" w:color="auto"/>
        <w:right w:val="none" w:sz="0" w:space="0" w:color="auto"/>
      </w:divBdr>
    </w:div>
    <w:div w:id="1471706166">
      <w:bodyDiv w:val="1"/>
      <w:marLeft w:val="0"/>
      <w:marRight w:val="0"/>
      <w:marTop w:val="0"/>
      <w:marBottom w:val="0"/>
      <w:divBdr>
        <w:top w:val="none" w:sz="0" w:space="0" w:color="auto"/>
        <w:left w:val="none" w:sz="0" w:space="0" w:color="auto"/>
        <w:bottom w:val="none" w:sz="0" w:space="0" w:color="auto"/>
        <w:right w:val="none" w:sz="0" w:space="0" w:color="auto"/>
      </w:divBdr>
    </w:div>
    <w:div w:id="1473211861">
      <w:bodyDiv w:val="1"/>
      <w:marLeft w:val="0"/>
      <w:marRight w:val="0"/>
      <w:marTop w:val="0"/>
      <w:marBottom w:val="0"/>
      <w:divBdr>
        <w:top w:val="none" w:sz="0" w:space="0" w:color="auto"/>
        <w:left w:val="none" w:sz="0" w:space="0" w:color="auto"/>
        <w:bottom w:val="none" w:sz="0" w:space="0" w:color="auto"/>
        <w:right w:val="none" w:sz="0" w:space="0" w:color="auto"/>
      </w:divBdr>
    </w:div>
    <w:div w:id="1481771586">
      <w:bodyDiv w:val="1"/>
      <w:marLeft w:val="0"/>
      <w:marRight w:val="0"/>
      <w:marTop w:val="0"/>
      <w:marBottom w:val="0"/>
      <w:divBdr>
        <w:top w:val="none" w:sz="0" w:space="0" w:color="auto"/>
        <w:left w:val="none" w:sz="0" w:space="0" w:color="auto"/>
        <w:bottom w:val="none" w:sz="0" w:space="0" w:color="auto"/>
        <w:right w:val="none" w:sz="0" w:space="0" w:color="auto"/>
      </w:divBdr>
    </w:div>
    <w:div w:id="1492023317">
      <w:bodyDiv w:val="1"/>
      <w:marLeft w:val="0"/>
      <w:marRight w:val="0"/>
      <w:marTop w:val="0"/>
      <w:marBottom w:val="0"/>
      <w:divBdr>
        <w:top w:val="none" w:sz="0" w:space="0" w:color="auto"/>
        <w:left w:val="none" w:sz="0" w:space="0" w:color="auto"/>
        <w:bottom w:val="none" w:sz="0" w:space="0" w:color="auto"/>
        <w:right w:val="none" w:sz="0" w:space="0" w:color="auto"/>
      </w:divBdr>
    </w:div>
    <w:div w:id="1586063219">
      <w:bodyDiv w:val="1"/>
      <w:marLeft w:val="0"/>
      <w:marRight w:val="0"/>
      <w:marTop w:val="0"/>
      <w:marBottom w:val="0"/>
      <w:divBdr>
        <w:top w:val="none" w:sz="0" w:space="0" w:color="auto"/>
        <w:left w:val="none" w:sz="0" w:space="0" w:color="auto"/>
        <w:bottom w:val="none" w:sz="0" w:space="0" w:color="auto"/>
        <w:right w:val="none" w:sz="0" w:space="0" w:color="auto"/>
      </w:divBdr>
    </w:div>
    <w:div w:id="1598366970">
      <w:bodyDiv w:val="1"/>
      <w:marLeft w:val="0"/>
      <w:marRight w:val="0"/>
      <w:marTop w:val="0"/>
      <w:marBottom w:val="0"/>
      <w:divBdr>
        <w:top w:val="none" w:sz="0" w:space="0" w:color="auto"/>
        <w:left w:val="none" w:sz="0" w:space="0" w:color="auto"/>
        <w:bottom w:val="none" w:sz="0" w:space="0" w:color="auto"/>
        <w:right w:val="none" w:sz="0" w:space="0" w:color="auto"/>
      </w:divBdr>
    </w:div>
    <w:div w:id="1688367630">
      <w:bodyDiv w:val="1"/>
      <w:marLeft w:val="0"/>
      <w:marRight w:val="0"/>
      <w:marTop w:val="0"/>
      <w:marBottom w:val="0"/>
      <w:divBdr>
        <w:top w:val="none" w:sz="0" w:space="0" w:color="auto"/>
        <w:left w:val="none" w:sz="0" w:space="0" w:color="auto"/>
        <w:bottom w:val="none" w:sz="0" w:space="0" w:color="auto"/>
        <w:right w:val="none" w:sz="0" w:space="0" w:color="auto"/>
      </w:divBdr>
    </w:div>
    <w:div w:id="1709065753">
      <w:bodyDiv w:val="1"/>
      <w:marLeft w:val="0"/>
      <w:marRight w:val="0"/>
      <w:marTop w:val="0"/>
      <w:marBottom w:val="0"/>
      <w:divBdr>
        <w:top w:val="none" w:sz="0" w:space="0" w:color="auto"/>
        <w:left w:val="none" w:sz="0" w:space="0" w:color="auto"/>
        <w:bottom w:val="none" w:sz="0" w:space="0" w:color="auto"/>
        <w:right w:val="none" w:sz="0" w:space="0" w:color="auto"/>
      </w:divBdr>
    </w:div>
    <w:div w:id="1722168690">
      <w:bodyDiv w:val="1"/>
      <w:marLeft w:val="0"/>
      <w:marRight w:val="0"/>
      <w:marTop w:val="0"/>
      <w:marBottom w:val="0"/>
      <w:divBdr>
        <w:top w:val="none" w:sz="0" w:space="0" w:color="auto"/>
        <w:left w:val="none" w:sz="0" w:space="0" w:color="auto"/>
        <w:bottom w:val="none" w:sz="0" w:space="0" w:color="auto"/>
        <w:right w:val="none" w:sz="0" w:space="0" w:color="auto"/>
      </w:divBdr>
    </w:div>
    <w:div w:id="1731341807">
      <w:bodyDiv w:val="1"/>
      <w:marLeft w:val="0"/>
      <w:marRight w:val="0"/>
      <w:marTop w:val="0"/>
      <w:marBottom w:val="0"/>
      <w:divBdr>
        <w:top w:val="none" w:sz="0" w:space="0" w:color="auto"/>
        <w:left w:val="none" w:sz="0" w:space="0" w:color="auto"/>
        <w:bottom w:val="none" w:sz="0" w:space="0" w:color="auto"/>
        <w:right w:val="none" w:sz="0" w:space="0" w:color="auto"/>
      </w:divBdr>
    </w:div>
    <w:div w:id="1746027295">
      <w:bodyDiv w:val="1"/>
      <w:marLeft w:val="0"/>
      <w:marRight w:val="0"/>
      <w:marTop w:val="0"/>
      <w:marBottom w:val="0"/>
      <w:divBdr>
        <w:top w:val="none" w:sz="0" w:space="0" w:color="auto"/>
        <w:left w:val="none" w:sz="0" w:space="0" w:color="auto"/>
        <w:bottom w:val="none" w:sz="0" w:space="0" w:color="auto"/>
        <w:right w:val="none" w:sz="0" w:space="0" w:color="auto"/>
      </w:divBdr>
    </w:div>
    <w:div w:id="1764060936">
      <w:bodyDiv w:val="1"/>
      <w:marLeft w:val="0"/>
      <w:marRight w:val="0"/>
      <w:marTop w:val="0"/>
      <w:marBottom w:val="0"/>
      <w:divBdr>
        <w:top w:val="none" w:sz="0" w:space="0" w:color="auto"/>
        <w:left w:val="none" w:sz="0" w:space="0" w:color="auto"/>
        <w:bottom w:val="none" w:sz="0" w:space="0" w:color="auto"/>
        <w:right w:val="none" w:sz="0" w:space="0" w:color="auto"/>
      </w:divBdr>
    </w:div>
    <w:div w:id="1765566622">
      <w:bodyDiv w:val="1"/>
      <w:marLeft w:val="0"/>
      <w:marRight w:val="0"/>
      <w:marTop w:val="0"/>
      <w:marBottom w:val="0"/>
      <w:divBdr>
        <w:top w:val="none" w:sz="0" w:space="0" w:color="auto"/>
        <w:left w:val="none" w:sz="0" w:space="0" w:color="auto"/>
        <w:bottom w:val="none" w:sz="0" w:space="0" w:color="auto"/>
        <w:right w:val="none" w:sz="0" w:space="0" w:color="auto"/>
      </w:divBdr>
    </w:div>
    <w:div w:id="1773015781">
      <w:bodyDiv w:val="1"/>
      <w:marLeft w:val="0"/>
      <w:marRight w:val="0"/>
      <w:marTop w:val="0"/>
      <w:marBottom w:val="0"/>
      <w:divBdr>
        <w:top w:val="none" w:sz="0" w:space="0" w:color="auto"/>
        <w:left w:val="none" w:sz="0" w:space="0" w:color="auto"/>
        <w:bottom w:val="none" w:sz="0" w:space="0" w:color="auto"/>
        <w:right w:val="none" w:sz="0" w:space="0" w:color="auto"/>
      </w:divBdr>
    </w:div>
    <w:div w:id="1777285484">
      <w:bodyDiv w:val="1"/>
      <w:marLeft w:val="0"/>
      <w:marRight w:val="0"/>
      <w:marTop w:val="0"/>
      <w:marBottom w:val="0"/>
      <w:divBdr>
        <w:top w:val="none" w:sz="0" w:space="0" w:color="auto"/>
        <w:left w:val="none" w:sz="0" w:space="0" w:color="auto"/>
        <w:bottom w:val="none" w:sz="0" w:space="0" w:color="auto"/>
        <w:right w:val="none" w:sz="0" w:space="0" w:color="auto"/>
      </w:divBdr>
    </w:div>
    <w:div w:id="1870871959">
      <w:bodyDiv w:val="1"/>
      <w:marLeft w:val="0"/>
      <w:marRight w:val="0"/>
      <w:marTop w:val="0"/>
      <w:marBottom w:val="0"/>
      <w:divBdr>
        <w:top w:val="none" w:sz="0" w:space="0" w:color="auto"/>
        <w:left w:val="none" w:sz="0" w:space="0" w:color="auto"/>
        <w:bottom w:val="none" w:sz="0" w:space="0" w:color="auto"/>
        <w:right w:val="none" w:sz="0" w:space="0" w:color="auto"/>
      </w:divBdr>
    </w:div>
    <w:div w:id="1888451333">
      <w:bodyDiv w:val="1"/>
      <w:marLeft w:val="0"/>
      <w:marRight w:val="0"/>
      <w:marTop w:val="0"/>
      <w:marBottom w:val="0"/>
      <w:divBdr>
        <w:top w:val="none" w:sz="0" w:space="0" w:color="auto"/>
        <w:left w:val="none" w:sz="0" w:space="0" w:color="auto"/>
        <w:bottom w:val="none" w:sz="0" w:space="0" w:color="auto"/>
        <w:right w:val="none" w:sz="0" w:space="0" w:color="auto"/>
      </w:divBdr>
    </w:div>
    <w:div w:id="1931740552">
      <w:bodyDiv w:val="1"/>
      <w:marLeft w:val="0"/>
      <w:marRight w:val="0"/>
      <w:marTop w:val="0"/>
      <w:marBottom w:val="0"/>
      <w:divBdr>
        <w:top w:val="none" w:sz="0" w:space="0" w:color="auto"/>
        <w:left w:val="none" w:sz="0" w:space="0" w:color="auto"/>
        <w:bottom w:val="none" w:sz="0" w:space="0" w:color="auto"/>
        <w:right w:val="none" w:sz="0" w:space="0" w:color="auto"/>
      </w:divBdr>
    </w:div>
    <w:div w:id="1932351840">
      <w:bodyDiv w:val="1"/>
      <w:marLeft w:val="0"/>
      <w:marRight w:val="0"/>
      <w:marTop w:val="0"/>
      <w:marBottom w:val="0"/>
      <w:divBdr>
        <w:top w:val="none" w:sz="0" w:space="0" w:color="auto"/>
        <w:left w:val="none" w:sz="0" w:space="0" w:color="auto"/>
        <w:bottom w:val="none" w:sz="0" w:space="0" w:color="auto"/>
        <w:right w:val="none" w:sz="0" w:space="0" w:color="auto"/>
      </w:divBdr>
    </w:div>
    <w:div w:id="1984650858">
      <w:bodyDiv w:val="1"/>
      <w:marLeft w:val="0"/>
      <w:marRight w:val="0"/>
      <w:marTop w:val="0"/>
      <w:marBottom w:val="0"/>
      <w:divBdr>
        <w:top w:val="none" w:sz="0" w:space="0" w:color="auto"/>
        <w:left w:val="none" w:sz="0" w:space="0" w:color="auto"/>
        <w:bottom w:val="none" w:sz="0" w:space="0" w:color="auto"/>
        <w:right w:val="none" w:sz="0" w:space="0" w:color="auto"/>
      </w:divBdr>
    </w:div>
    <w:div w:id="1987934783">
      <w:bodyDiv w:val="1"/>
      <w:marLeft w:val="0"/>
      <w:marRight w:val="0"/>
      <w:marTop w:val="0"/>
      <w:marBottom w:val="0"/>
      <w:divBdr>
        <w:top w:val="none" w:sz="0" w:space="0" w:color="auto"/>
        <w:left w:val="none" w:sz="0" w:space="0" w:color="auto"/>
        <w:bottom w:val="none" w:sz="0" w:space="0" w:color="auto"/>
        <w:right w:val="none" w:sz="0" w:space="0" w:color="auto"/>
      </w:divBdr>
    </w:div>
    <w:div w:id="1988166635">
      <w:bodyDiv w:val="1"/>
      <w:marLeft w:val="0"/>
      <w:marRight w:val="0"/>
      <w:marTop w:val="0"/>
      <w:marBottom w:val="0"/>
      <w:divBdr>
        <w:top w:val="none" w:sz="0" w:space="0" w:color="auto"/>
        <w:left w:val="none" w:sz="0" w:space="0" w:color="auto"/>
        <w:bottom w:val="none" w:sz="0" w:space="0" w:color="auto"/>
        <w:right w:val="none" w:sz="0" w:space="0" w:color="auto"/>
      </w:divBdr>
    </w:div>
    <w:div w:id="2000036640">
      <w:bodyDiv w:val="1"/>
      <w:marLeft w:val="0"/>
      <w:marRight w:val="0"/>
      <w:marTop w:val="0"/>
      <w:marBottom w:val="0"/>
      <w:divBdr>
        <w:top w:val="none" w:sz="0" w:space="0" w:color="auto"/>
        <w:left w:val="none" w:sz="0" w:space="0" w:color="auto"/>
        <w:bottom w:val="none" w:sz="0" w:space="0" w:color="auto"/>
        <w:right w:val="none" w:sz="0" w:space="0" w:color="auto"/>
      </w:divBdr>
    </w:div>
    <w:div w:id="2029793831">
      <w:bodyDiv w:val="1"/>
      <w:marLeft w:val="0"/>
      <w:marRight w:val="0"/>
      <w:marTop w:val="0"/>
      <w:marBottom w:val="0"/>
      <w:divBdr>
        <w:top w:val="none" w:sz="0" w:space="0" w:color="auto"/>
        <w:left w:val="none" w:sz="0" w:space="0" w:color="auto"/>
        <w:bottom w:val="none" w:sz="0" w:space="0" w:color="auto"/>
        <w:right w:val="none" w:sz="0" w:space="0" w:color="auto"/>
      </w:divBdr>
    </w:div>
    <w:div w:id="2036346108">
      <w:bodyDiv w:val="1"/>
      <w:marLeft w:val="0"/>
      <w:marRight w:val="0"/>
      <w:marTop w:val="0"/>
      <w:marBottom w:val="0"/>
      <w:divBdr>
        <w:top w:val="none" w:sz="0" w:space="0" w:color="auto"/>
        <w:left w:val="none" w:sz="0" w:space="0" w:color="auto"/>
        <w:bottom w:val="none" w:sz="0" w:space="0" w:color="auto"/>
        <w:right w:val="none" w:sz="0" w:space="0" w:color="auto"/>
      </w:divBdr>
    </w:div>
    <w:div w:id="2051412455">
      <w:bodyDiv w:val="1"/>
      <w:marLeft w:val="0"/>
      <w:marRight w:val="0"/>
      <w:marTop w:val="0"/>
      <w:marBottom w:val="0"/>
      <w:divBdr>
        <w:top w:val="none" w:sz="0" w:space="0" w:color="auto"/>
        <w:left w:val="none" w:sz="0" w:space="0" w:color="auto"/>
        <w:bottom w:val="none" w:sz="0" w:space="0" w:color="auto"/>
        <w:right w:val="none" w:sz="0" w:space="0" w:color="auto"/>
      </w:divBdr>
    </w:div>
    <w:div w:id="2077623844">
      <w:bodyDiv w:val="1"/>
      <w:marLeft w:val="0"/>
      <w:marRight w:val="0"/>
      <w:marTop w:val="0"/>
      <w:marBottom w:val="0"/>
      <w:divBdr>
        <w:top w:val="none" w:sz="0" w:space="0" w:color="auto"/>
        <w:left w:val="none" w:sz="0" w:space="0" w:color="auto"/>
        <w:bottom w:val="none" w:sz="0" w:space="0" w:color="auto"/>
        <w:right w:val="none" w:sz="0" w:space="0" w:color="auto"/>
      </w:divBdr>
    </w:div>
    <w:div w:id="2079285234">
      <w:bodyDiv w:val="1"/>
      <w:marLeft w:val="0"/>
      <w:marRight w:val="0"/>
      <w:marTop w:val="0"/>
      <w:marBottom w:val="0"/>
      <w:divBdr>
        <w:top w:val="none" w:sz="0" w:space="0" w:color="auto"/>
        <w:left w:val="none" w:sz="0" w:space="0" w:color="auto"/>
        <w:bottom w:val="none" w:sz="0" w:space="0" w:color="auto"/>
        <w:right w:val="none" w:sz="0" w:space="0" w:color="auto"/>
      </w:divBdr>
    </w:div>
    <w:div w:id="2080859204">
      <w:bodyDiv w:val="1"/>
      <w:marLeft w:val="0"/>
      <w:marRight w:val="0"/>
      <w:marTop w:val="0"/>
      <w:marBottom w:val="0"/>
      <w:divBdr>
        <w:top w:val="none" w:sz="0" w:space="0" w:color="auto"/>
        <w:left w:val="none" w:sz="0" w:space="0" w:color="auto"/>
        <w:bottom w:val="none" w:sz="0" w:space="0" w:color="auto"/>
        <w:right w:val="none" w:sz="0" w:space="0" w:color="auto"/>
      </w:divBdr>
    </w:div>
    <w:div w:id="2085177626">
      <w:bodyDiv w:val="1"/>
      <w:marLeft w:val="0"/>
      <w:marRight w:val="0"/>
      <w:marTop w:val="0"/>
      <w:marBottom w:val="0"/>
      <w:divBdr>
        <w:top w:val="none" w:sz="0" w:space="0" w:color="auto"/>
        <w:left w:val="none" w:sz="0" w:space="0" w:color="auto"/>
        <w:bottom w:val="none" w:sz="0" w:space="0" w:color="auto"/>
        <w:right w:val="none" w:sz="0" w:space="0" w:color="auto"/>
      </w:divBdr>
    </w:div>
    <w:div w:id="2092047860">
      <w:bodyDiv w:val="1"/>
      <w:marLeft w:val="0"/>
      <w:marRight w:val="0"/>
      <w:marTop w:val="0"/>
      <w:marBottom w:val="0"/>
      <w:divBdr>
        <w:top w:val="none" w:sz="0" w:space="0" w:color="auto"/>
        <w:left w:val="none" w:sz="0" w:space="0" w:color="auto"/>
        <w:bottom w:val="none" w:sz="0" w:space="0" w:color="auto"/>
        <w:right w:val="none" w:sz="0" w:space="0" w:color="auto"/>
      </w:divBdr>
    </w:div>
    <w:div w:id="2113892835">
      <w:bodyDiv w:val="1"/>
      <w:marLeft w:val="0"/>
      <w:marRight w:val="0"/>
      <w:marTop w:val="0"/>
      <w:marBottom w:val="0"/>
      <w:divBdr>
        <w:top w:val="none" w:sz="0" w:space="0" w:color="auto"/>
        <w:left w:val="none" w:sz="0" w:space="0" w:color="auto"/>
        <w:bottom w:val="none" w:sz="0" w:space="0" w:color="auto"/>
        <w:right w:val="none" w:sz="0" w:space="0" w:color="auto"/>
      </w:divBdr>
    </w:div>
    <w:div w:id="21444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8.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9.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vell.com" TargetMode="External"/><Relationship Id="rId24" Type="http://schemas.openxmlformats.org/officeDocument/2006/relationships/image" Target="media/image11.pn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Microsoft_Visio_Drawing3.vsdx"/><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package" Target="embeddings/Microsoft_Visio_Drawing1.vsdx"/><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footer" Target="footer4.xml"/><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emf"/><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120.png"/><Relationship Id="rId1" Type="http://schemas.openxmlformats.org/officeDocument/2006/relationships/image" Target="media/image12.png"/><Relationship Id="rId4" Type="http://schemas.openxmlformats.org/officeDocument/2006/relationships/image" Target="media/image6.emf"/></Relationships>
</file>

<file path=word/_rels/header7.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13.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utta\AppData\Local\Microsoft\Windows\Temporary%20Internet%20Files\Low\Content.IE5\LXJO8RRT\MV-S200005-05%5b1%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EC2E-550B-438D-AC39-252A3EFC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MV-S200005-05[1].dotm</Template>
  <TotalTime>7825</TotalTime>
  <Pages>33</Pages>
  <Words>4681</Words>
  <Characters>35871</Characters>
  <Application>Microsoft Office Word</Application>
  <DocSecurity>0</DocSecurity>
  <Lines>298</Lines>
  <Paragraphs>80</Paragraphs>
  <ScaleCrop>false</ScaleCrop>
  <HeadingPairs>
    <vt:vector size="2" baseType="variant">
      <vt:variant>
        <vt:lpstr>Title</vt:lpstr>
      </vt:variant>
      <vt:variant>
        <vt:i4>1</vt:i4>
      </vt:variant>
    </vt:vector>
  </HeadingPairs>
  <TitlesOfParts>
    <vt:vector size="1" baseType="lpstr">
      <vt:lpstr>Preliminary</vt:lpstr>
    </vt:vector>
  </TitlesOfParts>
  <Manager>Not Approved by Document Control. For Review Only.</Manager>
  <Company>Document Classification: Proprietary Information</Company>
  <LinksUpToDate>false</LinksUpToDate>
  <CharactersWithSpaces>40472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dc:title>
  <dc:subject>Int. Rev. x.xx</dc:subject>
  <dc:creator>mdutta</dc:creator>
  <cp:keywords>MARVELL INTERNAL USE ONLY</cp:keywords>
  <dc:description/>
  <cp:lastModifiedBy>Remby Taas</cp:lastModifiedBy>
  <cp:revision>105</cp:revision>
  <cp:lastPrinted>2007-08-15T07:23:00Z</cp:lastPrinted>
  <dcterms:created xsi:type="dcterms:W3CDTF">2018-05-16T18:11:00Z</dcterms:created>
  <dcterms:modified xsi:type="dcterms:W3CDTF">2018-11-09T23:24:00Z</dcterms:modified>
  <cp:category>Doc. R1.0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 Template">
    <vt:lpwstr>template# MV-S200005-05</vt:lpwstr>
  </property>
  <property fmtid="{D5CDD505-2E9C-101B-9397-08002B2CF9AE}" pid="3" name="_DocHome">
    <vt:i4>-1001459169</vt:i4>
  </property>
</Properties>
</file>